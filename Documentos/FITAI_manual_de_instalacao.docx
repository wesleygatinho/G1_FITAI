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7724" w14:textId="77777777" w:rsidR="005F5B78" w:rsidRPr="00851F52" w:rsidRDefault="005F5B78">
      <w:pPr>
        <w:rPr>
          <w:ins w:id="0" w:author="WESLEY DOS SANTOS GATINHO" w:date="2025-07-01T03:27:00Z" w16du:dateUtc="2025-07-01T03:27:21Z"/>
        </w:rPr>
      </w:pPr>
    </w:p>
    <w:p w14:paraId="4E0B3028" w14:textId="2184AA3F" w:rsidR="21130376" w:rsidRPr="00851F52" w:rsidRDefault="00EF12C7" w:rsidP="00EF12C7">
      <w:pPr>
        <w:tabs>
          <w:tab w:val="left" w:pos="3495"/>
        </w:tabs>
        <w:rPr>
          <w:ins w:id="1" w:author="WESLEY DOS SANTOS GATINHO" w:date="2025-07-01T03:27:00Z" w16du:dateUtc="2025-07-01T03:27:22Z"/>
        </w:rPr>
        <w:pPrChange w:id="2" w:author="WESLEY DOS SANTOS GATINHO" w:date="2025-07-01T01:18:00Z" w16du:dateUtc="2025-07-01T04:18:00Z">
          <w:pPr/>
        </w:pPrChange>
      </w:pPr>
      <w:ins w:id="3" w:author="WESLEY DOS SANTOS GATINHO" w:date="2025-07-01T01:18:00Z" w16du:dateUtc="2025-07-01T04:18:00Z">
        <w:r w:rsidRPr="00851F52">
          <w:tab/>
        </w:r>
      </w:ins>
    </w:p>
    <w:p w14:paraId="518D73FA" w14:textId="171C70CB" w:rsidR="21130376" w:rsidRPr="00851F52" w:rsidRDefault="21130376">
      <w:pPr>
        <w:rPr>
          <w:ins w:id="4" w:author="WESLEY DOS SANTOS GATINHO" w:date="2025-07-01T03:27:00Z" w16du:dateUtc="2025-07-01T03:27:22Z"/>
        </w:rPr>
      </w:pPr>
    </w:p>
    <w:p w14:paraId="15A4D1B4" w14:textId="31BC9411" w:rsidR="21130376" w:rsidRPr="00851F52" w:rsidRDefault="21130376">
      <w:pPr>
        <w:rPr>
          <w:ins w:id="5" w:author="WESLEY DOS SANTOS GATINHO" w:date="2025-07-01T03:27:00Z" w16du:dateUtc="2025-07-01T03:27:23Z"/>
        </w:rPr>
      </w:pPr>
    </w:p>
    <w:p w14:paraId="54F695B5" w14:textId="7953BBB3" w:rsidR="21130376" w:rsidRPr="00851F52" w:rsidRDefault="21130376">
      <w:pPr>
        <w:rPr>
          <w:ins w:id="6" w:author="WESLEY DOS SANTOS GATINHO" w:date="2025-07-01T03:27:00Z" w16du:dateUtc="2025-07-01T03:27:23Z"/>
        </w:rPr>
      </w:pPr>
    </w:p>
    <w:p w14:paraId="5A1F38A3" w14:textId="22EA4981" w:rsidR="21130376" w:rsidRPr="00851F52" w:rsidRDefault="21130376">
      <w:pPr>
        <w:spacing w:after="100"/>
        <w:jc w:val="center"/>
        <w:rPr>
          <w:ins w:id="7" w:author="WESLEY DOS SANTOS GATINHO" w:date="2025-07-01T03:27:00Z" w16du:dateUtc="2025-07-01T03:27:25Z"/>
        </w:rPr>
        <w:pPrChange w:id="8" w:author="WESLEY DOS SANTOS GATINHO" w:date="2025-07-01T03:30:00Z">
          <w:pPr/>
        </w:pPrChange>
      </w:pPr>
    </w:p>
    <w:p w14:paraId="13B48612" w14:textId="31F2C2D0" w:rsidR="370755F9" w:rsidRPr="00851F52" w:rsidRDefault="370755F9">
      <w:pPr>
        <w:spacing w:after="100"/>
        <w:jc w:val="center"/>
        <w:rPr>
          <w:ins w:id="9" w:author="WESLEY DOS SANTOS GATINHO" w:date="2025-07-01T03:28:00Z" w16du:dateUtc="2025-07-01T03:28:58Z"/>
          <w:b/>
          <w:bCs/>
        </w:rPr>
        <w:pPrChange w:id="10" w:author="WESLEY DOS SANTOS GATINHO" w:date="2025-07-01T03:30:00Z">
          <w:pPr/>
        </w:pPrChange>
      </w:pPr>
      <w:ins w:id="11" w:author="WESLEY DOS SANTOS GATINHO" w:date="2025-07-01T03:28:00Z">
        <w:r w:rsidRPr="00851F52">
          <w:rPr>
            <w:b/>
            <w:bCs/>
            <w:rPrChange w:id="12" w:author="WESLEY DOS SANTOS GATINHO" w:date="2025-07-01T01:21:00Z" w16du:dateUtc="2025-07-01T04:21:00Z">
              <w:rPr/>
            </w:rPrChange>
          </w:rPr>
          <w:t xml:space="preserve">André </w:t>
        </w:r>
        <w:proofErr w:type="spellStart"/>
        <w:r w:rsidRPr="00851F52">
          <w:rPr>
            <w:b/>
            <w:bCs/>
            <w:rPrChange w:id="13" w:author="WESLEY DOS SANTOS GATINHO" w:date="2025-07-01T01:21:00Z" w16du:dateUtc="2025-07-01T04:21:00Z">
              <w:rPr/>
            </w:rPrChange>
          </w:rPr>
          <w:t>Luis</w:t>
        </w:r>
        <w:proofErr w:type="spellEnd"/>
        <w:r w:rsidRPr="00851F52">
          <w:rPr>
            <w:b/>
            <w:bCs/>
            <w:rPrChange w:id="14" w:author="WESLEY DOS SANTOS GATINHO" w:date="2025-07-01T01:21:00Z" w16du:dateUtc="2025-07-01T04:21:00Z">
              <w:rPr/>
            </w:rPrChange>
          </w:rPr>
          <w:t xml:space="preserve"> Aguiar do Nascimento </w:t>
        </w:r>
      </w:ins>
    </w:p>
    <w:p w14:paraId="66E6C122" w14:textId="3515A699" w:rsidR="370755F9" w:rsidRPr="00851F52" w:rsidRDefault="370755F9">
      <w:pPr>
        <w:spacing w:after="100"/>
        <w:jc w:val="center"/>
        <w:rPr>
          <w:ins w:id="15" w:author="WESLEY DOS SANTOS GATINHO" w:date="2025-07-01T03:29:00Z" w16du:dateUtc="2025-07-01T03:29:09Z"/>
          <w:b/>
          <w:bCs/>
        </w:rPr>
        <w:pPrChange w:id="16" w:author="WESLEY DOS SANTOS GATINHO" w:date="2025-07-01T03:30:00Z">
          <w:pPr>
            <w:jc w:val="center"/>
          </w:pPr>
        </w:pPrChange>
      </w:pPr>
      <w:ins w:id="17" w:author="WESLEY DOS SANTOS GATINHO" w:date="2025-07-01T03:28:00Z">
        <w:r w:rsidRPr="00851F52">
          <w:rPr>
            <w:b/>
            <w:bCs/>
            <w:rPrChange w:id="18" w:author="WESLEY DOS SANTOS GATINHO" w:date="2025-07-01T01:21:00Z" w16du:dateUtc="2025-07-01T04:21:00Z">
              <w:rPr/>
            </w:rPrChange>
          </w:rPr>
          <w:t xml:space="preserve">Hugo Samuel de Lima Oliveira </w:t>
        </w:r>
      </w:ins>
    </w:p>
    <w:p w14:paraId="48DCA160" w14:textId="73576E33" w:rsidR="370755F9" w:rsidRPr="00851F52" w:rsidRDefault="370755F9">
      <w:pPr>
        <w:spacing w:after="100"/>
        <w:jc w:val="center"/>
        <w:rPr>
          <w:ins w:id="19" w:author="WESLEY DOS SANTOS GATINHO" w:date="2025-07-01T03:29:00Z" w16du:dateUtc="2025-07-01T03:29:11Z"/>
          <w:b/>
          <w:bCs/>
        </w:rPr>
        <w:pPrChange w:id="20" w:author="WESLEY DOS SANTOS GATINHO" w:date="2025-07-01T03:30:00Z">
          <w:pPr>
            <w:jc w:val="center"/>
          </w:pPr>
        </w:pPrChange>
      </w:pPr>
      <w:ins w:id="21" w:author="WESLEY DOS SANTOS GATINHO" w:date="2025-07-01T03:28:00Z">
        <w:r w:rsidRPr="00851F52">
          <w:rPr>
            <w:b/>
            <w:bCs/>
            <w:rPrChange w:id="22" w:author="WESLEY DOS SANTOS GATINHO" w:date="2025-07-01T01:21:00Z" w16du:dateUtc="2025-07-01T04:21:00Z">
              <w:rPr/>
            </w:rPrChange>
          </w:rPr>
          <w:t xml:space="preserve">Leonardo Sampaio Serra </w:t>
        </w:r>
      </w:ins>
    </w:p>
    <w:p w14:paraId="24243377" w14:textId="79BA97AD" w:rsidR="370755F9" w:rsidRPr="00851F52" w:rsidRDefault="370755F9">
      <w:pPr>
        <w:spacing w:after="100"/>
        <w:jc w:val="center"/>
        <w:rPr>
          <w:ins w:id="23" w:author="WESLEY DOS SANTOS GATINHO" w:date="2025-07-01T03:29:00Z" w16du:dateUtc="2025-07-01T03:29:13Z"/>
          <w:b/>
          <w:bCs/>
        </w:rPr>
        <w:pPrChange w:id="24" w:author="WESLEY DOS SANTOS GATINHO" w:date="2025-07-01T03:30:00Z">
          <w:pPr>
            <w:jc w:val="center"/>
          </w:pPr>
        </w:pPrChange>
      </w:pPr>
      <w:ins w:id="25" w:author="WESLEY DOS SANTOS GATINHO" w:date="2025-07-01T03:28:00Z">
        <w:r w:rsidRPr="00851F52">
          <w:rPr>
            <w:b/>
            <w:bCs/>
            <w:rPrChange w:id="26" w:author="WESLEY DOS SANTOS GATINHO" w:date="2025-07-01T01:21:00Z" w16du:dateUtc="2025-07-01T04:21:00Z">
              <w:rPr/>
            </w:rPrChange>
          </w:rPr>
          <w:t xml:space="preserve">Lucas Emanoel Amaral Gomes </w:t>
        </w:r>
      </w:ins>
    </w:p>
    <w:p w14:paraId="5313E711" w14:textId="0B245BFC" w:rsidR="370755F9" w:rsidRPr="00851F52" w:rsidRDefault="370755F9">
      <w:pPr>
        <w:spacing w:after="100"/>
        <w:jc w:val="center"/>
        <w:rPr>
          <w:ins w:id="27" w:author="WESLEY DOS SANTOS GATINHO" w:date="2025-07-01T03:27:00Z" w16du:dateUtc="2025-07-01T03:27:25Z"/>
          <w:b/>
          <w:bCs/>
          <w:rPrChange w:id="28" w:author="WESLEY DOS SANTOS GATINHO" w:date="2025-07-01T01:21:00Z" w16du:dateUtc="2025-07-01T04:21:00Z">
            <w:rPr>
              <w:ins w:id="29" w:author="WESLEY DOS SANTOS GATINHO" w:date="2025-07-01T03:27:00Z" w16du:dateUtc="2025-07-01T03:27:25Z"/>
            </w:rPr>
          </w:rPrChange>
        </w:rPr>
        <w:pPrChange w:id="30" w:author="WESLEY DOS SANTOS GATINHO" w:date="2025-07-01T03:30:00Z">
          <w:pPr>
            <w:jc w:val="center"/>
          </w:pPr>
        </w:pPrChange>
      </w:pPr>
      <w:ins w:id="31" w:author="WESLEY DOS SANTOS GATINHO" w:date="2025-07-01T03:28:00Z">
        <w:r w:rsidRPr="00851F52">
          <w:rPr>
            <w:b/>
            <w:bCs/>
            <w:rPrChange w:id="32" w:author="WESLEY DOS SANTOS GATINHO" w:date="2025-07-01T01:21:00Z" w16du:dateUtc="2025-07-01T04:21:00Z">
              <w:rPr/>
            </w:rPrChange>
          </w:rPr>
          <w:t>Wesley dos Santos Gatinho</w:t>
        </w:r>
      </w:ins>
    </w:p>
    <w:p w14:paraId="686F2286" w14:textId="7632E8B0" w:rsidR="21130376" w:rsidRPr="00851F52" w:rsidRDefault="21130376">
      <w:pPr>
        <w:rPr>
          <w:ins w:id="33" w:author="WESLEY DOS SANTOS GATINHO" w:date="2025-07-01T03:30:00Z" w16du:dateUtc="2025-07-01T03:30:38Z"/>
        </w:rPr>
      </w:pPr>
    </w:p>
    <w:p w14:paraId="7FC2DE8D" w14:textId="714B05CC" w:rsidR="21130376" w:rsidRPr="00851F52" w:rsidRDefault="21130376">
      <w:pPr>
        <w:jc w:val="center"/>
        <w:rPr>
          <w:ins w:id="34" w:author="WESLEY DOS SANTOS GATINHO" w:date="2025-07-01T03:31:00Z" w16du:dateUtc="2025-07-01T03:31:07Z"/>
        </w:rPr>
        <w:pPrChange w:id="35" w:author="WESLEY DOS SANTOS GATINHO" w:date="2025-07-01T03:31:00Z">
          <w:pPr/>
        </w:pPrChange>
      </w:pPr>
    </w:p>
    <w:p w14:paraId="5DA81547" w14:textId="507988A5" w:rsidR="4F5DE4BD" w:rsidRPr="00851F52" w:rsidRDefault="4F5DE4BD" w:rsidP="21130376">
      <w:pPr>
        <w:jc w:val="center"/>
        <w:rPr>
          <w:ins w:id="36" w:author="WESLEY DOS SANTOS GATINHO" w:date="2025-07-01T00:41:00Z" w16du:dateUtc="2025-07-01T03:41:00Z"/>
          <w:b/>
          <w:bCs/>
        </w:rPr>
      </w:pPr>
      <w:ins w:id="37" w:author="WESLEY DOS SANTOS GATINHO" w:date="2025-07-01T03:31:00Z">
        <w:r w:rsidRPr="00851F52">
          <w:rPr>
            <w:b/>
            <w:bCs/>
            <w:rPrChange w:id="38" w:author="WESLEY DOS SANTOS GATINHO" w:date="2025-07-01T01:21:00Z" w16du:dateUtc="2025-07-01T04:21:00Z">
              <w:rPr/>
            </w:rPrChange>
          </w:rPr>
          <w:t>FITAI – MANUAL DE INSTALAÇÃO</w:t>
        </w:r>
      </w:ins>
    </w:p>
    <w:p w14:paraId="0E7C0371" w14:textId="77777777" w:rsidR="00C41258" w:rsidRPr="00851F52" w:rsidRDefault="00C41258" w:rsidP="21130376">
      <w:pPr>
        <w:jc w:val="center"/>
        <w:rPr>
          <w:ins w:id="39" w:author="WESLEY DOS SANTOS GATINHO" w:date="2025-07-01T00:41:00Z" w16du:dateUtc="2025-07-01T03:41:00Z"/>
          <w:b/>
          <w:bCs/>
        </w:rPr>
      </w:pPr>
    </w:p>
    <w:p w14:paraId="5EAB7F6F" w14:textId="77777777" w:rsidR="00C41258" w:rsidRPr="00851F52" w:rsidRDefault="00C41258" w:rsidP="21130376">
      <w:pPr>
        <w:jc w:val="center"/>
        <w:rPr>
          <w:ins w:id="40" w:author="WESLEY DOS SANTOS GATINHO" w:date="2025-07-01T00:41:00Z" w16du:dateUtc="2025-07-01T03:41:00Z"/>
          <w:b/>
          <w:bCs/>
        </w:rPr>
      </w:pPr>
    </w:p>
    <w:p w14:paraId="557F99FB" w14:textId="77777777" w:rsidR="00C41258" w:rsidRPr="00851F52" w:rsidRDefault="00C41258" w:rsidP="21130376">
      <w:pPr>
        <w:jc w:val="center"/>
        <w:rPr>
          <w:ins w:id="41" w:author="WESLEY DOS SANTOS GATINHO" w:date="2025-07-01T00:41:00Z" w16du:dateUtc="2025-07-01T03:41:00Z"/>
          <w:b/>
          <w:bCs/>
        </w:rPr>
      </w:pPr>
    </w:p>
    <w:p w14:paraId="0479ED0A" w14:textId="62E27DD8" w:rsidR="00220F23" w:rsidRPr="00851F52" w:rsidRDefault="00220F23">
      <w:pPr>
        <w:rPr>
          <w:ins w:id="42" w:author="WESLEY DOS SANTOS GATINHO" w:date="2025-07-01T00:41:00Z" w16du:dateUtc="2025-07-01T03:41:00Z"/>
          <w:b/>
          <w:bCs/>
        </w:rPr>
      </w:pPr>
      <w:ins w:id="43" w:author="WESLEY DOS SANTOS GATINHO" w:date="2025-07-01T00:41:00Z" w16du:dateUtc="2025-07-01T03:41:00Z">
        <w:r w:rsidRPr="00851F52">
          <w:rPr>
            <w:b/>
            <w:bCs/>
          </w:rPr>
          <w:br w:type="page"/>
        </w:r>
      </w:ins>
    </w:p>
    <w:p w14:paraId="03F4557F" w14:textId="77777777" w:rsidR="00677BE3" w:rsidRPr="00851F52" w:rsidRDefault="00677BE3" w:rsidP="21130376">
      <w:pPr>
        <w:jc w:val="center"/>
        <w:rPr>
          <w:ins w:id="44" w:author="WESLEY DOS SANTOS GATINHO" w:date="2025-07-01T00:41:00Z" w16du:dateUtc="2025-07-01T03:41:00Z"/>
          <w:b/>
          <w:bCs/>
        </w:rPr>
        <w:sectPr w:rsidR="00677BE3" w:rsidRPr="00851F52">
          <w:headerReference w:type="default" r:id="rId7"/>
          <w:footerReference w:type="default" r:id="rId8"/>
          <w:pgSz w:w="11906" w:h="16838"/>
          <w:pgMar w:top="1701" w:right="1134" w:bottom="1134" w:left="1701" w:header="720" w:footer="720" w:gutter="0"/>
          <w:cols w:space="720"/>
          <w:docGrid w:linePitch="360"/>
        </w:sectPr>
      </w:pPr>
    </w:p>
    <w:p w14:paraId="71EF690D" w14:textId="77777777" w:rsidR="00521F30" w:rsidRPr="00851F52" w:rsidRDefault="00521F30" w:rsidP="00521F30">
      <w:pPr>
        <w:jc w:val="center"/>
        <w:rPr>
          <w:ins w:id="49" w:author="WESLEY DOS SANTOS GATINHO" w:date="2025-07-01T00:43:00Z"/>
          <w:b/>
          <w:bCs/>
          <w:sz w:val="32"/>
          <w:szCs w:val="32"/>
          <w:lang w:val="pt-PT"/>
          <w:rPrChange w:id="50" w:author="WESLEY DOS SANTOS GATINHO" w:date="2025-07-01T01:21:00Z" w16du:dateUtc="2025-07-01T04:21:00Z">
            <w:rPr>
              <w:ins w:id="51" w:author="WESLEY DOS SANTOS GATINHO" w:date="2025-07-01T00:43:00Z"/>
              <w:b/>
              <w:bCs/>
              <w:lang w:val="pt-PT"/>
            </w:rPr>
          </w:rPrChange>
        </w:rPr>
      </w:pPr>
      <w:ins w:id="52" w:author="WESLEY DOS SANTOS GATINHO" w:date="2025-07-01T00:43:00Z">
        <w:r w:rsidRPr="00851F52">
          <w:rPr>
            <w:b/>
            <w:bCs/>
            <w:sz w:val="32"/>
            <w:szCs w:val="32"/>
            <w:lang w:val="pt-PT"/>
            <w:rPrChange w:id="53" w:author="WESLEY DOS SANTOS GATINHO" w:date="2025-07-01T01:21:00Z" w16du:dateUtc="2025-07-01T04:21:00Z">
              <w:rPr>
                <w:b/>
                <w:bCs/>
                <w:lang w:val="pt-PT"/>
              </w:rPr>
            </w:rPrChange>
          </w:rPr>
          <w:lastRenderedPageBreak/>
          <w:t>Manual de Instalação do Projeto FitAI</w:t>
        </w:r>
      </w:ins>
    </w:p>
    <w:p w14:paraId="089E08DE" w14:textId="77777777" w:rsidR="00521F30" w:rsidRPr="00851F52" w:rsidRDefault="00521F30" w:rsidP="00521F30">
      <w:pPr>
        <w:jc w:val="both"/>
        <w:rPr>
          <w:ins w:id="54" w:author="WESLEY DOS SANTOS GATINHO" w:date="2025-07-01T00:43:00Z" w16du:dateUtc="2025-07-01T03:43:00Z"/>
          <w:lang w:val="pt-PT"/>
        </w:rPr>
      </w:pPr>
      <w:ins w:id="55" w:author="WESLEY DOS SANTOS GATINHO" w:date="2025-07-01T00:43:00Z">
        <w:r w:rsidRPr="00851F52">
          <w:rPr>
            <w:lang w:val="pt-PT"/>
            <w:rPrChange w:id="56" w:author="WESLEY DOS SANTOS GATINHO" w:date="2025-07-01T01:21:00Z" w16du:dateUtc="2025-07-01T04:21:00Z">
              <w:rPr>
                <w:b/>
                <w:bCs/>
                <w:lang w:val="pt-PT"/>
              </w:rPr>
            </w:rPrChange>
          </w:rPr>
          <w:t>Este manual detalha os passos necessários para configurar e executar o projeto FitAI, que consiste em um backend (API RESTful) desenvolvido em Python com FastAPI e um aplicativo móvel desenvolvido em Flutter.</w:t>
        </w:r>
      </w:ins>
    </w:p>
    <w:p w14:paraId="35AC24EC" w14:textId="77777777" w:rsidR="00521F30" w:rsidRPr="00851F52" w:rsidRDefault="00521F30" w:rsidP="00521F30">
      <w:pPr>
        <w:jc w:val="both"/>
        <w:rPr>
          <w:ins w:id="57" w:author="WESLEY DOS SANTOS GATINHO" w:date="2025-07-01T00:43:00Z" w16du:dateUtc="2025-07-01T03:43:00Z"/>
          <w:lang w:val="pt-PT"/>
        </w:rPr>
      </w:pPr>
    </w:p>
    <w:p w14:paraId="121CBF4C" w14:textId="595A2F16" w:rsidR="00521F30" w:rsidRPr="00851F52" w:rsidRDefault="00521F30" w:rsidP="00521F30">
      <w:pPr>
        <w:pStyle w:val="PargrafodaLista"/>
        <w:numPr>
          <w:ilvl w:val="0"/>
          <w:numId w:val="1"/>
        </w:numPr>
        <w:jc w:val="both"/>
        <w:rPr>
          <w:ins w:id="58" w:author="WESLEY DOS SANTOS GATINHO" w:date="2025-07-01T00:43:00Z" w16du:dateUtc="2025-07-01T03:43:00Z"/>
          <w:b/>
          <w:bCs/>
          <w:sz w:val="32"/>
          <w:szCs w:val="32"/>
          <w:lang w:val="pt-PT"/>
          <w:rPrChange w:id="59" w:author="WESLEY DOS SANTOS GATINHO" w:date="2025-07-01T01:21:00Z" w16du:dateUtc="2025-07-01T04:21:00Z">
            <w:rPr>
              <w:ins w:id="60" w:author="WESLEY DOS SANTOS GATINHO" w:date="2025-07-01T00:43:00Z" w16du:dateUtc="2025-07-01T03:43:00Z"/>
              <w:lang w:val="pt-PT"/>
            </w:rPr>
          </w:rPrChange>
        </w:rPr>
      </w:pPr>
      <w:ins w:id="61" w:author="WESLEY DOS SANTOS GATINHO" w:date="2025-07-01T00:43:00Z" w16du:dateUtc="2025-07-01T03:43:00Z">
        <w:r w:rsidRPr="00851F52">
          <w:rPr>
            <w:b/>
            <w:bCs/>
            <w:sz w:val="32"/>
            <w:szCs w:val="32"/>
            <w:lang w:val="pt-PT"/>
            <w:rPrChange w:id="62" w:author="WESLEY DOS SANTOS GATINHO" w:date="2025-07-01T01:21:00Z" w16du:dateUtc="2025-07-01T04:21:00Z">
              <w:rPr>
                <w:lang w:val="pt-PT"/>
              </w:rPr>
            </w:rPrChange>
          </w:rPr>
          <w:t>Estrutura do Projeto</w:t>
        </w:r>
      </w:ins>
    </w:p>
    <w:p w14:paraId="48A13FFF" w14:textId="1B413477" w:rsidR="00521F30" w:rsidRPr="00851F52" w:rsidRDefault="006B55C1" w:rsidP="00521F30">
      <w:pPr>
        <w:jc w:val="both"/>
        <w:rPr>
          <w:ins w:id="63" w:author="WESLEY DOS SANTOS GATINHO" w:date="2025-07-01T00:44:00Z" w16du:dateUtc="2025-07-01T03:44:00Z"/>
        </w:rPr>
      </w:pPr>
      <w:ins w:id="64" w:author="WESLEY DOS SANTOS GATINHO" w:date="2025-07-01T00:44:00Z">
        <w:r w:rsidRPr="00851F52">
          <w:t>O repositório G1_FITAI contém duas pastas principais para o código:</w:t>
        </w:r>
      </w:ins>
    </w:p>
    <w:p w14:paraId="3127E195" w14:textId="198D02E8" w:rsidR="006B55C1" w:rsidRPr="00851F52" w:rsidRDefault="006B55C1" w:rsidP="006B55C1">
      <w:pPr>
        <w:pStyle w:val="PargrafodaLista"/>
        <w:numPr>
          <w:ilvl w:val="0"/>
          <w:numId w:val="2"/>
        </w:numPr>
        <w:jc w:val="both"/>
        <w:rPr>
          <w:ins w:id="65" w:author="WESLEY DOS SANTOS GATINHO" w:date="2025-07-01T00:44:00Z" w16du:dateUtc="2025-07-01T03:44:00Z"/>
          <w:lang w:val="pt-PT"/>
          <w:rPrChange w:id="66" w:author="WESLEY DOS SANTOS GATINHO" w:date="2025-07-01T01:21:00Z" w16du:dateUtc="2025-07-01T04:21:00Z">
            <w:rPr>
              <w:ins w:id="67" w:author="WESLEY DOS SANTOS GATINHO" w:date="2025-07-01T00:44:00Z" w16du:dateUtc="2025-07-01T03:44:00Z"/>
            </w:rPr>
          </w:rPrChange>
        </w:rPr>
      </w:pPr>
      <w:proofErr w:type="spellStart"/>
      <w:ins w:id="68" w:author="WESLEY DOS SANTOS GATINHO" w:date="2025-07-01T00:44:00Z">
        <w:r w:rsidRPr="00851F52">
          <w:rPr>
            <w:b/>
            <w:bCs/>
            <w:rPrChange w:id="69" w:author="WESLEY DOS SANTOS GATINHO" w:date="2025-07-01T01:21:00Z" w16du:dateUtc="2025-07-01T04:21:00Z">
              <w:rPr/>
            </w:rPrChange>
          </w:rPr>
          <w:t>Codigos</w:t>
        </w:r>
        <w:proofErr w:type="spellEnd"/>
        <w:r w:rsidRPr="00851F52">
          <w:rPr>
            <w:b/>
            <w:bCs/>
            <w:rPrChange w:id="70" w:author="WESLEY DOS SANTOS GATINHO" w:date="2025-07-01T01:21:00Z" w16du:dateUtc="2025-07-01T04:21:00Z">
              <w:rPr/>
            </w:rPrChange>
          </w:rPr>
          <w:t>/</w:t>
        </w:r>
        <w:proofErr w:type="spellStart"/>
        <w:r w:rsidRPr="00851F52">
          <w:rPr>
            <w:b/>
            <w:bCs/>
            <w:rPrChange w:id="71" w:author="WESLEY DOS SANTOS GATINHO" w:date="2025-07-01T01:21:00Z" w16du:dateUtc="2025-07-01T04:21:00Z">
              <w:rPr/>
            </w:rPrChange>
          </w:rPr>
          <w:t>backend</w:t>
        </w:r>
        <w:proofErr w:type="spellEnd"/>
        <w:r w:rsidRPr="00851F52">
          <w:t xml:space="preserve">: Contém o código-fonte da API </w:t>
        </w:r>
        <w:proofErr w:type="spellStart"/>
        <w:r w:rsidRPr="00851F52">
          <w:t>RESTful</w:t>
        </w:r>
        <w:proofErr w:type="spellEnd"/>
        <w:r w:rsidRPr="00851F52">
          <w:t>.</w:t>
        </w:r>
      </w:ins>
    </w:p>
    <w:p w14:paraId="7CC2480A" w14:textId="2C4C6040" w:rsidR="006B55C1" w:rsidRPr="00851F52" w:rsidRDefault="00E44986" w:rsidP="006B55C1">
      <w:pPr>
        <w:pStyle w:val="PargrafodaLista"/>
        <w:numPr>
          <w:ilvl w:val="0"/>
          <w:numId w:val="2"/>
        </w:numPr>
        <w:jc w:val="both"/>
        <w:rPr>
          <w:ins w:id="72" w:author="WESLEY DOS SANTOS GATINHO" w:date="2025-07-01T00:44:00Z" w16du:dateUtc="2025-07-01T03:44:00Z"/>
          <w:lang w:val="pt-PT"/>
          <w:rPrChange w:id="73" w:author="WESLEY DOS SANTOS GATINHO" w:date="2025-07-01T01:21:00Z" w16du:dateUtc="2025-07-01T04:21:00Z">
            <w:rPr>
              <w:ins w:id="74" w:author="WESLEY DOS SANTOS GATINHO" w:date="2025-07-01T00:44:00Z" w16du:dateUtc="2025-07-01T03:44:00Z"/>
            </w:rPr>
          </w:rPrChange>
        </w:rPr>
      </w:pPr>
      <w:proofErr w:type="spellStart"/>
      <w:ins w:id="75" w:author="WESLEY DOS SANTOS GATINHO" w:date="2025-07-01T00:44:00Z">
        <w:r w:rsidRPr="00851F52">
          <w:rPr>
            <w:b/>
            <w:bCs/>
            <w:rPrChange w:id="76" w:author="WESLEY DOS SANTOS GATINHO" w:date="2025-07-01T01:21:00Z" w16du:dateUtc="2025-07-01T04:21:00Z">
              <w:rPr/>
            </w:rPrChange>
          </w:rPr>
          <w:t>Codigos</w:t>
        </w:r>
        <w:proofErr w:type="spellEnd"/>
        <w:r w:rsidRPr="00851F52">
          <w:rPr>
            <w:b/>
            <w:bCs/>
            <w:rPrChange w:id="77" w:author="WESLEY DOS SANTOS GATINHO" w:date="2025-07-01T01:21:00Z" w16du:dateUtc="2025-07-01T04:21:00Z">
              <w:rPr/>
            </w:rPrChange>
          </w:rPr>
          <w:t>/</w:t>
        </w:r>
        <w:proofErr w:type="spellStart"/>
        <w:r w:rsidRPr="00851F52">
          <w:rPr>
            <w:b/>
            <w:bCs/>
            <w:rPrChange w:id="78" w:author="WESLEY DOS SANTOS GATINHO" w:date="2025-07-01T01:21:00Z" w16du:dateUtc="2025-07-01T04:21:00Z">
              <w:rPr/>
            </w:rPrChange>
          </w:rPr>
          <w:t>flutter_app</w:t>
        </w:r>
        <w:proofErr w:type="spellEnd"/>
        <w:r w:rsidRPr="00851F52">
          <w:t xml:space="preserve">: Contém o código-fonte do aplicativo móvel </w:t>
        </w:r>
        <w:proofErr w:type="spellStart"/>
        <w:r w:rsidRPr="00851F52">
          <w:t>Flutter</w:t>
        </w:r>
        <w:proofErr w:type="spellEnd"/>
        <w:r w:rsidRPr="00851F52">
          <w:t>.</w:t>
        </w:r>
      </w:ins>
    </w:p>
    <w:p w14:paraId="6ACE1347" w14:textId="77777777" w:rsidR="00E44986" w:rsidRPr="00851F52" w:rsidRDefault="00E44986" w:rsidP="00E44986">
      <w:pPr>
        <w:pStyle w:val="PargrafodaLista"/>
        <w:jc w:val="both"/>
        <w:rPr>
          <w:ins w:id="79" w:author="WESLEY DOS SANTOS GATINHO" w:date="2025-07-01T00:44:00Z" w16du:dateUtc="2025-07-01T03:44:00Z"/>
          <w:lang w:val="pt-PT"/>
          <w:rPrChange w:id="80" w:author="WESLEY DOS SANTOS GATINHO" w:date="2025-07-01T01:21:00Z" w16du:dateUtc="2025-07-01T04:21:00Z">
            <w:rPr>
              <w:ins w:id="81" w:author="WESLEY DOS SANTOS GATINHO" w:date="2025-07-01T00:44:00Z" w16du:dateUtc="2025-07-01T03:44:00Z"/>
            </w:rPr>
          </w:rPrChange>
        </w:rPr>
        <w:pPrChange w:id="82" w:author="WESLEY DOS SANTOS GATINHO" w:date="2025-07-01T00:44:00Z" w16du:dateUtc="2025-07-01T03:44:00Z">
          <w:pPr>
            <w:pStyle w:val="PargrafodaLista"/>
            <w:numPr>
              <w:numId w:val="2"/>
            </w:numPr>
            <w:ind w:hanging="360"/>
            <w:jc w:val="both"/>
          </w:pPr>
        </w:pPrChange>
      </w:pPr>
    </w:p>
    <w:p w14:paraId="01108F57" w14:textId="15BC5B3A" w:rsidR="00E44986" w:rsidRPr="00851F52" w:rsidRDefault="00000553" w:rsidP="00E44986">
      <w:pPr>
        <w:pStyle w:val="PargrafodaLista"/>
        <w:numPr>
          <w:ilvl w:val="0"/>
          <w:numId w:val="1"/>
        </w:numPr>
        <w:jc w:val="both"/>
        <w:rPr>
          <w:ins w:id="83" w:author="WESLEY DOS SANTOS GATINHO" w:date="2025-07-01T00:45:00Z" w16du:dateUtc="2025-07-01T03:45:00Z"/>
          <w:b/>
          <w:bCs/>
          <w:sz w:val="32"/>
          <w:szCs w:val="32"/>
          <w:lang w:val="pt-PT"/>
          <w:rPrChange w:id="84" w:author="WESLEY DOS SANTOS GATINHO" w:date="2025-07-01T01:21:00Z" w16du:dateUtc="2025-07-01T04:21:00Z">
            <w:rPr>
              <w:ins w:id="85" w:author="WESLEY DOS SANTOS GATINHO" w:date="2025-07-01T00:45:00Z" w16du:dateUtc="2025-07-01T03:45:00Z"/>
              <w:b/>
              <w:bCs/>
              <w:sz w:val="32"/>
              <w:szCs w:val="32"/>
            </w:rPr>
          </w:rPrChange>
        </w:rPr>
      </w:pPr>
      <w:ins w:id="86" w:author="WESLEY DOS SANTOS GATINHO" w:date="2025-07-01T00:45:00Z">
        <w:r w:rsidRPr="00851F52">
          <w:rPr>
            <w:b/>
            <w:bCs/>
            <w:sz w:val="32"/>
            <w:szCs w:val="32"/>
            <w:rPrChange w:id="87" w:author="WESLEY DOS SANTOS GATINHO" w:date="2025-07-01T01:21:00Z" w16du:dateUtc="2025-07-01T04:21:00Z">
              <w:rPr/>
            </w:rPrChange>
          </w:rPr>
          <w:t xml:space="preserve">Instalação do </w:t>
        </w:r>
        <w:proofErr w:type="spellStart"/>
        <w:r w:rsidRPr="00851F52">
          <w:rPr>
            <w:b/>
            <w:bCs/>
            <w:sz w:val="32"/>
            <w:szCs w:val="32"/>
            <w:rPrChange w:id="88" w:author="WESLEY DOS SANTOS GATINHO" w:date="2025-07-01T01:21:00Z" w16du:dateUtc="2025-07-01T04:21:00Z">
              <w:rPr/>
            </w:rPrChange>
          </w:rPr>
          <w:t>Backend</w:t>
        </w:r>
        <w:proofErr w:type="spellEnd"/>
        <w:r w:rsidRPr="00851F52">
          <w:rPr>
            <w:b/>
            <w:bCs/>
            <w:sz w:val="32"/>
            <w:szCs w:val="32"/>
            <w:rPrChange w:id="89" w:author="WESLEY DOS SANTOS GATINHO" w:date="2025-07-01T01:21:00Z" w16du:dateUtc="2025-07-01T04:21:00Z">
              <w:rPr/>
            </w:rPrChange>
          </w:rPr>
          <w:t xml:space="preserve"> (API RESTful)</w:t>
        </w:r>
      </w:ins>
    </w:p>
    <w:p w14:paraId="06855B96" w14:textId="7E2FD841" w:rsidR="00000553" w:rsidRPr="00851F52" w:rsidRDefault="003C4D8F" w:rsidP="00000553">
      <w:pPr>
        <w:jc w:val="both"/>
        <w:rPr>
          <w:ins w:id="90" w:author="WESLEY DOS SANTOS GATINHO" w:date="2025-07-01T00:46:00Z" w16du:dateUtc="2025-07-01T03:46:00Z"/>
        </w:rPr>
      </w:pPr>
      <w:ins w:id="91" w:author="WESLEY DOS SANTOS GATINHO" w:date="2025-07-01T00:45:00Z">
        <w:r w:rsidRPr="00851F52">
          <w:rPr>
            <w:rPrChange w:id="92" w:author="WESLEY DOS SANTOS GATINHO" w:date="2025-07-01T01:21:00Z" w16du:dateUtc="2025-07-01T04:21:00Z">
              <w:rPr>
                <w:b/>
                <w:bCs/>
              </w:rPr>
            </w:rPrChange>
          </w:rPr>
          <w:t xml:space="preserve">O </w:t>
        </w:r>
        <w:proofErr w:type="spellStart"/>
        <w:r w:rsidRPr="00851F52">
          <w:rPr>
            <w:rPrChange w:id="93" w:author="WESLEY DOS SANTOS GATINHO" w:date="2025-07-01T01:21:00Z" w16du:dateUtc="2025-07-01T04:21:00Z">
              <w:rPr>
                <w:b/>
                <w:bCs/>
              </w:rPr>
            </w:rPrChange>
          </w:rPr>
          <w:t>backend</w:t>
        </w:r>
        <w:proofErr w:type="spellEnd"/>
        <w:r w:rsidRPr="00851F52">
          <w:rPr>
            <w:rPrChange w:id="94" w:author="WESLEY DOS SANTOS GATINHO" w:date="2025-07-01T01:21:00Z" w16du:dateUtc="2025-07-01T04:21:00Z">
              <w:rPr>
                <w:b/>
                <w:bCs/>
              </w:rPr>
            </w:rPrChange>
          </w:rPr>
          <w:t xml:space="preserve"> é responsável pela lógica de negócio, autenticação, gerenciamento de dados e integração com modelos de IA.</w:t>
        </w:r>
      </w:ins>
    </w:p>
    <w:p w14:paraId="2208F7A4" w14:textId="7521CD93" w:rsidR="00754006" w:rsidRPr="00851F52" w:rsidRDefault="00754006" w:rsidP="00754006">
      <w:pPr>
        <w:pStyle w:val="PargrafodaLista"/>
        <w:numPr>
          <w:ilvl w:val="1"/>
          <w:numId w:val="1"/>
        </w:numPr>
        <w:jc w:val="both"/>
        <w:rPr>
          <w:ins w:id="95" w:author="WESLEY DOS SANTOS GATINHO" w:date="2025-07-01T00:47:00Z" w16du:dateUtc="2025-07-01T03:47:00Z"/>
          <w:b/>
          <w:bCs/>
          <w:sz w:val="28"/>
          <w:szCs w:val="28"/>
          <w:lang w:val="pt-PT"/>
          <w:rPrChange w:id="96" w:author="WESLEY DOS SANTOS GATINHO" w:date="2025-07-01T01:21:00Z" w16du:dateUtc="2025-07-01T04:21:00Z">
            <w:rPr>
              <w:ins w:id="97" w:author="WESLEY DOS SANTOS GATINHO" w:date="2025-07-01T00:47:00Z" w16du:dateUtc="2025-07-01T03:47:00Z"/>
              <w:b/>
              <w:bCs/>
              <w:sz w:val="28"/>
              <w:szCs w:val="28"/>
            </w:rPr>
          </w:rPrChange>
        </w:rPr>
      </w:pPr>
      <w:ins w:id="98" w:author="WESLEY DOS SANTOS GATINHO" w:date="2025-07-01T00:46:00Z">
        <w:r w:rsidRPr="00851F52">
          <w:rPr>
            <w:b/>
            <w:bCs/>
            <w:sz w:val="28"/>
            <w:szCs w:val="28"/>
            <w:rPrChange w:id="99" w:author="WESLEY DOS SANTOS GATINHO" w:date="2025-07-01T01:21:00Z" w16du:dateUtc="2025-07-01T04:21:00Z">
              <w:rPr/>
            </w:rPrChange>
          </w:rPr>
          <w:t xml:space="preserve">Pré-requisitos do </w:t>
        </w:r>
        <w:proofErr w:type="spellStart"/>
        <w:r w:rsidRPr="00851F52">
          <w:rPr>
            <w:b/>
            <w:bCs/>
            <w:sz w:val="28"/>
            <w:szCs w:val="28"/>
            <w:rPrChange w:id="100" w:author="WESLEY DOS SANTOS GATINHO" w:date="2025-07-01T01:21:00Z" w16du:dateUtc="2025-07-01T04:21:00Z">
              <w:rPr/>
            </w:rPrChange>
          </w:rPr>
          <w:t>Backend</w:t>
        </w:r>
      </w:ins>
      <w:proofErr w:type="spellEnd"/>
    </w:p>
    <w:p w14:paraId="01151D48" w14:textId="77777777" w:rsidR="00FC4102" w:rsidRPr="00851F52" w:rsidRDefault="00FC4102" w:rsidP="00FC4102">
      <w:pPr>
        <w:jc w:val="both"/>
        <w:rPr>
          <w:ins w:id="101" w:author="WESLEY DOS SANTOS GATINHO" w:date="2025-07-01T00:47:00Z"/>
          <w:lang w:val="pt-PT"/>
          <w:rPrChange w:id="102" w:author="WESLEY DOS SANTOS GATINHO" w:date="2025-07-01T01:21:00Z" w16du:dateUtc="2025-07-01T04:21:00Z">
            <w:rPr>
              <w:ins w:id="103" w:author="WESLEY DOS SANTOS GATINHO" w:date="2025-07-01T00:47:00Z"/>
              <w:b/>
              <w:bCs/>
              <w:lang w:val="pt-PT"/>
            </w:rPr>
          </w:rPrChange>
        </w:rPr>
      </w:pPr>
      <w:ins w:id="104" w:author="WESLEY DOS SANTOS GATINHO" w:date="2025-07-01T00:47:00Z">
        <w:r w:rsidRPr="00851F52">
          <w:rPr>
            <w:lang w:val="pt-PT"/>
            <w:rPrChange w:id="105" w:author="WESLEY DOS SANTOS GATINHO" w:date="2025-07-01T01:21:00Z" w16du:dateUtc="2025-07-01T04:21:00Z">
              <w:rPr>
                <w:b/>
                <w:bCs/>
                <w:lang w:val="pt-PT"/>
              </w:rPr>
            </w:rPrChange>
          </w:rPr>
          <w:t>Certifique-se de ter os seguintes softwares instalados em sua máquina:</w:t>
        </w:r>
      </w:ins>
    </w:p>
    <w:p w14:paraId="2210FE51" w14:textId="77777777" w:rsidR="00FC4102" w:rsidRPr="00851F52" w:rsidRDefault="00FC4102" w:rsidP="00FC4102">
      <w:pPr>
        <w:numPr>
          <w:ilvl w:val="0"/>
          <w:numId w:val="7"/>
        </w:numPr>
        <w:jc w:val="both"/>
        <w:rPr>
          <w:ins w:id="106" w:author="WESLEY DOS SANTOS GATINHO" w:date="2025-07-01T00:47:00Z"/>
          <w:lang w:val="pt-PT"/>
          <w:rPrChange w:id="107" w:author="WESLEY DOS SANTOS GATINHO" w:date="2025-07-01T01:21:00Z" w16du:dateUtc="2025-07-01T04:21:00Z">
            <w:rPr>
              <w:ins w:id="108" w:author="WESLEY DOS SANTOS GATINHO" w:date="2025-07-01T00:47:00Z"/>
              <w:b/>
              <w:bCs/>
              <w:lang w:val="pt-PT"/>
            </w:rPr>
          </w:rPrChange>
        </w:rPr>
      </w:pPr>
      <w:ins w:id="109" w:author="WESLEY DOS SANTOS GATINHO" w:date="2025-07-01T00:47:00Z">
        <w:r w:rsidRPr="00851F52">
          <w:rPr>
            <w:b/>
            <w:bCs/>
            <w:lang w:val="pt-PT"/>
          </w:rPr>
          <w:t>Python 3.9+</w:t>
        </w:r>
        <w:r w:rsidRPr="00851F52">
          <w:rPr>
            <w:lang w:val="pt-PT"/>
            <w:rPrChange w:id="110" w:author="WESLEY DOS SANTOS GATINHO" w:date="2025-07-01T01:21:00Z" w16du:dateUtc="2025-07-01T04:21:00Z">
              <w:rPr>
                <w:b/>
                <w:bCs/>
                <w:lang w:val="pt-PT"/>
              </w:rPr>
            </w:rPrChange>
          </w:rPr>
          <w:t>: Recomendado usar a versão mais recente compatível.</w:t>
        </w:r>
      </w:ins>
    </w:p>
    <w:p w14:paraId="00F934E2" w14:textId="77777777" w:rsidR="00FC4102" w:rsidRPr="00851F52" w:rsidRDefault="00FC4102" w:rsidP="00FC4102">
      <w:pPr>
        <w:numPr>
          <w:ilvl w:val="0"/>
          <w:numId w:val="7"/>
        </w:numPr>
        <w:jc w:val="both"/>
        <w:rPr>
          <w:ins w:id="111" w:author="WESLEY DOS SANTOS GATINHO" w:date="2025-07-01T00:47:00Z"/>
          <w:lang w:val="pt-PT"/>
          <w:rPrChange w:id="112" w:author="WESLEY DOS SANTOS GATINHO" w:date="2025-07-01T01:21:00Z" w16du:dateUtc="2025-07-01T04:21:00Z">
            <w:rPr>
              <w:ins w:id="113" w:author="WESLEY DOS SANTOS GATINHO" w:date="2025-07-01T00:47:00Z"/>
              <w:b/>
              <w:bCs/>
              <w:lang w:val="pt-PT"/>
            </w:rPr>
          </w:rPrChange>
        </w:rPr>
      </w:pPr>
      <w:ins w:id="114" w:author="WESLEY DOS SANTOS GATINHO" w:date="2025-07-01T00:47:00Z">
        <w:r w:rsidRPr="00851F52">
          <w:rPr>
            <w:b/>
            <w:bCs/>
            <w:lang w:val="pt-PT"/>
          </w:rPr>
          <w:t>PostgreSQL</w:t>
        </w:r>
        <w:r w:rsidRPr="00851F52">
          <w:rPr>
            <w:lang w:val="pt-PT"/>
            <w:rPrChange w:id="115" w:author="WESLEY DOS SANTOS GATINHO" w:date="2025-07-01T01:21:00Z" w16du:dateUtc="2025-07-01T04:21:00Z">
              <w:rPr>
                <w:b/>
                <w:bCs/>
                <w:lang w:val="pt-PT"/>
              </w:rPr>
            </w:rPrChange>
          </w:rPr>
          <w:t>: Um servidor de banco de dados PostgreSQL.</w:t>
        </w:r>
      </w:ins>
    </w:p>
    <w:p w14:paraId="736E7DB4" w14:textId="77777777" w:rsidR="00FC4102" w:rsidRPr="00851F52" w:rsidRDefault="00FC4102" w:rsidP="00FC4102">
      <w:pPr>
        <w:numPr>
          <w:ilvl w:val="0"/>
          <w:numId w:val="7"/>
        </w:numPr>
        <w:jc w:val="both"/>
        <w:rPr>
          <w:ins w:id="116" w:author="WESLEY DOS SANTOS GATINHO" w:date="2025-07-01T00:47:00Z"/>
          <w:lang w:val="pt-PT"/>
          <w:rPrChange w:id="117" w:author="WESLEY DOS SANTOS GATINHO" w:date="2025-07-01T01:21:00Z" w16du:dateUtc="2025-07-01T04:21:00Z">
            <w:rPr>
              <w:ins w:id="118" w:author="WESLEY DOS SANTOS GATINHO" w:date="2025-07-01T00:47:00Z"/>
              <w:b/>
              <w:bCs/>
              <w:lang w:val="pt-PT"/>
            </w:rPr>
          </w:rPrChange>
        </w:rPr>
      </w:pPr>
      <w:ins w:id="119" w:author="WESLEY DOS SANTOS GATINHO" w:date="2025-07-01T00:47:00Z">
        <w:r w:rsidRPr="00851F52">
          <w:rPr>
            <w:b/>
            <w:bCs/>
            <w:lang w:val="pt-PT"/>
          </w:rPr>
          <w:t>Git</w:t>
        </w:r>
        <w:r w:rsidRPr="00851F52">
          <w:rPr>
            <w:lang w:val="pt-PT"/>
            <w:rPrChange w:id="120" w:author="WESLEY DOS SANTOS GATINHO" w:date="2025-07-01T01:21:00Z" w16du:dateUtc="2025-07-01T04:21:00Z">
              <w:rPr>
                <w:b/>
                <w:bCs/>
                <w:lang w:val="pt-PT"/>
              </w:rPr>
            </w:rPrChange>
          </w:rPr>
          <w:t>: Para clonar o repositório</w:t>
        </w:r>
      </w:ins>
    </w:p>
    <w:p w14:paraId="70D96267" w14:textId="77777777" w:rsidR="00FC4102" w:rsidRPr="00851F52" w:rsidRDefault="00FC4102" w:rsidP="00FC4102">
      <w:pPr>
        <w:ind w:firstLine="360"/>
        <w:jc w:val="both"/>
        <w:rPr>
          <w:ins w:id="121" w:author="WESLEY DOS SANTOS GATINHO" w:date="2025-07-01T00:47:00Z"/>
          <w:b/>
          <w:bCs/>
          <w:sz w:val="28"/>
          <w:szCs w:val="28"/>
          <w:lang w:val="pt-PT"/>
          <w:rPrChange w:id="122" w:author="WESLEY DOS SANTOS GATINHO" w:date="2025-07-01T01:21:00Z" w16du:dateUtc="2025-07-01T04:21:00Z">
            <w:rPr>
              <w:ins w:id="123" w:author="WESLEY DOS SANTOS GATINHO" w:date="2025-07-01T00:47:00Z"/>
              <w:b/>
              <w:bCs/>
              <w:lang w:val="pt-PT"/>
            </w:rPr>
          </w:rPrChange>
        </w:rPr>
        <w:pPrChange w:id="124" w:author="WESLEY DOS SANTOS GATINHO" w:date="2025-07-01T00:48:00Z" w16du:dateUtc="2025-07-01T03:48:00Z">
          <w:pPr>
            <w:jc w:val="both"/>
          </w:pPr>
        </w:pPrChange>
      </w:pPr>
      <w:ins w:id="125" w:author="WESLEY DOS SANTOS GATINHO" w:date="2025-07-01T00:47:00Z">
        <w:r w:rsidRPr="00851F52">
          <w:rPr>
            <w:b/>
            <w:bCs/>
            <w:sz w:val="28"/>
            <w:szCs w:val="28"/>
            <w:lang w:val="pt-PT"/>
            <w:rPrChange w:id="126" w:author="WESLEY DOS SANTOS GATINHO" w:date="2025-07-01T01:21:00Z" w16du:dateUtc="2025-07-01T04:21:00Z">
              <w:rPr>
                <w:b/>
                <w:bCs/>
                <w:lang w:val="pt-PT"/>
              </w:rPr>
            </w:rPrChange>
          </w:rPr>
          <w:t>2.2. Passos de Instalação do Backend</w:t>
        </w:r>
      </w:ins>
    </w:p>
    <w:p w14:paraId="08EB0638" w14:textId="77777777" w:rsidR="007078FA" w:rsidRPr="00851F52" w:rsidRDefault="00FC4102" w:rsidP="00FC4102">
      <w:pPr>
        <w:numPr>
          <w:ilvl w:val="0"/>
          <w:numId w:val="8"/>
        </w:numPr>
        <w:jc w:val="both"/>
        <w:rPr>
          <w:ins w:id="127" w:author="WESLEY DOS SANTOS GATINHO" w:date="2025-07-01T00:48:00Z" w16du:dateUtc="2025-07-01T03:48:00Z"/>
          <w:lang w:val="pt-PT"/>
        </w:rPr>
      </w:pPr>
      <w:ins w:id="128" w:author="WESLEY DOS SANTOS GATINHO" w:date="2025-07-01T00:47:00Z">
        <w:r w:rsidRPr="00851F52">
          <w:rPr>
            <w:b/>
            <w:bCs/>
            <w:lang w:val="pt-PT"/>
          </w:rPr>
          <w:t>Clone o repositório</w:t>
        </w:r>
        <w:r w:rsidRPr="00851F52">
          <w:rPr>
            <w:lang w:val="pt-PT"/>
            <w:rPrChange w:id="129" w:author="WESLEY DOS SANTOS GATINHO" w:date="2025-07-01T01:21:00Z" w16du:dateUtc="2025-07-01T04:21:00Z">
              <w:rPr>
                <w:b/>
                <w:bCs/>
                <w:lang w:val="pt-PT"/>
              </w:rPr>
            </w:rPrChange>
          </w:rPr>
          <w:t xml:space="preserve">: </w:t>
        </w:r>
      </w:ins>
    </w:p>
    <w:p w14:paraId="5EA10EB7" w14:textId="52AB1900" w:rsidR="00FC4102" w:rsidRPr="00851F52" w:rsidRDefault="00FC4102" w:rsidP="007078FA">
      <w:pPr>
        <w:jc w:val="both"/>
        <w:rPr>
          <w:ins w:id="130" w:author="WESLEY DOS SANTOS GATINHO" w:date="2025-07-01T00:49:00Z" w16du:dateUtc="2025-07-01T03:49:00Z"/>
          <w:lang w:val="pt-PT"/>
        </w:rPr>
      </w:pPr>
      <w:ins w:id="131" w:author="WESLEY DOS SANTOS GATINHO" w:date="2025-07-01T00:47:00Z">
        <w:r w:rsidRPr="00851F52">
          <w:rPr>
            <w:lang w:val="pt-PT"/>
            <w:rPrChange w:id="132" w:author="WESLEY DOS SANTOS GATINHO" w:date="2025-07-01T01:21:00Z" w16du:dateUtc="2025-07-01T04:21:00Z">
              <w:rPr>
                <w:b/>
                <w:bCs/>
                <w:lang w:val="pt-PT"/>
              </w:rPr>
            </w:rPrChange>
          </w:rPr>
          <w:t>Abra seu terminal ou prompt de comando e execute:</w:t>
        </w:r>
      </w:ins>
    </w:p>
    <w:p w14:paraId="49E48349" w14:textId="7435B1DC" w:rsidR="007078FA" w:rsidRPr="00851F52" w:rsidRDefault="009B7D08" w:rsidP="009B7D08">
      <w:pPr>
        <w:jc w:val="center"/>
        <w:rPr>
          <w:ins w:id="133" w:author="WESLEY DOS SANTOS GATINHO" w:date="2025-07-01T00:49:00Z" w16du:dateUtc="2025-07-01T03:49:00Z"/>
          <w:rFonts w:cs="Times New Roman"/>
          <w:b/>
          <w:bCs/>
          <w:lang w:val="en-US"/>
          <w:rPrChange w:id="134" w:author="WESLEY DOS SANTOS GATINHO" w:date="2025-07-01T01:21:00Z" w16du:dateUtc="2025-07-01T04:21:00Z">
            <w:rPr>
              <w:ins w:id="135" w:author="WESLEY DOS SANTOS GATINHO" w:date="2025-07-01T00:49:00Z" w16du:dateUtc="2025-07-01T03:49:00Z"/>
              <w:lang w:val="en-US"/>
            </w:rPr>
          </w:rPrChange>
        </w:rPr>
      </w:pPr>
      <w:ins w:id="136" w:author="WESLEY DOS SANTOS GATINHO" w:date="2025-07-01T00:49:00Z" w16du:dateUtc="2025-07-01T03:49:00Z">
        <w:r w:rsidRPr="00851F52">
          <w:rPr>
            <w:rFonts w:cs="Times New Roman"/>
            <w:b/>
            <w:bCs/>
            <w:lang w:val="en-US"/>
            <w:rPrChange w:id="137" w:author="WESLEY DOS SANTOS GATINHO" w:date="2025-07-01T01:21:00Z" w16du:dateUtc="2025-07-01T04:21:00Z">
              <w:rPr>
                <w:lang w:val="pt-PT"/>
              </w:rPr>
            </w:rPrChange>
          </w:rPr>
          <w:t xml:space="preserve">git clone </w:t>
        </w:r>
        <w:r w:rsidRPr="00851F52">
          <w:rPr>
            <w:rFonts w:cs="Times New Roman"/>
            <w:b/>
            <w:bCs/>
            <w:lang w:val="en-US"/>
            <w:rPrChange w:id="138" w:author="WESLEY DOS SANTOS GATINHO" w:date="2025-07-01T01:21:00Z" w16du:dateUtc="2025-07-01T04:21:00Z">
              <w:rPr>
                <w:lang w:val="en-US"/>
              </w:rPr>
            </w:rPrChange>
          </w:rPr>
          <w:fldChar w:fldCharType="begin"/>
        </w:r>
        <w:r w:rsidRPr="00851F52">
          <w:rPr>
            <w:rFonts w:cs="Times New Roman"/>
            <w:b/>
            <w:bCs/>
            <w:lang w:val="en-US"/>
            <w:rPrChange w:id="139" w:author="WESLEY DOS SANTOS GATINHO" w:date="2025-07-01T01:21:00Z" w16du:dateUtc="2025-07-01T04:21:00Z">
              <w:rPr>
                <w:lang w:val="en-US"/>
              </w:rPr>
            </w:rPrChange>
          </w:rPr>
          <w:instrText>HYPERLINK "</w:instrText>
        </w:r>
      </w:ins>
      <w:ins w:id="140" w:author="WESLEY DOS SANTOS GATINHO" w:date="2025-07-01T00:49:00Z">
        <w:r w:rsidRPr="00851F52">
          <w:rPr>
            <w:rFonts w:cs="Times New Roman"/>
            <w:b/>
            <w:bCs/>
            <w:lang w:val="en-US"/>
            <w:rPrChange w:id="141" w:author="WESLEY DOS SANTOS GATINHO" w:date="2025-07-01T01:21:00Z" w16du:dateUtc="2025-07-01T04:21:00Z">
              <w:rPr/>
            </w:rPrChange>
          </w:rPr>
          <w:instrText>https://github.com/wesleygatinho/G1_FITAI.git</w:instrText>
        </w:r>
      </w:ins>
      <w:ins w:id="142" w:author="WESLEY DOS SANTOS GATINHO" w:date="2025-07-01T00:49:00Z" w16du:dateUtc="2025-07-01T03:49:00Z">
        <w:r w:rsidRPr="00851F52">
          <w:rPr>
            <w:rFonts w:cs="Times New Roman"/>
            <w:b/>
            <w:bCs/>
            <w:lang w:val="en-US"/>
            <w:rPrChange w:id="143" w:author="WESLEY DOS SANTOS GATINHO" w:date="2025-07-01T01:21:00Z" w16du:dateUtc="2025-07-01T04:21:00Z">
              <w:rPr>
                <w:lang w:val="en-US"/>
              </w:rPr>
            </w:rPrChange>
          </w:rPr>
          <w:instrText>"</w:instrText>
        </w:r>
        <w:r w:rsidRPr="00851F52">
          <w:rPr>
            <w:rFonts w:cs="Times New Roman"/>
            <w:b/>
            <w:bCs/>
            <w:lang w:val="en-US"/>
            <w:rPrChange w:id="144" w:author="WESLEY DOS SANTOS GATINHO" w:date="2025-07-01T01:21:00Z" w16du:dateUtc="2025-07-01T04:21:00Z">
              <w:rPr>
                <w:lang w:val="en-US"/>
              </w:rPr>
            </w:rPrChange>
          </w:rPr>
          <w:fldChar w:fldCharType="separate"/>
        </w:r>
      </w:ins>
      <w:ins w:id="145" w:author="WESLEY DOS SANTOS GATINHO" w:date="2025-07-01T00:49:00Z">
        <w:r w:rsidRPr="00851F52">
          <w:rPr>
            <w:rStyle w:val="Hyperlink"/>
            <w:rFonts w:cs="Times New Roman"/>
            <w:b/>
            <w:bCs/>
            <w:lang w:val="en-US"/>
            <w:rPrChange w:id="146" w:author="WESLEY DOS SANTOS GATINHO" w:date="2025-07-01T01:21:00Z" w16du:dateUtc="2025-07-01T04:21:00Z">
              <w:rPr/>
            </w:rPrChange>
          </w:rPr>
          <w:t>https://github.com/wesleygatinho/G1_FITAI.git</w:t>
        </w:r>
      </w:ins>
      <w:ins w:id="147" w:author="WESLEY DOS SANTOS GATINHO" w:date="2025-07-01T00:49:00Z" w16du:dateUtc="2025-07-01T03:49:00Z">
        <w:r w:rsidRPr="00851F52">
          <w:rPr>
            <w:rFonts w:cs="Times New Roman"/>
            <w:b/>
            <w:bCs/>
            <w:lang w:val="en-US"/>
            <w:rPrChange w:id="148" w:author="WESLEY DOS SANTOS GATINHO" w:date="2025-07-01T01:21:00Z" w16du:dateUtc="2025-07-01T04:21:00Z">
              <w:rPr>
                <w:lang w:val="en-US"/>
              </w:rPr>
            </w:rPrChange>
          </w:rPr>
          <w:fldChar w:fldCharType="end"/>
        </w:r>
      </w:ins>
    </w:p>
    <w:p w14:paraId="178BB953" w14:textId="2C369F40" w:rsidR="009B7D08" w:rsidRPr="00851F52" w:rsidRDefault="009C5FD7" w:rsidP="009B7D08">
      <w:pPr>
        <w:jc w:val="center"/>
        <w:rPr>
          <w:ins w:id="149" w:author="WESLEY DOS SANTOS GATINHO" w:date="2025-07-01T00:50:00Z" w16du:dateUtc="2025-07-01T03:50:00Z"/>
          <w:rFonts w:cs="Times New Roman"/>
          <w:b/>
          <w:bCs/>
          <w:rPrChange w:id="150" w:author="WESLEY DOS SANTOS GATINHO" w:date="2025-07-01T01:21:00Z" w16du:dateUtc="2025-07-01T04:21:00Z">
            <w:rPr>
              <w:ins w:id="151" w:author="WESLEY DOS SANTOS GATINHO" w:date="2025-07-01T00:50:00Z" w16du:dateUtc="2025-07-01T03:50:00Z"/>
              <w:rFonts w:cs="Times New Roman"/>
              <w:b/>
              <w:bCs/>
              <w:i/>
              <w:iCs/>
            </w:rPr>
          </w:rPrChange>
        </w:rPr>
      </w:pPr>
      <w:proofErr w:type="spellStart"/>
      <w:ins w:id="152" w:author="WESLEY DOS SANTOS GATINHO" w:date="2025-07-01T00:49:00Z">
        <w:r w:rsidRPr="00851F52">
          <w:rPr>
            <w:rFonts w:cs="Times New Roman"/>
            <w:b/>
            <w:bCs/>
            <w:rPrChange w:id="153" w:author="WESLEY DOS SANTOS GATINHO" w:date="2025-07-01T01:21:00Z" w16du:dateUtc="2025-07-01T04:21:00Z">
              <w:rPr/>
            </w:rPrChange>
          </w:rPr>
          <w:t>cd</w:t>
        </w:r>
        <w:proofErr w:type="spellEnd"/>
        <w:r w:rsidRPr="00851F52">
          <w:rPr>
            <w:rFonts w:cs="Times New Roman"/>
            <w:b/>
            <w:bCs/>
            <w:rPrChange w:id="154" w:author="WESLEY DOS SANTOS GATINHO" w:date="2025-07-01T01:21:00Z" w16du:dateUtc="2025-07-01T04:21:00Z">
              <w:rPr/>
            </w:rPrChange>
          </w:rPr>
          <w:t xml:space="preserve"> G1_FITAI/</w:t>
        </w:r>
        <w:proofErr w:type="spellStart"/>
        <w:r w:rsidRPr="00851F52">
          <w:rPr>
            <w:rFonts w:cs="Times New Roman"/>
            <w:b/>
            <w:bCs/>
            <w:rPrChange w:id="155" w:author="WESLEY DOS SANTOS GATINHO" w:date="2025-07-01T01:21:00Z" w16du:dateUtc="2025-07-01T04:21:00Z">
              <w:rPr/>
            </w:rPrChange>
          </w:rPr>
          <w:t>Codigos</w:t>
        </w:r>
        <w:proofErr w:type="spellEnd"/>
        <w:r w:rsidRPr="00851F52">
          <w:rPr>
            <w:rFonts w:cs="Times New Roman"/>
            <w:b/>
            <w:bCs/>
            <w:rPrChange w:id="156" w:author="WESLEY DOS SANTOS GATINHO" w:date="2025-07-01T01:21:00Z" w16du:dateUtc="2025-07-01T04:21:00Z">
              <w:rPr/>
            </w:rPrChange>
          </w:rPr>
          <w:t>/</w:t>
        </w:r>
        <w:proofErr w:type="spellStart"/>
        <w:r w:rsidRPr="00851F52">
          <w:rPr>
            <w:rFonts w:cs="Times New Roman"/>
            <w:b/>
            <w:bCs/>
            <w:rPrChange w:id="157" w:author="WESLEY DOS SANTOS GATINHO" w:date="2025-07-01T01:21:00Z" w16du:dateUtc="2025-07-01T04:21:00Z">
              <w:rPr/>
            </w:rPrChange>
          </w:rPr>
          <w:t>backend</w:t>
        </w:r>
      </w:ins>
      <w:proofErr w:type="spellEnd"/>
    </w:p>
    <w:p w14:paraId="54AE533C" w14:textId="77777777" w:rsidR="00D5152C" w:rsidRPr="00851F52" w:rsidRDefault="00D5152C" w:rsidP="00D5152C">
      <w:pPr>
        <w:pStyle w:val="PargrafodaLista"/>
        <w:numPr>
          <w:ilvl w:val="0"/>
          <w:numId w:val="8"/>
        </w:numPr>
        <w:rPr>
          <w:ins w:id="158" w:author="WESLEY DOS SANTOS GATINHO" w:date="2025-07-01T00:50:00Z" w16du:dateUtc="2025-07-01T03:50:00Z"/>
          <w:rFonts w:cs="Times New Roman"/>
          <w:lang w:val="pt-PT"/>
          <w:rPrChange w:id="159" w:author="WESLEY DOS SANTOS GATINHO" w:date="2025-07-01T01:21:00Z" w16du:dateUtc="2025-07-01T04:21:00Z">
            <w:rPr>
              <w:ins w:id="160" w:author="WESLEY DOS SANTOS GATINHO" w:date="2025-07-01T00:50:00Z" w16du:dateUtc="2025-07-01T03:50:00Z"/>
              <w:rFonts w:cs="Times New Roman"/>
            </w:rPr>
          </w:rPrChange>
        </w:rPr>
      </w:pPr>
      <w:ins w:id="161" w:author="WESLEY DOS SANTOS GATINHO" w:date="2025-07-01T00:50:00Z">
        <w:r w:rsidRPr="00851F52">
          <w:rPr>
            <w:rFonts w:cs="Times New Roman"/>
            <w:b/>
            <w:bCs/>
          </w:rPr>
          <w:lastRenderedPageBreak/>
          <w:t>Crie e ative um ambiente virtual:</w:t>
        </w:r>
        <w:r w:rsidRPr="00851F52">
          <w:rPr>
            <w:rFonts w:cs="Times New Roman"/>
          </w:rPr>
          <w:t xml:space="preserve"> </w:t>
        </w:r>
      </w:ins>
    </w:p>
    <w:p w14:paraId="6B78FC2D" w14:textId="0242B88B" w:rsidR="009C5FD7" w:rsidRPr="00851F52" w:rsidRDefault="00D5152C" w:rsidP="00D5152C">
      <w:pPr>
        <w:rPr>
          <w:ins w:id="162" w:author="WESLEY DOS SANTOS GATINHO" w:date="2025-07-01T00:50:00Z" w16du:dateUtc="2025-07-01T03:50:00Z"/>
          <w:rFonts w:cs="Times New Roman"/>
        </w:rPr>
      </w:pPr>
      <w:ins w:id="163" w:author="WESLEY DOS SANTOS GATINHO" w:date="2025-07-01T00:50:00Z">
        <w:r w:rsidRPr="00851F52">
          <w:rPr>
            <w:rFonts w:cs="Times New Roman"/>
          </w:rPr>
          <w:t>É altamente recomendável usar um ambiente virtual para gerenciar as dependências do Python.</w:t>
        </w:r>
      </w:ins>
    </w:p>
    <w:p w14:paraId="09A84069" w14:textId="49D01F10" w:rsidR="004E1628" w:rsidRPr="00851F52" w:rsidRDefault="00C13374" w:rsidP="004E1628">
      <w:pPr>
        <w:jc w:val="center"/>
        <w:rPr>
          <w:ins w:id="164" w:author="WESLEY DOS SANTOS GATINHO" w:date="2025-07-01T00:51:00Z" w16du:dateUtc="2025-07-01T03:51:00Z"/>
          <w:rFonts w:cs="Times New Roman"/>
          <w:b/>
          <w:bCs/>
          <w:rPrChange w:id="165" w:author="WESLEY DOS SANTOS GATINHO" w:date="2025-07-01T01:21:00Z" w16du:dateUtc="2025-07-01T04:21:00Z">
            <w:rPr>
              <w:ins w:id="166" w:author="WESLEY DOS SANTOS GATINHO" w:date="2025-07-01T00:51:00Z" w16du:dateUtc="2025-07-01T03:51:00Z"/>
              <w:rFonts w:cs="Times New Roman"/>
              <w:b/>
              <w:bCs/>
              <w:i/>
              <w:iCs/>
            </w:rPr>
          </w:rPrChange>
        </w:rPr>
      </w:pPr>
      <w:ins w:id="167" w:author="WESLEY DOS SANTOS GATINHO" w:date="2025-07-01T00:51:00Z" w16du:dateUtc="2025-07-01T03:51:00Z">
        <w:r w:rsidRPr="00851F52">
          <w:rPr>
            <w:rFonts w:cs="Times New Roman"/>
            <w:b/>
            <w:bCs/>
            <w:rPrChange w:id="168" w:author="WESLEY DOS SANTOS GATINHO" w:date="2025-07-01T01:21:00Z" w16du:dateUtc="2025-07-01T04:21:00Z">
              <w:rPr>
                <w:rFonts w:cs="Times New Roman"/>
                <w:b/>
                <w:bCs/>
                <w:i/>
                <w:iCs/>
              </w:rPr>
            </w:rPrChange>
          </w:rPr>
          <w:t>p</w:t>
        </w:r>
      </w:ins>
      <w:ins w:id="169" w:author="WESLEY DOS SANTOS GATINHO" w:date="2025-07-01T00:51:00Z">
        <w:r w:rsidR="004E1628" w:rsidRPr="00851F52">
          <w:rPr>
            <w:rFonts w:cs="Times New Roman"/>
            <w:b/>
            <w:bCs/>
            <w:rPrChange w:id="170" w:author="WESLEY DOS SANTOS GATINHO" w:date="2025-07-01T01:21:00Z" w16du:dateUtc="2025-07-01T04:21:00Z">
              <w:rPr>
                <w:rFonts w:cs="Times New Roman"/>
              </w:rPr>
            </w:rPrChange>
          </w:rPr>
          <w:t>ython</w:t>
        </w:r>
      </w:ins>
      <w:ins w:id="171" w:author="WESLEY DOS SANTOS GATINHO" w:date="2025-07-01T00:51:00Z" w16du:dateUtc="2025-07-01T03:51:00Z">
        <w:r w:rsidR="004E1628" w:rsidRPr="00851F52">
          <w:rPr>
            <w:rFonts w:cs="Times New Roman"/>
            <w:b/>
            <w:bCs/>
            <w:rPrChange w:id="172" w:author="WESLEY DOS SANTOS GATINHO" w:date="2025-07-01T01:21:00Z" w16du:dateUtc="2025-07-01T04:21:00Z">
              <w:rPr>
                <w:rFonts w:cs="Times New Roman"/>
                <w:b/>
                <w:bCs/>
                <w:i/>
                <w:iCs/>
              </w:rPr>
            </w:rPrChange>
          </w:rPr>
          <w:t>3</w:t>
        </w:r>
      </w:ins>
      <w:ins w:id="173" w:author="WESLEY DOS SANTOS GATINHO" w:date="2025-07-01T00:51:00Z">
        <w:r w:rsidR="004E1628" w:rsidRPr="00851F52">
          <w:rPr>
            <w:rFonts w:cs="Times New Roman"/>
            <w:b/>
            <w:bCs/>
            <w:rPrChange w:id="174" w:author="WESLEY DOS SANTOS GATINHO" w:date="2025-07-01T01:21:00Z" w16du:dateUtc="2025-07-01T04:21:00Z">
              <w:rPr>
                <w:rFonts w:cs="Times New Roman"/>
              </w:rPr>
            </w:rPrChange>
          </w:rPr>
          <w:t xml:space="preserve"> -m </w:t>
        </w:r>
        <w:proofErr w:type="spellStart"/>
        <w:proofErr w:type="gramStart"/>
        <w:r w:rsidR="004E1628" w:rsidRPr="00851F52">
          <w:rPr>
            <w:rFonts w:cs="Times New Roman"/>
            <w:b/>
            <w:bCs/>
            <w:rPrChange w:id="175" w:author="WESLEY DOS SANTOS GATINHO" w:date="2025-07-01T01:21:00Z" w16du:dateUtc="2025-07-01T04:21:00Z">
              <w:rPr>
                <w:rFonts w:cs="Times New Roman"/>
              </w:rPr>
            </w:rPrChange>
          </w:rPr>
          <w:t>venv</w:t>
        </w:r>
        <w:proofErr w:type="spellEnd"/>
        <w:r w:rsidR="004E1628" w:rsidRPr="00851F52">
          <w:rPr>
            <w:rFonts w:cs="Times New Roman"/>
            <w:b/>
            <w:bCs/>
            <w:rPrChange w:id="176" w:author="WESLEY DOS SANTOS GATINHO" w:date="2025-07-01T01:21:00Z" w16du:dateUtc="2025-07-01T04:21:00Z">
              <w:rPr>
                <w:rFonts w:cs="Times New Roman"/>
              </w:rPr>
            </w:rPrChange>
          </w:rPr>
          <w:t xml:space="preserve"> .</w:t>
        </w:r>
        <w:proofErr w:type="spellStart"/>
        <w:r w:rsidR="004E1628" w:rsidRPr="00851F52">
          <w:rPr>
            <w:rFonts w:cs="Times New Roman"/>
            <w:b/>
            <w:bCs/>
            <w:rPrChange w:id="177" w:author="WESLEY DOS SANTOS GATINHO" w:date="2025-07-01T01:21:00Z" w16du:dateUtc="2025-07-01T04:21:00Z">
              <w:rPr>
                <w:rFonts w:cs="Times New Roman"/>
              </w:rPr>
            </w:rPrChange>
          </w:rPr>
          <w:t>venv</w:t>
        </w:r>
      </w:ins>
      <w:proofErr w:type="spellEnd"/>
      <w:proofErr w:type="gramEnd"/>
    </w:p>
    <w:p w14:paraId="75386E70" w14:textId="41158784" w:rsidR="00C13374" w:rsidRPr="00851F52" w:rsidRDefault="00C13374" w:rsidP="00C13374">
      <w:pPr>
        <w:pStyle w:val="PargrafodaLista"/>
        <w:numPr>
          <w:ilvl w:val="0"/>
          <w:numId w:val="9"/>
        </w:numPr>
        <w:rPr>
          <w:ins w:id="178" w:author="WESLEY DOS SANTOS GATINHO" w:date="2025-07-01T00:51:00Z" w16du:dateUtc="2025-07-01T03:51:00Z"/>
          <w:rFonts w:cs="Times New Roman"/>
          <w:b/>
          <w:bCs/>
          <w:lang w:val="pt-PT"/>
        </w:rPr>
      </w:pPr>
      <w:ins w:id="179" w:author="WESLEY DOS SANTOS GATINHO" w:date="2025-07-01T00:51:00Z" w16du:dateUtc="2025-07-01T03:51:00Z">
        <w:r w:rsidRPr="00851F52">
          <w:rPr>
            <w:rFonts w:cs="Times New Roman"/>
            <w:b/>
            <w:bCs/>
            <w:lang w:val="pt-PT"/>
          </w:rPr>
          <w:t>No Linux/macOS:</w:t>
        </w:r>
      </w:ins>
    </w:p>
    <w:p w14:paraId="4A7A96D7" w14:textId="1C1AC69D" w:rsidR="00C13374" w:rsidRPr="00851F52" w:rsidRDefault="006246F4" w:rsidP="00C13374">
      <w:pPr>
        <w:pStyle w:val="PargrafodaLista"/>
        <w:jc w:val="center"/>
        <w:rPr>
          <w:ins w:id="180" w:author="WESLEY DOS SANTOS GATINHO" w:date="2025-07-01T00:51:00Z" w16du:dateUtc="2025-07-01T03:51:00Z"/>
          <w:rFonts w:cs="Times New Roman"/>
          <w:b/>
          <w:bCs/>
          <w:rPrChange w:id="181" w:author="WESLEY DOS SANTOS GATINHO" w:date="2025-07-01T01:21:00Z" w16du:dateUtc="2025-07-01T04:21:00Z">
            <w:rPr>
              <w:ins w:id="182" w:author="WESLEY DOS SANTOS GATINHO" w:date="2025-07-01T00:51:00Z" w16du:dateUtc="2025-07-01T03:51:00Z"/>
              <w:rFonts w:cs="Times New Roman"/>
              <w:b/>
              <w:bCs/>
              <w:i/>
              <w:iCs/>
            </w:rPr>
          </w:rPrChange>
        </w:rPr>
      </w:pPr>
      <w:proofErr w:type="spellStart"/>
      <w:proofErr w:type="gramStart"/>
      <w:ins w:id="183" w:author="WESLEY DOS SANTOS GATINHO" w:date="2025-07-01T00:51:00Z">
        <w:r w:rsidRPr="00851F52">
          <w:rPr>
            <w:rFonts w:cs="Times New Roman"/>
            <w:b/>
            <w:bCs/>
          </w:rPr>
          <w:t>source</w:t>
        </w:r>
        <w:proofErr w:type="spellEnd"/>
        <w:r w:rsidRPr="00851F52">
          <w:rPr>
            <w:rFonts w:cs="Times New Roman"/>
            <w:b/>
            <w:bCs/>
          </w:rPr>
          <w:t xml:space="preserve"> .</w:t>
        </w:r>
        <w:proofErr w:type="spellStart"/>
        <w:r w:rsidRPr="00851F52">
          <w:rPr>
            <w:rFonts w:cs="Times New Roman"/>
            <w:b/>
            <w:bCs/>
          </w:rPr>
          <w:t>venv</w:t>
        </w:r>
        <w:proofErr w:type="spellEnd"/>
        <w:proofErr w:type="gramEnd"/>
        <w:r w:rsidRPr="00851F52">
          <w:rPr>
            <w:rFonts w:cs="Times New Roman"/>
            <w:b/>
            <w:bCs/>
          </w:rPr>
          <w:t>/bin/</w:t>
        </w:r>
        <w:proofErr w:type="spellStart"/>
        <w:r w:rsidRPr="00851F52">
          <w:rPr>
            <w:rFonts w:cs="Times New Roman"/>
            <w:b/>
            <w:bCs/>
          </w:rPr>
          <w:t>activate</w:t>
        </w:r>
      </w:ins>
      <w:proofErr w:type="spellEnd"/>
    </w:p>
    <w:p w14:paraId="6D8BD2E8" w14:textId="6995B2CA" w:rsidR="006246F4" w:rsidRPr="00851F52" w:rsidRDefault="006246F4" w:rsidP="006246F4">
      <w:pPr>
        <w:pStyle w:val="PargrafodaLista"/>
        <w:numPr>
          <w:ilvl w:val="0"/>
          <w:numId w:val="9"/>
        </w:numPr>
        <w:rPr>
          <w:ins w:id="184" w:author="WESLEY DOS SANTOS GATINHO" w:date="2025-07-01T00:52:00Z" w16du:dateUtc="2025-07-01T03:52:00Z"/>
          <w:rFonts w:cs="Times New Roman"/>
          <w:b/>
          <w:bCs/>
          <w:lang w:val="pt-PT"/>
        </w:rPr>
      </w:pPr>
      <w:ins w:id="185" w:author="WESLEY DOS SANTOS GATINHO" w:date="2025-07-01T00:52:00Z" w16du:dateUtc="2025-07-01T03:52:00Z">
        <w:r w:rsidRPr="00851F52">
          <w:rPr>
            <w:rFonts w:cs="Times New Roman"/>
            <w:b/>
            <w:bCs/>
            <w:lang w:val="pt-PT"/>
          </w:rPr>
          <w:t>No Windowns (Co</w:t>
        </w:r>
        <w:r w:rsidR="00945490" w:rsidRPr="00851F52">
          <w:rPr>
            <w:rFonts w:cs="Times New Roman"/>
            <w:b/>
            <w:bCs/>
            <w:lang w:val="pt-PT"/>
          </w:rPr>
          <w:t>mmand Prompt):</w:t>
        </w:r>
      </w:ins>
    </w:p>
    <w:p w14:paraId="3C045F90" w14:textId="77777777" w:rsidR="00945490" w:rsidRPr="00851F52" w:rsidRDefault="00945490" w:rsidP="00945490">
      <w:pPr>
        <w:pStyle w:val="PargrafodaLista"/>
        <w:rPr>
          <w:ins w:id="186" w:author="WESLEY DOS SANTOS GATINHO" w:date="2025-07-01T00:52:00Z" w16du:dateUtc="2025-07-01T03:52:00Z"/>
          <w:rFonts w:cs="Times New Roman"/>
          <w:b/>
          <w:bCs/>
          <w:lang w:val="pt-PT"/>
        </w:rPr>
        <w:pPrChange w:id="187" w:author="WESLEY DOS SANTOS GATINHO" w:date="2025-07-01T00:52:00Z" w16du:dateUtc="2025-07-01T03:52:00Z">
          <w:pPr>
            <w:pStyle w:val="PargrafodaLista"/>
            <w:numPr>
              <w:numId w:val="9"/>
            </w:numPr>
            <w:ind w:hanging="360"/>
          </w:pPr>
        </w:pPrChange>
      </w:pPr>
    </w:p>
    <w:p w14:paraId="09828F34" w14:textId="29A42E31" w:rsidR="00945490" w:rsidRPr="00851F52" w:rsidRDefault="00945490" w:rsidP="00945490">
      <w:pPr>
        <w:pStyle w:val="PargrafodaLista"/>
        <w:jc w:val="center"/>
        <w:rPr>
          <w:ins w:id="188" w:author="WESLEY DOS SANTOS GATINHO" w:date="2025-07-01T00:53:00Z" w16du:dateUtc="2025-07-01T03:53:00Z"/>
          <w:rFonts w:cs="Times New Roman"/>
          <w:b/>
          <w:bCs/>
          <w:rPrChange w:id="189" w:author="WESLEY DOS SANTOS GATINHO" w:date="2025-07-01T01:21:00Z" w16du:dateUtc="2025-07-01T04:21:00Z">
            <w:rPr>
              <w:ins w:id="190" w:author="WESLEY DOS SANTOS GATINHO" w:date="2025-07-01T00:53:00Z" w16du:dateUtc="2025-07-01T03:53:00Z"/>
              <w:rFonts w:cs="Times New Roman"/>
              <w:b/>
              <w:bCs/>
              <w:i/>
              <w:iCs/>
            </w:rPr>
          </w:rPrChange>
        </w:rPr>
      </w:pPr>
      <w:proofErr w:type="spellStart"/>
      <w:ins w:id="191" w:author="WESLEY DOS SANTOS GATINHO" w:date="2025-07-01T00:52:00Z">
        <w:r w:rsidRPr="00851F52">
          <w:rPr>
            <w:rFonts w:cs="Times New Roman"/>
            <w:b/>
            <w:bCs/>
            <w:rPrChange w:id="192" w:author="WESLEY DOS SANTOS GATINHO" w:date="2025-07-01T01:21:00Z" w16du:dateUtc="2025-07-01T04:21:00Z">
              <w:rPr>
                <w:rFonts w:cs="Times New Roman"/>
                <w:b/>
                <w:bCs/>
                <w:i/>
                <w:iCs/>
              </w:rPr>
            </w:rPrChange>
          </w:rPr>
          <w:t>NN.venv</w:t>
        </w:r>
        <w:proofErr w:type="spellEnd"/>
        <w:r w:rsidRPr="00851F52">
          <w:rPr>
            <w:rFonts w:cs="Times New Roman"/>
            <w:b/>
            <w:bCs/>
            <w:rPrChange w:id="193" w:author="WESLEY DOS SANTOS GATINHO" w:date="2025-07-01T01:21:00Z" w16du:dateUtc="2025-07-01T04:21:00Z">
              <w:rPr>
                <w:rFonts w:cs="Times New Roman"/>
                <w:b/>
                <w:bCs/>
                <w:i/>
                <w:iCs/>
              </w:rPr>
            </w:rPrChange>
          </w:rPr>
          <w:t>\Scripts\activate.bat</w:t>
        </w:r>
      </w:ins>
    </w:p>
    <w:p w14:paraId="706E7DD2" w14:textId="77777777" w:rsidR="00521707" w:rsidRPr="00851F52" w:rsidRDefault="00521707" w:rsidP="00945490">
      <w:pPr>
        <w:pStyle w:val="PargrafodaLista"/>
        <w:jc w:val="center"/>
        <w:rPr>
          <w:ins w:id="194" w:author="WESLEY DOS SANTOS GATINHO" w:date="2025-07-01T00:53:00Z" w16du:dateUtc="2025-07-01T03:53:00Z"/>
          <w:rFonts w:cs="Times New Roman"/>
          <w:b/>
          <w:bCs/>
          <w:rPrChange w:id="195" w:author="WESLEY DOS SANTOS GATINHO" w:date="2025-07-01T01:21:00Z" w16du:dateUtc="2025-07-01T04:21:00Z">
            <w:rPr>
              <w:ins w:id="196" w:author="WESLEY DOS SANTOS GATINHO" w:date="2025-07-01T00:53:00Z" w16du:dateUtc="2025-07-01T03:53:00Z"/>
              <w:rFonts w:cs="Times New Roman"/>
              <w:b/>
              <w:bCs/>
              <w:i/>
              <w:iCs/>
            </w:rPr>
          </w:rPrChange>
        </w:rPr>
      </w:pPr>
    </w:p>
    <w:p w14:paraId="6BAAF0AF" w14:textId="18FC42E3" w:rsidR="00521707" w:rsidRPr="00851F52" w:rsidRDefault="00521707" w:rsidP="00521707">
      <w:pPr>
        <w:pStyle w:val="PargrafodaLista"/>
        <w:numPr>
          <w:ilvl w:val="0"/>
          <w:numId w:val="9"/>
        </w:numPr>
        <w:rPr>
          <w:ins w:id="197" w:author="WESLEY DOS SANTOS GATINHO" w:date="2025-07-01T00:53:00Z" w16du:dateUtc="2025-07-01T03:53:00Z"/>
          <w:rFonts w:cs="Times New Roman"/>
          <w:b/>
          <w:bCs/>
          <w:lang w:val="pt-PT"/>
          <w:rPrChange w:id="198" w:author="WESLEY DOS SANTOS GATINHO" w:date="2025-07-01T01:21:00Z" w16du:dateUtc="2025-07-01T04:21:00Z">
            <w:rPr>
              <w:ins w:id="199" w:author="WESLEY DOS SANTOS GATINHO" w:date="2025-07-01T00:53:00Z" w16du:dateUtc="2025-07-01T03:53:00Z"/>
              <w:rFonts w:cs="Times New Roman"/>
              <w:b/>
              <w:bCs/>
            </w:rPr>
          </w:rPrChange>
        </w:rPr>
      </w:pPr>
      <w:ins w:id="200" w:author="WESLEY DOS SANTOS GATINHO" w:date="2025-07-01T00:53:00Z">
        <w:r w:rsidRPr="00851F52">
          <w:rPr>
            <w:rFonts w:cs="Times New Roman"/>
            <w:b/>
            <w:bCs/>
          </w:rPr>
          <w:t>No Windows (</w:t>
        </w:r>
        <w:proofErr w:type="spellStart"/>
        <w:r w:rsidRPr="00851F52">
          <w:rPr>
            <w:rFonts w:cs="Times New Roman"/>
            <w:b/>
            <w:bCs/>
          </w:rPr>
          <w:t>PowerShell</w:t>
        </w:r>
        <w:proofErr w:type="spellEnd"/>
        <w:r w:rsidRPr="00851F52">
          <w:rPr>
            <w:rFonts w:cs="Times New Roman"/>
            <w:b/>
            <w:bCs/>
          </w:rPr>
          <w:t>):</w:t>
        </w:r>
      </w:ins>
    </w:p>
    <w:p w14:paraId="53A91533" w14:textId="77777777" w:rsidR="00521707" w:rsidRPr="00851F52" w:rsidRDefault="00521707" w:rsidP="00521707">
      <w:pPr>
        <w:pStyle w:val="PargrafodaLista"/>
        <w:rPr>
          <w:ins w:id="201" w:author="WESLEY DOS SANTOS GATINHO" w:date="2025-07-01T00:53:00Z" w16du:dateUtc="2025-07-01T03:53:00Z"/>
          <w:rFonts w:cs="Times New Roman"/>
          <w:b/>
          <w:bCs/>
        </w:rPr>
      </w:pPr>
    </w:p>
    <w:p w14:paraId="03B9F511" w14:textId="31DB03A8" w:rsidR="00521707" w:rsidRPr="00851F52" w:rsidRDefault="00A32723" w:rsidP="00521707">
      <w:pPr>
        <w:pStyle w:val="PargrafodaLista"/>
        <w:jc w:val="center"/>
        <w:rPr>
          <w:ins w:id="202" w:author="WESLEY DOS SANTOS GATINHO" w:date="2025-07-01T00:47:00Z"/>
          <w:rFonts w:cs="Times New Roman"/>
          <w:b/>
          <w:bCs/>
          <w:lang w:val="pt-PT"/>
          <w:rPrChange w:id="203" w:author="WESLEY DOS SANTOS GATINHO" w:date="2025-07-01T01:21:00Z" w16du:dateUtc="2025-07-01T04:21:00Z">
            <w:rPr>
              <w:ins w:id="204" w:author="WESLEY DOS SANTOS GATINHO" w:date="2025-07-01T00:47:00Z"/>
              <w:lang w:val="pt-PT"/>
            </w:rPr>
          </w:rPrChange>
        </w:rPr>
        <w:pPrChange w:id="205" w:author="WESLEY DOS SANTOS GATINHO" w:date="2025-07-01T00:53:00Z" w16du:dateUtc="2025-07-01T03:53:00Z">
          <w:pPr>
            <w:numPr>
              <w:numId w:val="8"/>
            </w:numPr>
            <w:tabs>
              <w:tab w:val="num" w:pos="720"/>
            </w:tabs>
            <w:ind w:left="720" w:hanging="360"/>
            <w:jc w:val="both"/>
          </w:pPr>
        </w:pPrChange>
      </w:pPr>
      <w:ins w:id="206" w:author="WESLEY DOS SANTOS GATINHO" w:date="2025-07-01T00:53:00Z">
        <w:r w:rsidRPr="00851F52">
          <w:rPr>
            <w:rFonts w:cs="Times New Roman"/>
            <w:b/>
            <w:bCs/>
          </w:rPr>
          <w:t>.</w:t>
        </w:r>
        <w:proofErr w:type="spellStart"/>
        <w:r w:rsidRPr="00851F52">
          <w:rPr>
            <w:rFonts w:cs="Times New Roman"/>
            <w:b/>
            <w:bCs/>
          </w:rPr>
          <w:t>venv</w:t>
        </w:r>
        <w:proofErr w:type="spellEnd"/>
        <w:r w:rsidRPr="00851F52">
          <w:rPr>
            <w:rFonts w:cs="Times New Roman"/>
            <w:b/>
            <w:bCs/>
          </w:rPr>
          <w:t>\Scripts\Activate.ps1</w:t>
        </w:r>
      </w:ins>
    </w:p>
    <w:p w14:paraId="3EF96337" w14:textId="5D786A88" w:rsidR="00754006" w:rsidRPr="00851F52" w:rsidRDefault="00754006" w:rsidP="00A32723">
      <w:pPr>
        <w:jc w:val="both"/>
        <w:rPr>
          <w:ins w:id="207" w:author="WESLEY DOS SANTOS GATINHO" w:date="2025-07-01T00:53:00Z" w16du:dateUtc="2025-07-01T03:53:00Z"/>
          <w:b/>
          <w:bCs/>
          <w:lang w:val="pt-PT"/>
        </w:rPr>
      </w:pPr>
    </w:p>
    <w:p w14:paraId="6063FD2A" w14:textId="7E7259D5" w:rsidR="00A32723" w:rsidRPr="00851F52" w:rsidRDefault="00A32723" w:rsidP="00A32723">
      <w:pPr>
        <w:pStyle w:val="PargrafodaLista"/>
        <w:numPr>
          <w:ilvl w:val="0"/>
          <w:numId w:val="8"/>
        </w:numPr>
        <w:jc w:val="both"/>
        <w:rPr>
          <w:ins w:id="208" w:author="WESLEY DOS SANTOS GATINHO" w:date="2025-07-01T00:43:00Z"/>
          <w:b/>
          <w:bCs/>
          <w:lang w:val="pt-PT"/>
          <w:rPrChange w:id="209" w:author="WESLEY DOS SANTOS GATINHO" w:date="2025-07-01T01:21:00Z" w16du:dateUtc="2025-07-01T04:21:00Z">
            <w:rPr>
              <w:ins w:id="210" w:author="WESLEY DOS SANTOS GATINHO" w:date="2025-07-01T00:43:00Z"/>
              <w:lang w:val="pt-PT"/>
            </w:rPr>
          </w:rPrChange>
        </w:rPr>
        <w:pPrChange w:id="211" w:author="WESLEY DOS SANTOS GATINHO" w:date="2025-07-01T00:53:00Z" w16du:dateUtc="2025-07-01T03:53:00Z">
          <w:pPr>
            <w:jc w:val="center"/>
          </w:pPr>
        </w:pPrChange>
      </w:pPr>
      <w:ins w:id="212" w:author="WESLEY DOS SANTOS GATINHO" w:date="2025-07-01T00:53:00Z">
        <w:r w:rsidRPr="00851F52">
          <w:rPr>
            <w:b/>
            <w:bCs/>
            <w:rPrChange w:id="213" w:author="WESLEY DOS SANTOS GATINHO" w:date="2025-07-01T01:21:00Z" w16du:dateUtc="2025-07-01T04:21:00Z">
              <w:rPr/>
            </w:rPrChange>
          </w:rPr>
          <w:t>Instale as dependências do Python:</w:t>
        </w:r>
      </w:ins>
    </w:p>
    <w:p w14:paraId="2602ADD3" w14:textId="3A66E22F" w:rsidR="00C41258" w:rsidRPr="00851F52" w:rsidRDefault="00CC0E9F" w:rsidP="00CC0E9F">
      <w:pPr>
        <w:jc w:val="both"/>
        <w:rPr>
          <w:ins w:id="214" w:author="WESLEY DOS SANTOS GATINHO" w:date="2025-07-01T00:54:00Z" w16du:dateUtc="2025-07-01T03:54:00Z"/>
        </w:rPr>
      </w:pPr>
      <w:ins w:id="215" w:author="WESLEY DOS SANTOS GATINHO" w:date="2025-07-01T00:54:00Z">
        <w:r w:rsidRPr="00851F52">
          <w:rPr>
            <w:rPrChange w:id="216" w:author="WESLEY DOS SANTOS GATINHO" w:date="2025-07-01T01:21:00Z" w16du:dateUtc="2025-07-01T04:21:00Z">
              <w:rPr>
                <w:b/>
                <w:bCs/>
              </w:rPr>
            </w:rPrChange>
          </w:rPr>
          <w:t xml:space="preserve">Com o ambiente virtual ativado, instale todas as bibliotecas necessárias listadas no </w:t>
        </w:r>
        <w:r w:rsidRPr="00851F52">
          <w:rPr>
            <w:b/>
            <w:bCs/>
          </w:rPr>
          <w:t>requirements.txt</w:t>
        </w:r>
        <w:r w:rsidRPr="00851F52">
          <w:rPr>
            <w:rPrChange w:id="217" w:author="WESLEY DOS SANTOS GATINHO" w:date="2025-07-01T01:21:00Z" w16du:dateUtc="2025-07-01T04:21:00Z">
              <w:rPr>
                <w:b/>
                <w:bCs/>
              </w:rPr>
            </w:rPrChange>
          </w:rPr>
          <w:t>:</w:t>
        </w:r>
      </w:ins>
    </w:p>
    <w:p w14:paraId="4D00932D" w14:textId="5E13ED8B" w:rsidR="00CC0E9F" w:rsidRPr="00851F52" w:rsidRDefault="00CC0E9F" w:rsidP="00CC0E9F">
      <w:pPr>
        <w:jc w:val="center"/>
        <w:rPr>
          <w:ins w:id="218" w:author="WESLEY DOS SANTOS GATINHO" w:date="2025-07-01T00:37:00Z" w16du:dateUtc="2025-07-01T03:37:00Z"/>
          <w:b/>
          <w:bCs/>
          <w:lang w:val="pt-PT"/>
          <w:rPrChange w:id="219" w:author="WESLEY DOS SANTOS GATINHO" w:date="2025-07-01T01:21:00Z" w16du:dateUtc="2025-07-01T04:21:00Z">
            <w:rPr>
              <w:ins w:id="220" w:author="WESLEY DOS SANTOS GATINHO" w:date="2025-07-01T00:37:00Z" w16du:dateUtc="2025-07-01T03:37:00Z"/>
              <w:b/>
              <w:bCs/>
            </w:rPr>
          </w:rPrChange>
        </w:rPr>
      </w:pPr>
      <w:proofErr w:type="spellStart"/>
      <w:ins w:id="221" w:author="WESLEY DOS SANTOS GATINHO" w:date="2025-07-01T00:54:00Z">
        <w:r w:rsidRPr="00851F52">
          <w:rPr>
            <w:b/>
            <w:bCs/>
            <w:rPrChange w:id="222" w:author="WESLEY DOS SANTOS GATINHO" w:date="2025-07-01T01:21:00Z" w16du:dateUtc="2025-07-01T04:21:00Z">
              <w:rPr>
                <w:i/>
                <w:iCs/>
              </w:rPr>
            </w:rPrChange>
          </w:rPr>
          <w:t>pip</w:t>
        </w:r>
        <w:proofErr w:type="spellEnd"/>
        <w:r w:rsidRPr="00851F52">
          <w:rPr>
            <w:b/>
            <w:bCs/>
            <w:rPrChange w:id="223" w:author="WESLEY DOS SANTOS GATINHO" w:date="2025-07-01T01:21:00Z" w16du:dateUtc="2025-07-01T04:21:00Z">
              <w:rPr>
                <w:i/>
                <w:iCs/>
              </w:rPr>
            </w:rPrChange>
          </w:rPr>
          <w:t xml:space="preserve"> </w:t>
        </w:r>
        <w:proofErr w:type="spellStart"/>
        <w:r w:rsidRPr="00851F52">
          <w:rPr>
            <w:b/>
            <w:bCs/>
            <w:rPrChange w:id="224" w:author="WESLEY DOS SANTOS GATINHO" w:date="2025-07-01T01:21:00Z" w16du:dateUtc="2025-07-01T04:21:00Z">
              <w:rPr>
                <w:i/>
                <w:iCs/>
              </w:rPr>
            </w:rPrChange>
          </w:rPr>
          <w:t>install</w:t>
        </w:r>
        <w:proofErr w:type="spellEnd"/>
        <w:r w:rsidRPr="00851F52">
          <w:rPr>
            <w:b/>
            <w:bCs/>
            <w:rPrChange w:id="225" w:author="WESLEY DOS SANTOS GATINHO" w:date="2025-07-01T01:21:00Z" w16du:dateUtc="2025-07-01T04:21:00Z">
              <w:rPr>
                <w:i/>
                <w:iCs/>
              </w:rPr>
            </w:rPrChange>
          </w:rPr>
          <w:t xml:space="preserve"> -r requirements.txt</w:t>
        </w:r>
      </w:ins>
    </w:p>
    <w:p w14:paraId="2AAC4AA6" w14:textId="2695CDE8" w:rsidR="009407F8" w:rsidRPr="00851F52" w:rsidRDefault="00F63818" w:rsidP="00F63818">
      <w:pPr>
        <w:jc w:val="both"/>
        <w:rPr>
          <w:ins w:id="226" w:author="WESLEY DOS SANTOS GATINHO" w:date="2025-07-01T00:37:00Z" w16du:dateUtc="2025-07-01T03:37:00Z"/>
          <w:lang w:val="pt-PT"/>
          <w:rPrChange w:id="227" w:author="WESLEY DOS SANTOS GATINHO" w:date="2025-07-01T01:21:00Z" w16du:dateUtc="2025-07-01T04:21:00Z">
            <w:rPr>
              <w:ins w:id="228" w:author="WESLEY DOS SANTOS GATINHO" w:date="2025-07-01T00:37:00Z" w16du:dateUtc="2025-07-01T03:37:00Z"/>
              <w:b/>
              <w:bCs/>
            </w:rPr>
          </w:rPrChange>
        </w:rPr>
        <w:pPrChange w:id="229" w:author="WESLEY DOS SANTOS GATINHO" w:date="2025-07-01T00:55:00Z" w16du:dateUtc="2025-07-01T03:55:00Z">
          <w:pPr>
            <w:jc w:val="center"/>
          </w:pPr>
        </w:pPrChange>
      </w:pPr>
      <w:ins w:id="230" w:author="WESLEY DOS SANTOS GATINHO" w:date="2025-07-01T00:55:00Z">
        <w:r w:rsidRPr="00851F52">
          <w:rPr>
            <w:rPrChange w:id="231" w:author="WESLEY DOS SANTOS GATINHO" w:date="2025-07-01T01:21:00Z" w16du:dateUtc="2025-07-01T04:21:00Z">
              <w:rPr>
                <w:b/>
                <w:bCs/>
              </w:rPr>
            </w:rPrChange>
          </w:rPr>
          <w:t xml:space="preserve">As principais dependências incluem: </w:t>
        </w:r>
        <w:proofErr w:type="spellStart"/>
        <w:r w:rsidRPr="00851F52">
          <w:rPr>
            <w:rPrChange w:id="232" w:author="WESLEY DOS SANTOS GATINHO" w:date="2025-07-01T01:21:00Z" w16du:dateUtc="2025-07-01T04:21:00Z">
              <w:rPr>
                <w:b/>
                <w:bCs/>
              </w:rPr>
            </w:rPrChange>
          </w:rPr>
          <w:t>fastapi</w:t>
        </w:r>
        <w:proofErr w:type="spellEnd"/>
        <w:r w:rsidRPr="00851F52">
          <w:rPr>
            <w:rPrChange w:id="233" w:author="WESLEY DOS SANTOS GATINHO" w:date="2025-07-01T01:21:00Z" w16du:dateUtc="2025-07-01T04:21:00Z">
              <w:rPr>
                <w:b/>
                <w:bCs/>
              </w:rPr>
            </w:rPrChange>
          </w:rPr>
          <w:t xml:space="preserve">, </w:t>
        </w:r>
        <w:proofErr w:type="spellStart"/>
        <w:r w:rsidRPr="00851F52">
          <w:rPr>
            <w:rPrChange w:id="234" w:author="WESLEY DOS SANTOS GATINHO" w:date="2025-07-01T01:21:00Z" w16du:dateUtc="2025-07-01T04:21:00Z">
              <w:rPr>
                <w:b/>
                <w:bCs/>
              </w:rPr>
            </w:rPrChange>
          </w:rPr>
          <w:t>uvicorn</w:t>
        </w:r>
        <w:proofErr w:type="spellEnd"/>
        <w:r w:rsidRPr="00851F52">
          <w:rPr>
            <w:rPrChange w:id="235" w:author="WESLEY DOS SANTOS GATINHO" w:date="2025-07-01T01:21:00Z" w16du:dateUtc="2025-07-01T04:21:00Z">
              <w:rPr>
                <w:b/>
                <w:bCs/>
              </w:rPr>
            </w:rPrChange>
          </w:rPr>
          <w:t xml:space="preserve">, </w:t>
        </w:r>
        <w:proofErr w:type="spellStart"/>
        <w:r w:rsidRPr="00851F52">
          <w:rPr>
            <w:rPrChange w:id="236" w:author="WESLEY DOS SANTOS GATINHO" w:date="2025-07-01T01:21:00Z" w16du:dateUtc="2025-07-01T04:21:00Z">
              <w:rPr>
                <w:b/>
                <w:bCs/>
              </w:rPr>
            </w:rPrChange>
          </w:rPr>
          <w:t>sqlalchemy</w:t>
        </w:r>
        <w:proofErr w:type="spellEnd"/>
        <w:r w:rsidRPr="00851F52">
          <w:rPr>
            <w:rPrChange w:id="237" w:author="WESLEY DOS SANTOS GATINHO" w:date="2025-07-01T01:21:00Z" w16du:dateUtc="2025-07-01T04:21:00Z">
              <w:rPr>
                <w:b/>
                <w:bCs/>
              </w:rPr>
            </w:rPrChange>
          </w:rPr>
          <w:t xml:space="preserve">, psycopg2-binary, </w:t>
        </w:r>
        <w:proofErr w:type="spellStart"/>
        <w:r w:rsidRPr="00851F52">
          <w:rPr>
            <w:rPrChange w:id="238" w:author="WESLEY DOS SANTOS GATINHO" w:date="2025-07-01T01:21:00Z" w16du:dateUtc="2025-07-01T04:21:00Z">
              <w:rPr>
                <w:b/>
                <w:bCs/>
              </w:rPr>
            </w:rPrChange>
          </w:rPr>
          <w:t>alembic</w:t>
        </w:r>
        <w:proofErr w:type="spellEnd"/>
        <w:r w:rsidRPr="00851F52">
          <w:rPr>
            <w:rPrChange w:id="239" w:author="WESLEY DOS SANTOS GATINHO" w:date="2025-07-01T01:21:00Z" w16du:dateUtc="2025-07-01T04:21:00Z">
              <w:rPr>
                <w:b/>
                <w:bCs/>
              </w:rPr>
            </w:rPrChange>
          </w:rPr>
          <w:t xml:space="preserve">, </w:t>
        </w:r>
        <w:proofErr w:type="spellStart"/>
        <w:r w:rsidRPr="00851F52">
          <w:rPr>
            <w:rPrChange w:id="240" w:author="WESLEY DOS SANTOS GATINHO" w:date="2025-07-01T01:21:00Z" w16du:dateUtc="2025-07-01T04:21:00Z">
              <w:rPr>
                <w:b/>
                <w:bCs/>
              </w:rPr>
            </w:rPrChange>
          </w:rPr>
          <w:t>pydantic</w:t>
        </w:r>
        <w:proofErr w:type="spellEnd"/>
        <w:r w:rsidRPr="00851F52">
          <w:rPr>
            <w:rPrChange w:id="241" w:author="WESLEY DOS SANTOS GATINHO" w:date="2025-07-01T01:21:00Z" w16du:dateUtc="2025-07-01T04:21:00Z">
              <w:rPr>
                <w:b/>
                <w:bCs/>
              </w:rPr>
            </w:rPrChange>
          </w:rPr>
          <w:t xml:space="preserve">, </w:t>
        </w:r>
        <w:proofErr w:type="spellStart"/>
        <w:r w:rsidRPr="00851F52">
          <w:rPr>
            <w:rPrChange w:id="242" w:author="WESLEY DOS SANTOS GATINHO" w:date="2025-07-01T01:21:00Z" w16du:dateUtc="2025-07-01T04:21:00Z">
              <w:rPr>
                <w:b/>
                <w:bCs/>
              </w:rPr>
            </w:rPrChange>
          </w:rPr>
          <w:t>pydantic</w:t>
        </w:r>
        <w:proofErr w:type="spellEnd"/>
        <w:r w:rsidRPr="00851F52">
          <w:rPr>
            <w:rPrChange w:id="243" w:author="WESLEY DOS SANTOS GATINHO" w:date="2025-07-01T01:21:00Z" w16du:dateUtc="2025-07-01T04:21:00Z">
              <w:rPr>
                <w:b/>
                <w:bCs/>
              </w:rPr>
            </w:rPrChange>
          </w:rPr>
          <w:t xml:space="preserve">-settings, </w:t>
        </w:r>
        <w:proofErr w:type="spellStart"/>
        <w:r w:rsidRPr="00851F52">
          <w:rPr>
            <w:rPrChange w:id="244" w:author="WESLEY DOS SANTOS GATINHO" w:date="2025-07-01T01:21:00Z" w16du:dateUtc="2025-07-01T04:21:00Z">
              <w:rPr>
                <w:b/>
                <w:bCs/>
              </w:rPr>
            </w:rPrChange>
          </w:rPr>
          <w:t>passlib</w:t>
        </w:r>
        <w:proofErr w:type="spellEnd"/>
        <w:r w:rsidRPr="00851F52">
          <w:rPr>
            <w:rPrChange w:id="245" w:author="WESLEY DOS SANTOS GATINHO" w:date="2025-07-01T01:21:00Z" w16du:dateUtc="2025-07-01T04:21:00Z">
              <w:rPr>
                <w:b/>
                <w:bCs/>
              </w:rPr>
            </w:rPrChange>
          </w:rPr>
          <w:t>[</w:t>
        </w:r>
        <w:proofErr w:type="spellStart"/>
        <w:r w:rsidRPr="00851F52">
          <w:rPr>
            <w:rPrChange w:id="246" w:author="WESLEY DOS SANTOS GATINHO" w:date="2025-07-01T01:21:00Z" w16du:dateUtc="2025-07-01T04:21:00Z">
              <w:rPr>
                <w:b/>
                <w:bCs/>
              </w:rPr>
            </w:rPrChange>
          </w:rPr>
          <w:t>bcrypt</w:t>
        </w:r>
        <w:proofErr w:type="spellEnd"/>
        <w:r w:rsidRPr="00851F52">
          <w:rPr>
            <w:rPrChange w:id="247" w:author="WESLEY DOS SANTOS GATINHO" w:date="2025-07-01T01:21:00Z" w16du:dateUtc="2025-07-01T04:21:00Z">
              <w:rPr>
                <w:b/>
                <w:bCs/>
              </w:rPr>
            </w:rPrChange>
          </w:rPr>
          <w:t xml:space="preserve">], </w:t>
        </w:r>
        <w:proofErr w:type="spellStart"/>
        <w:r w:rsidRPr="00851F52">
          <w:rPr>
            <w:rPrChange w:id="248" w:author="WESLEY DOS SANTOS GATINHO" w:date="2025-07-01T01:21:00Z" w16du:dateUtc="2025-07-01T04:21:00Z">
              <w:rPr>
                <w:b/>
                <w:bCs/>
              </w:rPr>
            </w:rPrChange>
          </w:rPr>
          <w:t>python-jose</w:t>
        </w:r>
        <w:proofErr w:type="spellEnd"/>
        <w:r w:rsidRPr="00851F52">
          <w:rPr>
            <w:rPrChange w:id="249" w:author="WESLEY DOS SANTOS GATINHO" w:date="2025-07-01T01:21:00Z" w16du:dateUtc="2025-07-01T04:21:00Z">
              <w:rPr>
                <w:b/>
                <w:bCs/>
              </w:rPr>
            </w:rPrChange>
          </w:rPr>
          <w:t>[</w:t>
        </w:r>
        <w:proofErr w:type="spellStart"/>
        <w:r w:rsidRPr="00851F52">
          <w:rPr>
            <w:rPrChange w:id="250" w:author="WESLEY DOS SANTOS GATINHO" w:date="2025-07-01T01:21:00Z" w16du:dateUtc="2025-07-01T04:21:00Z">
              <w:rPr>
                <w:b/>
                <w:bCs/>
              </w:rPr>
            </w:rPrChange>
          </w:rPr>
          <w:t>cryptography</w:t>
        </w:r>
        <w:proofErr w:type="spellEnd"/>
        <w:r w:rsidRPr="00851F52">
          <w:rPr>
            <w:rPrChange w:id="251" w:author="WESLEY DOS SANTOS GATINHO" w:date="2025-07-01T01:21:00Z" w16du:dateUtc="2025-07-01T04:21:00Z">
              <w:rPr>
                <w:b/>
                <w:bCs/>
              </w:rPr>
            </w:rPrChange>
          </w:rPr>
          <w:t xml:space="preserve">], </w:t>
        </w:r>
        <w:proofErr w:type="spellStart"/>
        <w:r w:rsidRPr="00851F52">
          <w:rPr>
            <w:rPrChange w:id="252" w:author="WESLEY DOS SANTOS GATINHO" w:date="2025-07-01T01:21:00Z" w16du:dateUtc="2025-07-01T04:21:00Z">
              <w:rPr>
                <w:b/>
                <w:bCs/>
              </w:rPr>
            </w:rPrChange>
          </w:rPr>
          <w:t>fastapi-users</w:t>
        </w:r>
        <w:proofErr w:type="spellEnd"/>
        <w:r w:rsidRPr="00851F52">
          <w:rPr>
            <w:rPrChange w:id="253" w:author="WESLEY DOS SANTOS GATINHO" w:date="2025-07-01T01:21:00Z" w16du:dateUtc="2025-07-01T04:21:00Z">
              <w:rPr>
                <w:b/>
                <w:bCs/>
              </w:rPr>
            </w:rPrChange>
          </w:rPr>
          <w:t>[</w:t>
        </w:r>
        <w:proofErr w:type="spellStart"/>
        <w:r w:rsidRPr="00851F52">
          <w:rPr>
            <w:rPrChange w:id="254" w:author="WESLEY DOS SANTOS GATINHO" w:date="2025-07-01T01:21:00Z" w16du:dateUtc="2025-07-01T04:21:00Z">
              <w:rPr>
                <w:b/>
                <w:bCs/>
              </w:rPr>
            </w:rPrChange>
          </w:rPr>
          <w:t>sqlalchemy</w:t>
        </w:r>
        <w:proofErr w:type="spellEnd"/>
        <w:r w:rsidRPr="00851F52">
          <w:rPr>
            <w:rPrChange w:id="255" w:author="WESLEY DOS SANTOS GATINHO" w:date="2025-07-01T01:21:00Z" w16du:dateUtc="2025-07-01T04:21:00Z">
              <w:rPr>
                <w:b/>
                <w:bCs/>
              </w:rPr>
            </w:rPrChange>
          </w:rPr>
          <w:t>], google-</w:t>
        </w:r>
        <w:proofErr w:type="spellStart"/>
        <w:r w:rsidRPr="00851F52">
          <w:rPr>
            <w:rPrChange w:id="256" w:author="WESLEY DOS SANTOS GATINHO" w:date="2025-07-01T01:21:00Z" w16du:dateUtc="2025-07-01T04:21:00Z">
              <w:rPr>
                <w:b/>
                <w:bCs/>
              </w:rPr>
            </w:rPrChange>
          </w:rPr>
          <w:t>generativeai</w:t>
        </w:r>
        <w:proofErr w:type="spellEnd"/>
        <w:r w:rsidRPr="00851F52">
          <w:rPr>
            <w:rPrChange w:id="257" w:author="WESLEY DOS SANTOS GATINHO" w:date="2025-07-01T01:21:00Z" w16du:dateUtc="2025-07-01T04:21:00Z">
              <w:rPr>
                <w:b/>
                <w:bCs/>
              </w:rPr>
            </w:rPrChange>
          </w:rPr>
          <w:t xml:space="preserve">, </w:t>
        </w:r>
        <w:proofErr w:type="spellStart"/>
        <w:r w:rsidRPr="00851F52">
          <w:rPr>
            <w:rPrChange w:id="258" w:author="WESLEY DOS SANTOS GATINHO" w:date="2025-07-01T01:21:00Z" w16du:dateUtc="2025-07-01T04:21:00Z">
              <w:rPr>
                <w:b/>
                <w:bCs/>
              </w:rPr>
            </w:rPrChange>
          </w:rPr>
          <w:t>opencv-python</w:t>
        </w:r>
        <w:proofErr w:type="spellEnd"/>
        <w:r w:rsidRPr="00851F52">
          <w:rPr>
            <w:rPrChange w:id="259" w:author="WESLEY DOS SANTOS GATINHO" w:date="2025-07-01T01:21:00Z" w16du:dateUtc="2025-07-01T04:21:00Z">
              <w:rPr>
                <w:b/>
                <w:bCs/>
              </w:rPr>
            </w:rPrChange>
          </w:rPr>
          <w:t xml:space="preserve">, </w:t>
        </w:r>
        <w:proofErr w:type="spellStart"/>
        <w:r w:rsidRPr="00851F52">
          <w:rPr>
            <w:rPrChange w:id="260" w:author="WESLEY DOS SANTOS GATINHO" w:date="2025-07-01T01:21:00Z" w16du:dateUtc="2025-07-01T04:21:00Z">
              <w:rPr>
                <w:b/>
                <w:bCs/>
              </w:rPr>
            </w:rPrChange>
          </w:rPr>
          <w:t>mediapipe</w:t>
        </w:r>
        <w:proofErr w:type="spellEnd"/>
        <w:r w:rsidRPr="00851F52">
          <w:rPr>
            <w:rPrChange w:id="261" w:author="WESLEY DOS SANTOS GATINHO" w:date="2025-07-01T01:21:00Z" w16du:dateUtc="2025-07-01T04:21:00Z">
              <w:rPr>
                <w:b/>
                <w:bCs/>
              </w:rPr>
            </w:rPrChange>
          </w:rPr>
          <w:t>, google-</w:t>
        </w:r>
        <w:proofErr w:type="spellStart"/>
        <w:r w:rsidRPr="00851F52">
          <w:rPr>
            <w:rPrChange w:id="262" w:author="WESLEY DOS SANTOS GATINHO" w:date="2025-07-01T01:21:00Z" w16du:dateUtc="2025-07-01T04:21:00Z">
              <w:rPr>
                <w:b/>
                <w:bCs/>
              </w:rPr>
            </w:rPrChange>
          </w:rPr>
          <w:t>auth</w:t>
        </w:r>
        <w:proofErr w:type="spellEnd"/>
        <w:r w:rsidRPr="00851F52">
          <w:rPr>
            <w:rPrChange w:id="263" w:author="WESLEY DOS SANTOS GATINHO" w:date="2025-07-01T01:21:00Z" w16du:dateUtc="2025-07-01T04:21:00Z">
              <w:rPr>
                <w:b/>
                <w:bCs/>
              </w:rPr>
            </w:rPrChange>
          </w:rPr>
          <w:t xml:space="preserve">, </w:t>
        </w:r>
        <w:proofErr w:type="spellStart"/>
        <w:r w:rsidRPr="00851F52">
          <w:rPr>
            <w:rPrChange w:id="264" w:author="WESLEY DOS SANTOS GATINHO" w:date="2025-07-01T01:21:00Z" w16du:dateUtc="2025-07-01T04:21:00Z">
              <w:rPr>
                <w:b/>
                <w:bCs/>
              </w:rPr>
            </w:rPrChange>
          </w:rPr>
          <w:t>authlib</w:t>
        </w:r>
        <w:proofErr w:type="spellEnd"/>
        <w:r w:rsidRPr="00851F52">
          <w:rPr>
            <w:rPrChange w:id="265" w:author="WESLEY DOS SANTOS GATINHO" w:date="2025-07-01T01:21:00Z" w16du:dateUtc="2025-07-01T04:21:00Z">
              <w:rPr>
                <w:b/>
                <w:bCs/>
              </w:rPr>
            </w:rPrChange>
          </w:rPr>
          <w:t>.</w:t>
        </w:r>
      </w:ins>
    </w:p>
    <w:p w14:paraId="278CA96D" w14:textId="77777777" w:rsidR="009407F8" w:rsidRPr="00851F52" w:rsidRDefault="009407F8" w:rsidP="21130376">
      <w:pPr>
        <w:jc w:val="center"/>
        <w:rPr>
          <w:ins w:id="266" w:author="WESLEY DOS SANTOS GATINHO" w:date="2025-07-01T00:37:00Z" w16du:dateUtc="2025-07-01T03:37:00Z"/>
          <w:b/>
          <w:bCs/>
          <w:lang w:val="pt-PT"/>
          <w:rPrChange w:id="267" w:author="WESLEY DOS SANTOS GATINHO" w:date="2025-07-01T01:21:00Z" w16du:dateUtc="2025-07-01T04:21:00Z">
            <w:rPr>
              <w:ins w:id="268" w:author="WESLEY DOS SANTOS GATINHO" w:date="2025-07-01T00:37:00Z" w16du:dateUtc="2025-07-01T03:37:00Z"/>
              <w:b/>
              <w:bCs/>
            </w:rPr>
          </w:rPrChange>
        </w:rPr>
      </w:pPr>
    </w:p>
    <w:p w14:paraId="3C15ADDE" w14:textId="48BBB9E4" w:rsidR="009407F8" w:rsidRPr="00851F52" w:rsidRDefault="00B01656" w:rsidP="00F63818">
      <w:pPr>
        <w:pStyle w:val="PargrafodaLista"/>
        <w:numPr>
          <w:ilvl w:val="0"/>
          <w:numId w:val="8"/>
        </w:numPr>
        <w:jc w:val="both"/>
        <w:rPr>
          <w:ins w:id="269" w:author="WESLEY DOS SANTOS GATINHO" w:date="2025-07-01T00:56:00Z" w16du:dateUtc="2025-07-01T03:56:00Z"/>
          <w:b/>
          <w:bCs/>
          <w:sz w:val="32"/>
          <w:szCs w:val="32"/>
          <w:lang w:val="pt-PT"/>
          <w:rPrChange w:id="270" w:author="WESLEY DOS SANTOS GATINHO" w:date="2025-07-01T01:21:00Z" w16du:dateUtc="2025-07-01T04:21:00Z">
            <w:rPr>
              <w:ins w:id="271" w:author="WESLEY DOS SANTOS GATINHO" w:date="2025-07-01T00:56:00Z" w16du:dateUtc="2025-07-01T03:56:00Z"/>
              <w:b/>
              <w:bCs/>
              <w:sz w:val="32"/>
              <w:szCs w:val="32"/>
            </w:rPr>
          </w:rPrChange>
        </w:rPr>
      </w:pPr>
      <w:ins w:id="272" w:author="WESLEY DOS SANTOS GATINHO" w:date="2025-07-01T00:56:00Z">
        <w:r w:rsidRPr="00851F52">
          <w:rPr>
            <w:b/>
            <w:bCs/>
            <w:sz w:val="32"/>
            <w:szCs w:val="32"/>
            <w:rPrChange w:id="273" w:author="WESLEY DOS SANTOS GATINHO" w:date="2025-07-01T01:21:00Z" w16du:dateUtc="2025-07-01T04:21:00Z">
              <w:rPr>
                <w:b/>
                <w:bCs/>
              </w:rPr>
            </w:rPrChange>
          </w:rPr>
          <w:t>Configure o Banco de Dados PostgreSQL:</w:t>
        </w:r>
      </w:ins>
    </w:p>
    <w:p w14:paraId="1E3DB966" w14:textId="77777777" w:rsidR="00B01656" w:rsidRPr="00851F52" w:rsidRDefault="00B01656" w:rsidP="00B01656">
      <w:pPr>
        <w:pStyle w:val="PargrafodaLista"/>
        <w:jc w:val="both"/>
        <w:rPr>
          <w:ins w:id="274" w:author="WESLEY DOS SANTOS GATINHO" w:date="2025-07-01T00:56:00Z" w16du:dateUtc="2025-07-01T03:56:00Z"/>
          <w:b/>
          <w:bCs/>
          <w:lang w:val="pt-PT"/>
        </w:rPr>
      </w:pPr>
    </w:p>
    <w:p w14:paraId="06DE4E81" w14:textId="50E16568" w:rsidR="00A95A13" w:rsidRPr="00851F52" w:rsidRDefault="00A95A13" w:rsidP="00A95A13">
      <w:pPr>
        <w:pStyle w:val="PargrafodaLista"/>
        <w:numPr>
          <w:ilvl w:val="0"/>
          <w:numId w:val="9"/>
        </w:numPr>
        <w:jc w:val="both"/>
        <w:rPr>
          <w:ins w:id="275" w:author="WESLEY DOS SANTOS GATINHO" w:date="2025-07-01T00:56:00Z" w16du:dateUtc="2025-07-01T03:56:00Z"/>
          <w:lang w:val="pt-PT"/>
          <w:rPrChange w:id="276" w:author="WESLEY DOS SANTOS GATINHO" w:date="2025-07-01T01:21:00Z" w16du:dateUtc="2025-07-01T04:21:00Z">
            <w:rPr>
              <w:ins w:id="277" w:author="WESLEY DOS SANTOS GATINHO" w:date="2025-07-01T00:56:00Z" w16du:dateUtc="2025-07-01T03:56:00Z"/>
            </w:rPr>
          </w:rPrChange>
        </w:rPr>
      </w:pPr>
      <w:ins w:id="278" w:author="WESLEY DOS SANTOS GATINHO" w:date="2025-07-01T00:56:00Z">
        <w:r w:rsidRPr="00851F52">
          <w:rPr>
            <w:rPrChange w:id="279" w:author="WESLEY DOS SANTOS GATINHO" w:date="2025-07-01T01:21:00Z" w16du:dateUtc="2025-07-01T04:21:00Z">
              <w:rPr>
                <w:b/>
                <w:bCs/>
              </w:rPr>
            </w:rPrChange>
          </w:rPr>
          <w:t>Certifique-se de que seu servidor PostgreSQL esteja em execução.</w:t>
        </w:r>
      </w:ins>
    </w:p>
    <w:p w14:paraId="75D76500" w14:textId="4C9275E8" w:rsidR="00A95A13" w:rsidRPr="00851F52" w:rsidRDefault="00A95A13" w:rsidP="00A95A13">
      <w:pPr>
        <w:pStyle w:val="PargrafodaLista"/>
        <w:numPr>
          <w:ilvl w:val="0"/>
          <w:numId w:val="9"/>
        </w:numPr>
        <w:jc w:val="both"/>
        <w:rPr>
          <w:ins w:id="280" w:author="WESLEY DOS SANTOS GATINHO" w:date="2025-07-01T00:57:00Z" w16du:dateUtc="2025-07-01T03:57:00Z"/>
          <w:lang w:val="pt-PT"/>
          <w:rPrChange w:id="281" w:author="WESLEY DOS SANTOS GATINHO" w:date="2025-07-01T01:21:00Z" w16du:dateUtc="2025-07-01T04:21:00Z">
            <w:rPr>
              <w:ins w:id="282" w:author="WESLEY DOS SANTOS GATINHO" w:date="2025-07-01T00:57:00Z" w16du:dateUtc="2025-07-01T03:57:00Z"/>
            </w:rPr>
          </w:rPrChange>
        </w:rPr>
      </w:pPr>
      <w:ins w:id="283" w:author="WESLEY DOS SANTOS GATINHO" w:date="2025-07-01T00:57:00Z">
        <w:r w:rsidRPr="00851F52">
          <w:lastRenderedPageBreak/>
          <w:t xml:space="preserve">Crie um banco de dados chamado </w:t>
        </w:r>
        <w:proofErr w:type="spellStart"/>
        <w:r w:rsidRPr="00851F52">
          <w:t>fitai_db</w:t>
        </w:r>
        <w:proofErr w:type="spellEnd"/>
        <w:r w:rsidRPr="00851F52">
          <w:t xml:space="preserve">. Você pode fazer isso via </w:t>
        </w:r>
        <w:proofErr w:type="spellStart"/>
        <w:r w:rsidRPr="00851F52">
          <w:t>psql</w:t>
        </w:r>
        <w:proofErr w:type="spellEnd"/>
        <w:r w:rsidRPr="00851F52">
          <w:t xml:space="preserve"> ou uma ferramenta GUI como </w:t>
        </w:r>
        <w:proofErr w:type="spellStart"/>
        <w:r w:rsidRPr="00851F52">
          <w:t>pgAdmin</w:t>
        </w:r>
        <w:proofErr w:type="spellEnd"/>
        <w:r w:rsidRPr="00851F52">
          <w:t xml:space="preserve">. Exemplo via </w:t>
        </w:r>
        <w:proofErr w:type="spellStart"/>
        <w:r w:rsidRPr="00851F52">
          <w:t>psql</w:t>
        </w:r>
        <w:proofErr w:type="spellEnd"/>
        <w:r w:rsidRPr="00851F52">
          <w:t>:</w:t>
        </w:r>
      </w:ins>
    </w:p>
    <w:p w14:paraId="74D4E18D" w14:textId="77777777" w:rsidR="00A95A13" w:rsidRPr="00851F52" w:rsidRDefault="00A95A13" w:rsidP="00A95A13">
      <w:pPr>
        <w:pStyle w:val="PargrafodaLista"/>
        <w:jc w:val="both"/>
        <w:rPr>
          <w:ins w:id="284" w:author="WESLEY DOS SANTOS GATINHO" w:date="2025-07-01T00:57:00Z" w16du:dateUtc="2025-07-01T03:57:00Z"/>
        </w:rPr>
      </w:pPr>
    </w:p>
    <w:p w14:paraId="230A8C1A" w14:textId="0AD5FB7B" w:rsidR="00A95A13" w:rsidRPr="00851F52" w:rsidRDefault="00F2152E" w:rsidP="00F2152E">
      <w:pPr>
        <w:pStyle w:val="PargrafodaLista"/>
        <w:jc w:val="center"/>
        <w:rPr>
          <w:ins w:id="285" w:author="WESLEY DOS SANTOS GATINHO" w:date="2025-07-01T00:57:00Z" w16du:dateUtc="2025-07-01T03:57:00Z"/>
          <w:b/>
          <w:bCs/>
          <w:rPrChange w:id="286" w:author="WESLEY DOS SANTOS GATINHO" w:date="2025-07-01T01:21:00Z" w16du:dateUtc="2025-07-01T04:21:00Z">
            <w:rPr>
              <w:ins w:id="287" w:author="WESLEY DOS SANTOS GATINHO" w:date="2025-07-01T00:57:00Z" w16du:dateUtc="2025-07-01T03:57:00Z"/>
              <w:b/>
              <w:bCs/>
              <w:i/>
              <w:iCs/>
            </w:rPr>
          </w:rPrChange>
        </w:rPr>
      </w:pPr>
      <w:ins w:id="288" w:author="WESLEY DOS SANTOS GATINHO" w:date="2025-07-01T00:57:00Z">
        <w:r w:rsidRPr="00851F52">
          <w:rPr>
            <w:b/>
            <w:bCs/>
            <w:rPrChange w:id="289" w:author="WESLEY DOS SANTOS GATINHO" w:date="2025-07-01T01:21:00Z" w16du:dateUtc="2025-07-01T04:21:00Z">
              <w:rPr>
                <w:i/>
                <w:iCs/>
              </w:rPr>
            </w:rPrChange>
          </w:rPr>
          <w:t xml:space="preserve">CREATE DATABASE </w:t>
        </w:r>
        <w:proofErr w:type="spellStart"/>
        <w:r w:rsidRPr="00851F52">
          <w:rPr>
            <w:b/>
            <w:bCs/>
            <w:rPrChange w:id="290" w:author="WESLEY DOS SANTOS GATINHO" w:date="2025-07-01T01:21:00Z" w16du:dateUtc="2025-07-01T04:21:00Z">
              <w:rPr>
                <w:i/>
                <w:iCs/>
              </w:rPr>
            </w:rPrChange>
          </w:rPr>
          <w:t>fitai_db</w:t>
        </w:r>
        <w:proofErr w:type="spellEnd"/>
        <w:r w:rsidRPr="00851F52">
          <w:rPr>
            <w:b/>
            <w:bCs/>
            <w:rPrChange w:id="291" w:author="WESLEY DOS SANTOS GATINHO" w:date="2025-07-01T01:21:00Z" w16du:dateUtc="2025-07-01T04:21:00Z">
              <w:rPr>
                <w:i/>
                <w:iCs/>
              </w:rPr>
            </w:rPrChange>
          </w:rPr>
          <w:t>;</w:t>
        </w:r>
      </w:ins>
    </w:p>
    <w:p w14:paraId="72E3E6A0" w14:textId="77777777" w:rsidR="00F2152E" w:rsidRPr="00851F52" w:rsidRDefault="00F2152E" w:rsidP="00F2152E">
      <w:pPr>
        <w:pStyle w:val="PargrafodaLista"/>
        <w:jc w:val="center"/>
        <w:rPr>
          <w:ins w:id="292" w:author="WESLEY DOS SANTOS GATINHO" w:date="2025-07-01T00:37:00Z" w16du:dateUtc="2025-07-01T03:37:00Z"/>
          <w:b/>
          <w:bCs/>
          <w:lang w:val="pt-PT"/>
          <w:rPrChange w:id="293" w:author="WESLEY DOS SANTOS GATINHO" w:date="2025-07-01T01:21:00Z" w16du:dateUtc="2025-07-01T04:21:00Z">
            <w:rPr>
              <w:ins w:id="294" w:author="WESLEY DOS SANTOS GATINHO" w:date="2025-07-01T00:37:00Z" w16du:dateUtc="2025-07-01T03:37:00Z"/>
              <w:b/>
              <w:bCs/>
            </w:rPr>
          </w:rPrChange>
        </w:rPr>
        <w:pPrChange w:id="295" w:author="WESLEY DOS SANTOS GATINHO" w:date="2025-07-01T00:57:00Z" w16du:dateUtc="2025-07-01T03:57:00Z">
          <w:pPr>
            <w:jc w:val="center"/>
          </w:pPr>
        </w:pPrChange>
      </w:pPr>
    </w:p>
    <w:p w14:paraId="2D41C450" w14:textId="7EFD9A0B" w:rsidR="00F2152E" w:rsidRPr="00851F52" w:rsidRDefault="00F2152E" w:rsidP="00F2152E">
      <w:pPr>
        <w:pStyle w:val="PargrafodaLista"/>
        <w:numPr>
          <w:ilvl w:val="0"/>
          <w:numId w:val="9"/>
        </w:numPr>
        <w:rPr>
          <w:ins w:id="296" w:author="WESLEY DOS SANTOS GATINHO" w:date="2025-07-01T00:58:00Z" w16du:dateUtc="2025-07-01T03:58:00Z"/>
          <w:lang w:val="pt-PT"/>
          <w:rPrChange w:id="297" w:author="WESLEY DOS SANTOS GATINHO" w:date="2025-07-01T01:21:00Z" w16du:dateUtc="2025-07-01T04:21:00Z">
            <w:rPr>
              <w:ins w:id="298" w:author="WESLEY DOS SANTOS GATINHO" w:date="2025-07-01T00:58:00Z" w16du:dateUtc="2025-07-01T03:58:00Z"/>
            </w:rPr>
          </w:rPrChange>
        </w:rPr>
      </w:pPr>
      <w:ins w:id="299" w:author="WESLEY DOS SANTOS GATINHO" w:date="2025-07-01T00:57:00Z">
        <w:r w:rsidRPr="00851F52">
          <w:rPr>
            <w:rPrChange w:id="300" w:author="WESLEY DOS SANTOS GATINHO" w:date="2025-07-01T01:21:00Z" w16du:dateUtc="2025-07-01T04:21:00Z">
              <w:rPr>
                <w:b/>
                <w:bCs/>
              </w:rPr>
            </w:rPrChange>
          </w:rPr>
          <w:t>Crie um usuário e senha para o banco de dados, se necessário, e conceda as permissões adequadas.</w:t>
        </w:r>
      </w:ins>
    </w:p>
    <w:p w14:paraId="624607CC" w14:textId="77777777" w:rsidR="005F7405" w:rsidRPr="00851F52" w:rsidRDefault="005F7405" w:rsidP="005F7405">
      <w:pPr>
        <w:pStyle w:val="PargrafodaLista"/>
        <w:rPr>
          <w:ins w:id="301" w:author="WESLEY DOS SANTOS GATINHO" w:date="2025-07-01T00:58:00Z" w16du:dateUtc="2025-07-01T03:58:00Z"/>
        </w:rPr>
      </w:pPr>
    </w:p>
    <w:p w14:paraId="4B647E71" w14:textId="77777777" w:rsidR="005F7405" w:rsidRPr="00851F52" w:rsidRDefault="005F7405" w:rsidP="005F7405">
      <w:pPr>
        <w:pStyle w:val="PargrafodaLista"/>
        <w:rPr>
          <w:ins w:id="302" w:author="WESLEY DOS SANTOS GATINHO" w:date="2025-07-01T00:58:00Z" w16du:dateUtc="2025-07-01T03:58:00Z"/>
          <w:lang w:val="pt-PT"/>
          <w:rPrChange w:id="303" w:author="WESLEY DOS SANTOS GATINHO" w:date="2025-07-01T01:21:00Z" w16du:dateUtc="2025-07-01T04:21:00Z">
            <w:rPr>
              <w:ins w:id="304" w:author="WESLEY DOS SANTOS GATINHO" w:date="2025-07-01T00:58:00Z" w16du:dateUtc="2025-07-01T03:58:00Z"/>
            </w:rPr>
          </w:rPrChange>
        </w:rPr>
        <w:pPrChange w:id="305" w:author="WESLEY DOS SANTOS GATINHO" w:date="2025-07-01T00:58:00Z" w16du:dateUtc="2025-07-01T03:58:00Z">
          <w:pPr>
            <w:pStyle w:val="PargrafodaLista"/>
            <w:numPr>
              <w:numId w:val="9"/>
            </w:numPr>
            <w:ind w:hanging="360"/>
          </w:pPr>
        </w:pPrChange>
      </w:pPr>
    </w:p>
    <w:p w14:paraId="1A9490AE" w14:textId="436CD7F2" w:rsidR="005F7405" w:rsidRPr="00851F52" w:rsidRDefault="00FD254A" w:rsidP="005F7405">
      <w:pPr>
        <w:pStyle w:val="PargrafodaLista"/>
        <w:numPr>
          <w:ilvl w:val="0"/>
          <w:numId w:val="8"/>
        </w:numPr>
        <w:rPr>
          <w:ins w:id="306" w:author="WESLEY DOS SANTOS GATINHO" w:date="2025-07-01T00:58:00Z" w16du:dateUtc="2025-07-01T03:58:00Z"/>
          <w:b/>
          <w:bCs/>
          <w:sz w:val="32"/>
          <w:szCs w:val="32"/>
          <w:lang w:val="pt-PT"/>
          <w:rPrChange w:id="307" w:author="WESLEY DOS SANTOS GATINHO" w:date="2025-07-01T01:21:00Z" w16du:dateUtc="2025-07-01T04:21:00Z">
            <w:rPr>
              <w:ins w:id="308" w:author="WESLEY DOS SANTOS GATINHO" w:date="2025-07-01T00:58:00Z" w16du:dateUtc="2025-07-01T03:58:00Z"/>
              <w:b/>
              <w:bCs/>
              <w:sz w:val="32"/>
              <w:szCs w:val="32"/>
            </w:rPr>
          </w:rPrChange>
        </w:rPr>
      </w:pPr>
      <w:ins w:id="309" w:author="WESLEY DOS SANTOS GATINHO" w:date="2025-07-01T00:58:00Z">
        <w:r w:rsidRPr="00851F52">
          <w:rPr>
            <w:b/>
            <w:bCs/>
            <w:sz w:val="32"/>
            <w:szCs w:val="32"/>
            <w:rPrChange w:id="310" w:author="WESLEY DOS SANTOS GATINHO" w:date="2025-07-01T01:21:00Z" w16du:dateUtc="2025-07-01T04:21:00Z">
              <w:rPr/>
            </w:rPrChange>
          </w:rPr>
          <w:t>Configure as Variáveis de Ambiente:</w:t>
        </w:r>
      </w:ins>
    </w:p>
    <w:p w14:paraId="05E6F1CB" w14:textId="64BA3AF6" w:rsidR="00FD254A" w:rsidRPr="00851F52" w:rsidRDefault="00FD254A" w:rsidP="00FD254A">
      <w:pPr>
        <w:rPr>
          <w:ins w:id="311" w:author="WESLEY DOS SANTOS GATINHO" w:date="2025-07-01T01:00:00Z" w16du:dateUtc="2025-07-01T04:00:00Z"/>
        </w:rPr>
      </w:pPr>
      <w:ins w:id="312" w:author="WESLEY DOS SANTOS GATINHO" w:date="2025-07-01T00:59:00Z">
        <w:r w:rsidRPr="00851F52">
          <w:t xml:space="preserve">Crie um arquivo </w:t>
        </w:r>
        <w:proofErr w:type="gramStart"/>
        <w:r w:rsidRPr="00851F52">
          <w:t>chamado .</w:t>
        </w:r>
        <w:proofErr w:type="spellStart"/>
        <w:r w:rsidRPr="00851F52">
          <w:t>env</w:t>
        </w:r>
        <w:proofErr w:type="spellEnd"/>
        <w:proofErr w:type="gramEnd"/>
        <w:r w:rsidRPr="00851F52">
          <w:t xml:space="preserve"> na raiz da pasta </w:t>
        </w:r>
        <w:proofErr w:type="spellStart"/>
        <w:r w:rsidRPr="00851F52">
          <w:t>Codigos</w:t>
        </w:r>
        <w:proofErr w:type="spellEnd"/>
        <w:r w:rsidRPr="00851F52">
          <w:t>/</w:t>
        </w:r>
        <w:proofErr w:type="spellStart"/>
        <w:r w:rsidRPr="00851F52">
          <w:t>backend</w:t>
        </w:r>
        <w:proofErr w:type="spellEnd"/>
        <w:r w:rsidRPr="00851F52">
          <w:t xml:space="preserve"> (ao lado de main.py e requirements.txt). Adicione as seguintes variáveis, substituindo os valores pelos seus dados reais:</w:t>
        </w:r>
      </w:ins>
    </w:p>
    <w:p w14:paraId="6E50CCCC" w14:textId="5F077B41" w:rsidR="00CE6495" w:rsidRPr="00851F52" w:rsidRDefault="00CE6495" w:rsidP="00CE6495">
      <w:pPr>
        <w:rPr>
          <w:ins w:id="313" w:author="WESLEY DOS SANTOS GATINHO" w:date="2025-07-01T01:00:00Z" w16du:dateUtc="2025-07-01T04:00:00Z"/>
          <w:b/>
          <w:bCs/>
          <w:rPrChange w:id="314" w:author="WESLEY DOS SANTOS GATINHO" w:date="2025-07-01T01:21:00Z" w16du:dateUtc="2025-07-01T04:21:00Z">
            <w:rPr>
              <w:ins w:id="315" w:author="WESLEY DOS SANTOS GATINHO" w:date="2025-07-01T01:00:00Z" w16du:dateUtc="2025-07-01T04:00:00Z"/>
              <w:b/>
              <w:bCs/>
              <w:i/>
              <w:iCs/>
            </w:rPr>
          </w:rPrChange>
        </w:rPr>
      </w:pPr>
      <w:ins w:id="316" w:author="WESLEY DOS SANTOS GATINHO" w:date="2025-07-01T01:00:00Z">
        <w:r w:rsidRPr="00851F52">
          <w:rPr>
            <w:b/>
            <w:bCs/>
            <w:rPrChange w:id="317" w:author="WESLEY DOS SANTOS GATINHO" w:date="2025-07-01T01:21:00Z" w16du:dateUtc="2025-07-01T04:21:00Z">
              <w:rPr/>
            </w:rPrChange>
          </w:rPr>
          <w:t>DATABASE_URL="postgresql://seu_usuario:sua_senha@localhost/fitai_db" SECRET_KEY="SUA_CHAVE_SECRETA_SUPER_LONGA_E_SEGURA" GOOGLE_API_KEY="SUA_CHAVE_DA_API_DO_GOOGLE"</w:t>
        </w:r>
      </w:ins>
    </w:p>
    <w:p w14:paraId="67025EC8" w14:textId="77777777" w:rsidR="00AE28A9" w:rsidRPr="00851F52" w:rsidRDefault="00AE28A9" w:rsidP="00CE6495">
      <w:pPr>
        <w:rPr>
          <w:ins w:id="318" w:author="WESLEY DOS SANTOS GATINHO" w:date="2025-07-01T01:00:00Z" w16du:dateUtc="2025-07-01T04:00:00Z"/>
          <w:b/>
          <w:bCs/>
          <w:rPrChange w:id="319" w:author="WESLEY DOS SANTOS GATINHO" w:date="2025-07-01T01:21:00Z" w16du:dateUtc="2025-07-01T04:21:00Z">
            <w:rPr>
              <w:ins w:id="320" w:author="WESLEY DOS SANTOS GATINHO" w:date="2025-07-01T01:00:00Z" w16du:dateUtc="2025-07-01T04:00:00Z"/>
              <w:b/>
              <w:bCs/>
              <w:i/>
              <w:iCs/>
            </w:rPr>
          </w:rPrChange>
        </w:rPr>
      </w:pPr>
    </w:p>
    <w:p w14:paraId="46A86811" w14:textId="3DBA229B" w:rsidR="00AE28A9" w:rsidRPr="00851F52" w:rsidRDefault="00AE28A9" w:rsidP="00AE28A9">
      <w:pPr>
        <w:pStyle w:val="PargrafodaLista"/>
        <w:numPr>
          <w:ilvl w:val="0"/>
          <w:numId w:val="9"/>
        </w:numPr>
        <w:jc w:val="both"/>
        <w:rPr>
          <w:ins w:id="321" w:author="WESLEY DOS SANTOS GATINHO" w:date="2025-07-01T01:01:00Z"/>
          <w:lang w:val="pt-PT"/>
        </w:rPr>
        <w:pPrChange w:id="322" w:author="WESLEY DOS SANTOS GATINHO" w:date="2025-07-01T01:01:00Z" w16du:dateUtc="2025-07-01T04:01:00Z">
          <w:pPr>
            <w:pStyle w:val="PargrafodaLista"/>
            <w:numPr>
              <w:numId w:val="9"/>
            </w:numPr>
            <w:ind w:hanging="360"/>
          </w:pPr>
        </w:pPrChange>
      </w:pPr>
      <w:ins w:id="323" w:author="WESLEY DOS SANTOS GATINHO" w:date="2025-07-01T01:01:00Z">
        <w:r w:rsidRPr="00851F52">
          <w:rPr>
            <w:b/>
            <w:bCs/>
            <w:lang w:val="pt-PT"/>
            <w:rPrChange w:id="324" w:author="WESLEY DOS SANTOS GATINHO" w:date="2025-07-01T01:21:00Z" w16du:dateUtc="2025-07-01T04:21:00Z">
              <w:rPr>
                <w:lang w:val="pt-PT"/>
              </w:rPr>
            </w:rPrChange>
          </w:rPr>
          <w:t>DATABASE_URL</w:t>
        </w:r>
        <w:r w:rsidRPr="00851F52">
          <w:rPr>
            <w:lang w:val="pt-PT"/>
          </w:rPr>
          <w:t>: A string de conexão para o seu banco de dados PostgreSQL.</w:t>
        </w:r>
      </w:ins>
    </w:p>
    <w:p w14:paraId="45AD1F7B" w14:textId="18C3AD77" w:rsidR="00AE28A9" w:rsidRPr="00851F52" w:rsidRDefault="00AE28A9" w:rsidP="00AE28A9">
      <w:pPr>
        <w:pStyle w:val="PargrafodaLista"/>
        <w:numPr>
          <w:ilvl w:val="0"/>
          <w:numId w:val="9"/>
        </w:numPr>
        <w:jc w:val="both"/>
        <w:rPr>
          <w:ins w:id="325" w:author="WESLEY DOS SANTOS GATINHO" w:date="2025-07-01T01:01:00Z"/>
          <w:lang w:val="pt-PT"/>
        </w:rPr>
        <w:pPrChange w:id="326" w:author="WESLEY DOS SANTOS GATINHO" w:date="2025-07-01T01:01:00Z" w16du:dateUtc="2025-07-01T04:01:00Z">
          <w:pPr>
            <w:pStyle w:val="PargrafodaLista"/>
            <w:numPr>
              <w:numId w:val="9"/>
            </w:numPr>
            <w:ind w:hanging="360"/>
          </w:pPr>
        </w:pPrChange>
      </w:pPr>
      <w:ins w:id="327" w:author="WESLEY DOS SANTOS GATINHO" w:date="2025-07-01T01:01:00Z">
        <w:r w:rsidRPr="00851F52">
          <w:rPr>
            <w:b/>
            <w:bCs/>
            <w:lang w:val="pt-PT"/>
            <w:rPrChange w:id="328" w:author="WESLEY DOS SANTOS GATINHO" w:date="2025-07-01T01:21:00Z" w16du:dateUtc="2025-07-01T04:21:00Z">
              <w:rPr>
                <w:lang w:val="pt-PT"/>
              </w:rPr>
            </w:rPrChange>
          </w:rPr>
          <w:t>SECRET_KEY</w:t>
        </w:r>
        <w:r w:rsidRPr="00851F52">
          <w:rPr>
            <w:lang w:val="pt-PT"/>
          </w:rPr>
          <w:t>: Uma chave secreta longa e aleatória usada para segurança (por exemplo, para assinar tokens JWT). Você pode gerar uma usando openssl rand -hex 32.</w:t>
        </w:r>
      </w:ins>
    </w:p>
    <w:p w14:paraId="1D9D7A37" w14:textId="54C69FF3" w:rsidR="00AE28A9" w:rsidRPr="00851F52" w:rsidRDefault="00AE28A9" w:rsidP="00AE28A9">
      <w:pPr>
        <w:pStyle w:val="PargrafodaLista"/>
        <w:numPr>
          <w:ilvl w:val="0"/>
          <w:numId w:val="9"/>
        </w:numPr>
        <w:jc w:val="both"/>
        <w:rPr>
          <w:ins w:id="329" w:author="WESLEY DOS SANTOS GATINHO" w:date="2025-07-01T01:01:00Z"/>
          <w:lang w:val="pt-PT"/>
        </w:rPr>
        <w:pPrChange w:id="330" w:author="WESLEY DOS SANTOS GATINHO" w:date="2025-07-01T01:01:00Z" w16du:dateUtc="2025-07-01T04:01:00Z">
          <w:pPr>
            <w:pStyle w:val="PargrafodaLista"/>
            <w:numPr>
              <w:numId w:val="9"/>
            </w:numPr>
            <w:ind w:hanging="360"/>
          </w:pPr>
        </w:pPrChange>
      </w:pPr>
      <w:ins w:id="331" w:author="WESLEY DOS SANTOS GATINHO" w:date="2025-07-01T01:01:00Z">
        <w:r w:rsidRPr="00851F52">
          <w:rPr>
            <w:b/>
            <w:bCs/>
            <w:lang w:val="pt-PT"/>
            <w:rPrChange w:id="332" w:author="WESLEY DOS SANTOS GATINHO" w:date="2025-07-01T01:21:00Z" w16du:dateUtc="2025-07-01T04:21:00Z">
              <w:rPr>
                <w:lang w:val="pt-PT"/>
              </w:rPr>
            </w:rPrChange>
          </w:rPr>
          <w:t>GOOGLE_API_KEY</w:t>
        </w:r>
        <w:r w:rsidRPr="00851F52">
          <w:rPr>
            <w:lang w:val="pt-PT"/>
          </w:rPr>
          <w:t>: Sua chave de API para acessar os serviços do Google Gemini (necessária para a funcionalidade de IA).</w:t>
        </w:r>
      </w:ins>
    </w:p>
    <w:p w14:paraId="66368935" w14:textId="77777777" w:rsidR="00E015DD" w:rsidRPr="00851F52" w:rsidRDefault="00E015DD" w:rsidP="00E015DD">
      <w:pPr>
        <w:rPr>
          <w:ins w:id="333" w:author="WESLEY DOS SANTOS GATINHO" w:date="2025-07-01T01:01:00Z" w16du:dateUtc="2025-07-01T04:01:00Z"/>
          <w:lang w:val="pt-PT"/>
        </w:rPr>
      </w:pPr>
    </w:p>
    <w:p w14:paraId="500AFBBB" w14:textId="630D1F8F" w:rsidR="00E015DD" w:rsidRPr="00851F52" w:rsidRDefault="00DC0432" w:rsidP="00E015DD">
      <w:pPr>
        <w:pStyle w:val="PargrafodaLista"/>
        <w:numPr>
          <w:ilvl w:val="0"/>
          <w:numId w:val="8"/>
        </w:numPr>
        <w:rPr>
          <w:ins w:id="334" w:author="WESLEY DOS SANTOS GATINHO" w:date="2025-07-01T01:02:00Z" w16du:dateUtc="2025-07-01T04:02:00Z"/>
          <w:b/>
          <w:bCs/>
          <w:sz w:val="32"/>
          <w:szCs w:val="32"/>
          <w:lang w:val="pt-PT"/>
          <w:rPrChange w:id="335" w:author="WESLEY DOS SANTOS GATINHO" w:date="2025-07-01T01:21:00Z" w16du:dateUtc="2025-07-01T04:21:00Z">
            <w:rPr>
              <w:ins w:id="336" w:author="WESLEY DOS SANTOS GATINHO" w:date="2025-07-01T01:02:00Z" w16du:dateUtc="2025-07-01T04:02:00Z"/>
              <w:b/>
              <w:bCs/>
              <w:sz w:val="32"/>
              <w:szCs w:val="32"/>
            </w:rPr>
          </w:rPrChange>
        </w:rPr>
      </w:pPr>
      <w:ins w:id="337" w:author="WESLEY DOS SANTOS GATINHO" w:date="2025-07-01T01:02:00Z">
        <w:r w:rsidRPr="00851F52">
          <w:rPr>
            <w:b/>
            <w:bCs/>
            <w:sz w:val="32"/>
            <w:szCs w:val="32"/>
            <w:rPrChange w:id="338" w:author="WESLEY DOS SANTOS GATINHO" w:date="2025-07-01T01:21:00Z" w16du:dateUtc="2025-07-01T04:21:00Z">
              <w:rPr/>
            </w:rPrChange>
          </w:rPr>
          <w:t xml:space="preserve">Execute o Servidor </w:t>
        </w:r>
        <w:proofErr w:type="spellStart"/>
        <w:r w:rsidRPr="00851F52">
          <w:rPr>
            <w:b/>
            <w:bCs/>
            <w:sz w:val="32"/>
            <w:szCs w:val="32"/>
            <w:rPrChange w:id="339" w:author="WESLEY DOS SANTOS GATINHO" w:date="2025-07-01T01:21:00Z" w16du:dateUtc="2025-07-01T04:21:00Z">
              <w:rPr/>
            </w:rPrChange>
          </w:rPr>
          <w:t>Backend</w:t>
        </w:r>
        <w:proofErr w:type="spellEnd"/>
        <w:r w:rsidRPr="00851F52">
          <w:rPr>
            <w:b/>
            <w:bCs/>
            <w:sz w:val="32"/>
            <w:szCs w:val="32"/>
            <w:rPrChange w:id="340" w:author="WESLEY DOS SANTOS GATINHO" w:date="2025-07-01T01:21:00Z" w16du:dateUtc="2025-07-01T04:21:00Z">
              <w:rPr/>
            </w:rPrChange>
          </w:rPr>
          <w:t>:</w:t>
        </w:r>
      </w:ins>
    </w:p>
    <w:p w14:paraId="77DBF8FE" w14:textId="07E36E83" w:rsidR="00DC0432" w:rsidRPr="00851F52" w:rsidRDefault="00B82D52" w:rsidP="00DC0432">
      <w:pPr>
        <w:rPr>
          <w:ins w:id="341" w:author="WESLEY DOS SANTOS GATINHO" w:date="2025-07-01T01:04:00Z" w16du:dateUtc="2025-07-01T04:04:00Z"/>
        </w:rPr>
      </w:pPr>
      <w:ins w:id="342" w:author="WESLEY DOS SANTOS GATINHO" w:date="2025-07-01T01:02:00Z">
        <w:r w:rsidRPr="00851F52">
          <w:rPr>
            <w:rPrChange w:id="343" w:author="WESLEY DOS SANTOS GATINHO" w:date="2025-07-01T01:21:00Z" w16du:dateUtc="2025-07-01T04:21:00Z">
              <w:rPr>
                <w:b/>
                <w:bCs/>
                <w:sz w:val="32"/>
                <w:szCs w:val="32"/>
              </w:rPr>
            </w:rPrChange>
          </w:rPr>
          <w:t xml:space="preserve">Com o ambiente virtual ativado e as variáveis de ambiente configuradas, inicie o servidor </w:t>
        </w:r>
        <w:proofErr w:type="spellStart"/>
        <w:r w:rsidRPr="00851F52">
          <w:rPr>
            <w:rPrChange w:id="344" w:author="WESLEY DOS SANTOS GATINHO" w:date="2025-07-01T01:21:00Z" w16du:dateUtc="2025-07-01T04:21:00Z">
              <w:rPr>
                <w:b/>
                <w:bCs/>
                <w:sz w:val="32"/>
                <w:szCs w:val="32"/>
              </w:rPr>
            </w:rPrChange>
          </w:rPr>
          <w:t>Uvicorn</w:t>
        </w:r>
        <w:proofErr w:type="spellEnd"/>
        <w:r w:rsidRPr="00851F52">
          <w:rPr>
            <w:rPrChange w:id="345" w:author="WESLEY DOS SANTOS GATINHO" w:date="2025-07-01T01:21:00Z" w16du:dateUtc="2025-07-01T04:21:00Z">
              <w:rPr>
                <w:b/>
                <w:bCs/>
                <w:sz w:val="32"/>
                <w:szCs w:val="32"/>
              </w:rPr>
            </w:rPrChange>
          </w:rPr>
          <w:t>:</w:t>
        </w:r>
      </w:ins>
    </w:p>
    <w:p w14:paraId="0B8A2190" w14:textId="3E977FB0" w:rsidR="00A76DD4" w:rsidRPr="00851F52" w:rsidRDefault="00AC428C" w:rsidP="00A76DD4">
      <w:pPr>
        <w:jc w:val="center"/>
        <w:rPr>
          <w:ins w:id="346" w:author="WESLEY DOS SANTOS GATINHO" w:date="2025-07-01T01:05:00Z" w16du:dateUtc="2025-07-01T04:05:00Z"/>
          <w:b/>
          <w:bCs/>
          <w:lang w:val="en-US"/>
          <w:rPrChange w:id="347" w:author="WESLEY DOS SANTOS GATINHO" w:date="2025-07-01T01:21:00Z" w16du:dateUtc="2025-07-01T04:21:00Z">
            <w:rPr>
              <w:ins w:id="348" w:author="WESLEY DOS SANTOS GATINHO" w:date="2025-07-01T01:05:00Z" w16du:dateUtc="2025-07-01T04:05:00Z"/>
              <w:b/>
              <w:bCs/>
              <w:i/>
              <w:iCs/>
              <w:lang w:val="en-US"/>
            </w:rPr>
          </w:rPrChange>
        </w:rPr>
      </w:pPr>
      <w:proofErr w:type="spellStart"/>
      <w:ins w:id="349" w:author="WESLEY DOS SANTOS GATINHO" w:date="2025-07-01T01:04:00Z">
        <w:r w:rsidRPr="00851F52">
          <w:rPr>
            <w:b/>
            <w:bCs/>
            <w:lang w:val="en-US"/>
            <w:rPrChange w:id="350" w:author="WESLEY DOS SANTOS GATINHO" w:date="2025-07-01T01:21:00Z" w16du:dateUtc="2025-07-01T04:21:00Z">
              <w:rPr/>
            </w:rPrChange>
          </w:rPr>
          <w:t>uvicorn</w:t>
        </w:r>
        <w:proofErr w:type="spellEnd"/>
        <w:r w:rsidRPr="00851F52">
          <w:rPr>
            <w:b/>
            <w:bCs/>
            <w:lang w:val="en-US"/>
            <w:rPrChange w:id="351" w:author="WESLEY DOS SANTOS GATINHO" w:date="2025-07-01T01:21:00Z" w16du:dateUtc="2025-07-01T04:21:00Z">
              <w:rPr/>
            </w:rPrChange>
          </w:rPr>
          <w:t xml:space="preserve"> </w:t>
        </w:r>
        <w:proofErr w:type="spellStart"/>
        <w:proofErr w:type="gramStart"/>
        <w:r w:rsidRPr="00851F52">
          <w:rPr>
            <w:b/>
            <w:bCs/>
            <w:lang w:val="en-US"/>
            <w:rPrChange w:id="352" w:author="WESLEY DOS SANTOS GATINHO" w:date="2025-07-01T01:21:00Z" w16du:dateUtc="2025-07-01T04:21:00Z">
              <w:rPr/>
            </w:rPrChange>
          </w:rPr>
          <w:t>app.main</w:t>
        </w:r>
        <w:proofErr w:type="gramEnd"/>
        <w:r w:rsidRPr="00851F52">
          <w:rPr>
            <w:b/>
            <w:bCs/>
            <w:lang w:val="en-US"/>
            <w:rPrChange w:id="353" w:author="WESLEY DOS SANTOS GATINHO" w:date="2025-07-01T01:21:00Z" w16du:dateUtc="2025-07-01T04:21:00Z">
              <w:rPr/>
            </w:rPrChange>
          </w:rPr>
          <w:t>:app</w:t>
        </w:r>
        <w:proofErr w:type="spellEnd"/>
        <w:r w:rsidRPr="00851F52">
          <w:rPr>
            <w:b/>
            <w:bCs/>
            <w:lang w:val="en-US"/>
            <w:rPrChange w:id="354" w:author="WESLEY DOS SANTOS GATINHO" w:date="2025-07-01T01:21:00Z" w16du:dateUtc="2025-07-01T04:21:00Z">
              <w:rPr/>
            </w:rPrChange>
          </w:rPr>
          <w:t xml:space="preserve"> --reload --host 0.0.0.0 --port 8000</w:t>
        </w:r>
      </w:ins>
    </w:p>
    <w:p w14:paraId="45F09C0C" w14:textId="77777777" w:rsidR="0021098C" w:rsidRPr="00851F52" w:rsidRDefault="0021098C" w:rsidP="00A76DD4">
      <w:pPr>
        <w:jc w:val="center"/>
        <w:rPr>
          <w:ins w:id="355" w:author="WESLEY DOS SANTOS GATINHO" w:date="2025-07-01T01:05:00Z" w16du:dateUtc="2025-07-01T04:05:00Z"/>
          <w:b/>
          <w:bCs/>
          <w:lang w:val="en-US"/>
          <w:rPrChange w:id="356" w:author="WESLEY DOS SANTOS GATINHO" w:date="2025-07-01T01:21:00Z" w16du:dateUtc="2025-07-01T04:21:00Z">
            <w:rPr>
              <w:ins w:id="357" w:author="WESLEY DOS SANTOS GATINHO" w:date="2025-07-01T01:05:00Z" w16du:dateUtc="2025-07-01T04:05:00Z"/>
              <w:b/>
              <w:bCs/>
              <w:i/>
              <w:iCs/>
              <w:lang w:val="en-US"/>
            </w:rPr>
          </w:rPrChange>
        </w:rPr>
      </w:pPr>
    </w:p>
    <w:p w14:paraId="422D2329" w14:textId="77777777" w:rsidR="009B7649" w:rsidRPr="00851F52" w:rsidRDefault="009B7649" w:rsidP="009B7649">
      <w:pPr>
        <w:pStyle w:val="PargrafodaLista"/>
        <w:numPr>
          <w:ilvl w:val="0"/>
          <w:numId w:val="8"/>
        </w:numPr>
        <w:jc w:val="both"/>
        <w:rPr>
          <w:ins w:id="358" w:author="WESLEY DOS SANTOS GATINHO" w:date="2025-07-01T01:05:00Z"/>
          <w:b/>
          <w:bCs/>
          <w:sz w:val="32"/>
          <w:szCs w:val="32"/>
          <w:lang w:val="pt-PT"/>
          <w:rPrChange w:id="359" w:author="WESLEY DOS SANTOS GATINHO" w:date="2025-07-01T01:21:00Z" w16du:dateUtc="2025-07-01T04:21:00Z">
            <w:rPr>
              <w:ins w:id="360" w:author="WESLEY DOS SANTOS GATINHO" w:date="2025-07-01T01:05:00Z"/>
              <w:b/>
              <w:bCs/>
              <w:lang w:val="pt-PT"/>
            </w:rPr>
          </w:rPrChange>
        </w:rPr>
      </w:pPr>
      <w:ins w:id="361" w:author="WESLEY DOS SANTOS GATINHO" w:date="2025-07-01T01:05:00Z">
        <w:r w:rsidRPr="00851F52">
          <w:rPr>
            <w:b/>
            <w:bCs/>
            <w:sz w:val="32"/>
            <w:szCs w:val="32"/>
            <w:lang w:val="pt-PT"/>
            <w:rPrChange w:id="362" w:author="WESLEY DOS SANTOS GATINHO" w:date="2025-07-01T01:21:00Z" w16du:dateUtc="2025-07-01T04:21:00Z">
              <w:rPr>
                <w:b/>
                <w:bCs/>
                <w:lang w:val="pt-PT"/>
              </w:rPr>
            </w:rPrChange>
          </w:rPr>
          <w:t>Instalação do Aplicativo Flutter</w:t>
        </w:r>
      </w:ins>
    </w:p>
    <w:p w14:paraId="58AAACBE" w14:textId="77777777" w:rsidR="009B7649" w:rsidRPr="00851F52" w:rsidRDefault="009B7649" w:rsidP="009B7649">
      <w:pPr>
        <w:jc w:val="both"/>
        <w:rPr>
          <w:ins w:id="363" w:author="WESLEY DOS SANTOS GATINHO" w:date="2025-07-01T01:05:00Z"/>
          <w:lang w:val="pt-PT"/>
          <w:rPrChange w:id="364" w:author="WESLEY DOS SANTOS GATINHO" w:date="2025-07-01T01:21:00Z" w16du:dateUtc="2025-07-01T04:21:00Z">
            <w:rPr>
              <w:ins w:id="365" w:author="WESLEY DOS SANTOS GATINHO" w:date="2025-07-01T01:05:00Z"/>
              <w:b/>
              <w:bCs/>
              <w:lang w:val="pt-PT"/>
            </w:rPr>
          </w:rPrChange>
        </w:rPr>
        <w:pPrChange w:id="366" w:author="WESLEY DOS SANTOS GATINHO" w:date="2025-07-01T01:06:00Z" w16du:dateUtc="2025-07-01T04:06:00Z">
          <w:pPr>
            <w:pStyle w:val="PargrafodaLista"/>
            <w:numPr>
              <w:numId w:val="8"/>
            </w:numPr>
            <w:tabs>
              <w:tab w:val="num" w:pos="720"/>
            </w:tabs>
            <w:ind w:hanging="360"/>
            <w:jc w:val="both"/>
          </w:pPr>
        </w:pPrChange>
      </w:pPr>
      <w:ins w:id="367" w:author="WESLEY DOS SANTOS GATINHO" w:date="2025-07-01T01:05:00Z">
        <w:r w:rsidRPr="00851F52">
          <w:rPr>
            <w:lang w:val="pt-PT"/>
            <w:rPrChange w:id="368" w:author="WESLEY DOS SANTOS GATINHO" w:date="2025-07-01T01:21:00Z" w16du:dateUtc="2025-07-01T04:21:00Z">
              <w:rPr>
                <w:b/>
                <w:bCs/>
                <w:lang w:val="pt-PT"/>
              </w:rPr>
            </w:rPrChange>
          </w:rPr>
          <w:t>O aplicativo Flutter é a interface do usuário que interage com o backend.</w:t>
        </w:r>
      </w:ins>
    </w:p>
    <w:p w14:paraId="26B1CE7D" w14:textId="70C5B745" w:rsidR="009B7649" w:rsidRPr="00851F52" w:rsidRDefault="009B7649" w:rsidP="0023277F">
      <w:pPr>
        <w:ind w:firstLine="708"/>
        <w:jc w:val="both"/>
        <w:rPr>
          <w:ins w:id="369" w:author="WESLEY DOS SANTOS GATINHO" w:date="2025-07-01T01:05:00Z"/>
          <w:b/>
          <w:bCs/>
          <w:sz w:val="28"/>
          <w:szCs w:val="28"/>
          <w:lang w:val="pt-PT"/>
          <w:rPrChange w:id="370" w:author="WESLEY DOS SANTOS GATINHO" w:date="2025-07-01T01:21:00Z" w16du:dateUtc="2025-07-01T04:21:00Z">
            <w:rPr>
              <w:ins w:id="371" w:author="WESLEY DOS SANTOS GATINHO" w:date="2025-07-01T01:05:00Z"/>
              <w:b/>
              <w:bCs/>
              <w:lang w:val="pt-PT"/>
            </w:rPr>
          </w:rPrChange>
        </w:rPr>
        <w:pPrChange w:id="372" w:author="WESLEY DOS SANTOS GATINHO" w:date="2025-07-01T01:06:00Z" w16du:dateUtc="2025-07-01T04:06:00Z">
          <w:pPr>
            <w:pStyle w:val="PargrafodaLista"/>
            <w:numPr>
              <w:numId w:val="8"/>
            </w:numPr>
            <w:tabs>
              <w:tab w:val="num" w:pos="720"/>
            </w:tabs>
            <w:ind w:hanging="360"/>
            <w:jc w:val="both"/>
          </w:pPr>
        </w:pPrChange>
      </w:pPr>
      <w:ins w:id="373" w:author="WESLEY DOS SANTOS GATINHO" w:date="2025-07-01T01:05:00Z">
        <w:r w:rsidRPr="00851F52">
          <w:rPr>
            <w:b/>
            <w:bCs/>
            <w:sz w:val="28"/>
            <w:szCs w:val="28"/>
            <w:lang w:val="pt-PT"/>
            <w:rPrChange w:id="374" w:author="WESLEY DOS SANTOS GATINHO" w:date="2025-07-01T01:21:00Z" w16du:dateUtc="2025-07-01T04:21:00Z">
              <w:rPr>
                <w:b/>
                <w:bCs/>
                <w:lang w:val="pt-PT"/>
              </w:rPr>
            </w:rPrChange>
          </w:rPr>
          <w:t>3.1. Pré-requisitos do Aplicativo Flutter</w:t>
        </w:r>
      </w:ins>
    </w:p>
    <w:p w14:paraId="0E4B669B" w14:textId="77777777" w:rsidR="009B7649" w:rsidRPr="00851F52" w:rsidRDefault="009B7649" w:rsidP="0023277F">
      <w:pPr>
        <w:pStyle w:val="PargrafodaLista"/>
        <w:numPr>
          <w:ilvl w:val="0"/>
          <w:numId w:val="11"/>
        </w:numPr>
        <w:jc w:val="both"/>
        <w:rPr>
          <w:ins w:id="375" w:author="WESLEY DOS SANTOS GATINHO" w:date="2025-07-01T01:05:00Z"/>
          <w:lang w:val="pt-PT"/>
          <w:rPrChange w:id="376" w:author="WESLEY DOS SANTOS GATINHO" w:date="2025-07-01T01:21:00Z" w16du:dateUtc="2025-07-01T04:21:00Z">
            <w:rPr>
              <w:ins w:id="377" w:author="WESLEY DOS SANTOS GATINHO" w:date="2025-07-01T01:05:00Z"/>
              <w:b/>
              <w:bCs/>
              <w:lang w:val="pt-PT"/>
            </w:rPr>
          </w:rPrChange>
        </w:rPr>
        <w:pPrChange w:id="378" w:author="WESLEY DOS SANTOS GATINHO" w:date="2025-07-01T01:06:00Z" w16du:dateUtc="2025-07-01T04:06:00Z">
          <w:pPr>
            <w:pStyle w:val="PargrafodaLista"/>
            <w:numPr>
              <w:numId w:val="8"/>
            </w:numPr>
            <w:tabs>
              <w:tab w:val="num" w:pos="720"/>
            </w:tabs>
            <w:ind w:hanging="360"/>
            <w:jc w:val="both"/>
          </w:pPr>
        </w:pPrChange>
      </w:pPr>
      <w:ins w:id="379" w:author="WESLEY DOS SANTOS GATINHO" w:date="2025-07-01T01:05:00Z">
        <w:r w:rsidRPr="00851F52">
          <w:rPr>
            <w:b/>
            <w:bCs/>
            <w:lang w:val="pt-PT"/>
          </w:rPr>
          <w:t>Flutter SDK</w:t>
        </w:r>
        <w:r w:rsidRPr="00851F52">
          <w:rPr>
            <w:lang w:val="pt-PT"/>
            <w:rPrChange w:id="380" w:author="WESLEY DOS SANTOS GATINHO" w:date="2025-07-01T01:21:00Z" w16du:dateUtc="2025-07-01T04:21:00Z">
              <w:rPr>
                <w:b/>
                <w:bCs/>
                <w:lang w:val="pt-PT"/>
              </w:rPr>
            </w:rPrChange>
          </w:rPr>
          <w:t xml:space="preserve"> (versão 3.0.0 ou superior): Instale o Flutter SDK seguindo as instruções oficiais do Flutter.</w:t>
        </w:r>
      </w:ins>
    </w:p>
    <w:p w14:paraId="7DAC0FF0" w14:textId="77777777" w:rsidR="009B7649" w:rsidRPr="00851F52" w:rsidRDefault="009B7649" w:rsidP="0023277F">
      <w:pPr>
        <w:pStyle w:val="PargrafodaLista"/>
        <w:numPr>
          <w:ilvl w:val="0"/>
          <w:numId w:val="11"/>
        </w:numPr>
        <w:jc w:val="both"/>
        <w:rPr>
          <w:ins w:id="381" w:author="WESLEY DOS SANTOS GATINHO" w:date="2025-07-01T01:05:00Z"/>
          <w:lang w:val="pt-PT"/>
          <w:rPrChange w:id="382" w:author="WESLEY DOS SANTOS GATINHO" w:date="2025-07-01T01:21:00Z" w16du:dateUtc="2025-07-01T04:21:00Z">
            <w:rPr>
              <w:ins w:id="383" w:author="WESLEY DOS SANTOS GATINHO" w:date="2025-07-01T01:05:00Z"/>
              <w:b/>
              <w:bCs/>
              <w:lang w:val="pt-PT"/>
            </w:rPr>
          </w:rPrChange>
        </w:rPr>
        <w:pPrChange w:id="384" w:author="WESLEY DOS SANTOS GATINHO" w:date="2025-07-01T01:06:00Z" w16du:dateUtc="2025-07-01T04:06:00Z">
          <w:pPr>
            <w:pStyle w:val="PargrafodaLista"/>
            <w:numPr>
              <w:numId w:val="8"/>
            </w:numPr>
            <w:tabs>
              <w:tab w:val="num" w:pos="720"/>
            </w:tabs>
            <w:ind w:hanging="360"/>
            <w:jc w:val="both"/>
          </w:pPr>
        </w:pPrChange>
      </w:pPr>
      <w:ins w:id="385" w:author="WESLEY DOS SANTOS GATINHO" w:date="2025-07-01T01:05:00Z">
        <w:r w:rsidRPr="00851F52">
          <w:rPr>
            <w:b/>
            <w:bCs/>
            <w:lang w:val="pt-PT"/>
          </w:rPr>
          <w:t>Dart SDK</w:t>
        </w:r>
        <w:r w:rsidRPr="00851F52">
          <w:rPr>
            <w:lang w:val="pt-PT"/>
            <w:rPrChange w:id="386" w:author="WESLEY DOS SANTOS GATINHO" w:date="2025-07-01T01:21:00Z" w16du:dateUtc="2025-07-01T04:21:00Z">
              <w:rPr>
                <w:b/>
                <w:bCs/>
                <w:lang w:val="pt-PT"/>
              </w:rPr>
            </w:rPrChange>
          </w:rPr>
          <w:t xml:space="preserve"> (versão 3.0.0 ou superior): Geralmente vem junto com o Flutter SDK.</w:t>
        </w:r>
      </w:ins>
    </w:p>
    <w:p w14:paraId="4CEC5CE7" w14:textId="77777777" w:rsidR="009B7649" w:rsidRPr="00851F52" w:rsidRDefault="009B7649" w:rsidP="0023277F">
      <w:pPr>
        <w:pStyle w:val="PargrafodaLista"/>
        <w:numPr>
          <w:ilvl w:val="0"/>
          <w:numId w:val="11"/>
        </w:numPr>
        <w:jc w:val="both"/>
        <w:rPr>
          <w:ins w:id="387" w:author="WESLEY DOS SANTOS GATINHO" w:date="2025-07-01T01:05:00Z"/>
          <w:lang w:val="pt-PT"/>
          <w:rPrChange w:id="388" w:author="WESLEY DOS SANTOS GATINHO" w:date="2025-07-01T01:21:00Z" w16du:dateUtc="2025-07-01T04:21:00Z">
            <w:rPr>
              <w:ins w:id="389" w:author="WESLEY DOS SANTOS GATINHO" w:date="2025-07-01T01:05:00Z"/>
              <w:b/>
              <w:bCs/>
              <w:lang w:val="pt-PT"/>
            </w:rPr>
          </w:rPrChange>
        </w:rPr>
        <w:pPrChange w:id="390" w:author="WESLEY DOS SANTOS GATINHO" w:date="2025-07-01T01:06:00Z" w16du:dateUtc="2025-07-01T04:06:00Z">
          <w:pPr>
            <w:pStyle w:val="PargrafodaLista"/>
            <w:numPr>
              <w:numId w:val="8"/>
            </w:numPr>
            <w:tabs>
              <w:tab w:val="num" w:pos="720"/>
            </w:tabs>
            <w:ind w:hanging="360"/>
            <w:jc w:val="both"/>
          </w:pPr>
        </w:pPrChange>
      </w:pPr>
      <w:ins w:id="391" w:author="WESLEY DOS SANTOS GATINHO" w:date="2025-07-01T01:05:00Z">
        <w:r w:rsidRPr="00851F52">
          <w:rPr>
            <w:b/>
            <w:bCs/>
            <w:lang w:val="pt-PT"/>
          </w:rPr>
          <w:t>Um emulador Android/iOS ou dispositivo físico</w:t>
        </w:r>
        <w:r w:rsidRPr="00851F52">
          <w:rPr>
            <w:lang w:val="pt-PT"/>
            <w:rPrChange w:id="392" w:author="WESLEY DOS SANTOS GATINHO" w:date="2025-07-01T01:21:00Z" w16du:dateUtc="2025-07-01T04:21:00Z">
              <w:rPr>
                <w:b/>
                <w:bCs/>
                <w:lang w:val="pt-PT"/>
              </w:rPr>
            </w:rPrChange>
          </w:rPr>
          <w:t>: Configure um ambiente de desenvolvimento Flutter (Android Studio com emulador, Xcode com simulador, ou um dispositivo físico conectado).</w:t>
        </w:r>
      </w:ins>
    </w:p>
    <w:p w14:paraId="22B4E75B" w14:textId="77777777" w:rsidR="009B7649" w:rsidRPr="00851F52" w:rsidRDefault="009B7649" w:rsidP="0023277F">
      <w:pPr>
        <w:pStyle w:val="PargrafodaLista"/>
        <w:numPr>
          <w:ilvl w:val="0"/>
          <w:numId w:val="11"/>
        </w:numPr>
        <w:jc w:val="both"/>
        <w:rPr>
          <w:ins w:id="393" w:author="WESLEY DOS SANTOS GATINHO" w:date="2025-07-01T01:07:00Z" w16du:dateUtc="2025-07-01T04:07:00Z"/>
          <w:lang w:val="pt-PT"/>
        </w:rPr>
      </w:pPr>
      <w:ins w:id="394" w:author="WESLEY DOS SANTOS GATINHO" w:date="2025-07-01T01:05:00Z">
        <w:r w:rsidRPr="00851F52">
          <w:rPr>
            <w:b/>
            <w:bCs/>
            <w:lang w:val="pt-PT"/>
          </w:rPr>
          <w:t>Backend em execução</w:t>
        </w:r>
        <w:r w:rsidRPr="00851F52">
          <w:rPr>
            <w:lang w:val="pt-PT"/>
            <w:rPrChange w:id="395" w:author="WESLEY DOS SANTOS GATINHO" w:date="2025-07-01T01:21:00Z" w16du:dateUtc="2025-07-01T04:21:00Z">
              <w:rPr>
                <w:b/>
                <w:bCs/>
                <w:lang w:val="pt-PT"/>
              </w:rPr>
            </w:rPrChange>
          </w:rPr>
          <w:t>: O servidor backend deve estar rodando e acessível.</w:t>
        </w:r>
      </w:ins>
    </w:p>
    <w:p w14:paraId="270F5A90" w14:textId="77777777" w:rsidR="00332694" w:rsidRPr="00851F52" w:rsidRDefault="00332694" w:rsidP="00332694">
      <w:pPr>
        <w:ind w:firstLine="708"/>
        <w:jc w:val="both"/>
        <w:rPr>
          <w:ins w:id="396" w:author="WESLEY DOS SANTOS GATINHO" w:date="2025-07-01T01:07:00Z"/>
          <w:b/>
          <w:bCs/>
          <w:sz w:val="28"/>
          <w:szCs w:val="28"/>
          <w:lang w:val="pt-PT"/>
          <w:rPrChange w:id="397" w:author="WESLEY DOS SANTOS GATINHO" w:date="2025-07-01T01:21:00Z" w16du:dateUtc="2025-07-01T04:21:00Z">
            <w:rPr>
              <w:ins w:id="398" w:author="WESLEY DOS SANTOS GATINHO" w:date="2025-07-01T01:07:00Z"/>
              <w:b/>
              <w:bCs/>
              <w:lang w:val="pt-PT"/>
            </w:rPr>
          </w:rPrChange>
        </w:rPr>
        <w:pPrChange w:id="399" w:author="WESLEY DOS SANTOS GATINHO" w:date="2025-07-01T01:07:00Z" w16du:dateUtc="2025-07-01T04:07:00Z">
          <w:pPr>
            <w:jc w:val="both"/>
          </w:pPr>
        </w:pPrChange>
      </w:pPr>
      <w:ins w:id="400" w:author="WESLEY DOS SANTOS GATINHO" w:date="2025-07-01T01:07:00Z">
        <w:r w:rsidRPr="00851F52">
          <w:rPr>
            <w:b/>
            <w:bCs/>
            <w:sz w:val="28"/>
            <w:szCs w:val="28"/>
            <w:lang w:val="pt-PT"/>
            <w:rPrChange w:id="401" w:author="WESLEY DOS SANTOS GATINHO" w:date="2025-07-01T01:21:00Z" w16du:dateUtc="2025-07-01T04:21:00Z">
              <w:rPr>
                <w:b/>
                <w:bCs/>
                <w:lang w:val="pt-PT"/>
              </w:rPr>
            </w:rPrChange>
          </w:rPr>
          <w:t>3.2. Passos de Instalação do Aplicativo Flutter</w:t>
        </w:r>
      </w:ins>
    </w:p>
    <w:p w14:paraId="67EDB0FB" w14:textId="77777777" w:rsidR="00332694" w:rsidRPr="00851F52" w:rsidRDefault="00332694" w:rsidP="00332694">
      <w:pPr>
        <w:numPr>
          <w:ilvl w:val="0"/>
          <w:numId w:val="12"/>
        </w:numPr>
        <w:jc w:val="both"/>
        <w:rPr>
          <w:ins w:id="402" w:author="WESLEY DOS SANTOS GATINHO" w:date="2025-07-01T01:08:00Z" w16du:dateUtc="2025-07-01T04:08:00Z"/>
          <w:lang w:val="pt-PT"/>
        </w:rPr>
      </w:pPr>
      <w:ins w:id="403" w:author="WESLEY DOS SANTOS GATINHO" w:date="2025-07-01T01:07:00Z">
        <w:r w:rsidRPr="00851F52">
          <w:rPr>
            <w:b/>
            <w:bCs/>
            <w:lang w:val="pt-PT"/>
          </w:rPr>
          <w:t>Navegue até a pasta do aplicativo:</w:t>
        </w:r>
        <w:r w:rsidRPr="00851F52">
          <w:rPr>
            <w:lang w:val="pt-PT"/>
          </w:rPr>
          <w:t xml:space="preserve"> </w:t>
        </w:r>
      </w:ins>
    </w:p>
    <w:p w14:paraId="17C9F957" w14:textId="1ED18BD2" w:rsidR="00332694" w:rsidRPr="00851F52" w:rsidRDefault="00332694" w:rsidP="00332694">
      <w:pPr>
        <w:jc w:val="both"/>
        <w:rPr>
          <w:ins w:id="404" w:author="WESLEY DOS SANTOS GATINHO" w:date="2025-07-01T01:08:00Z" w16du:dateUtc="2025-07-01T04:08:00Z"/>
          <w:lang w:val="pt-PT"/>
        </w:rPr>
      </w:pPr>
      <w:ins w:id="405" w:author="WESLEY DOS SANTOS GATINHO" w:date="2025-07-01T01:07:00Z">
        <w:r w:rsidRPr="00851F52">
          <w:rPr>
            <w:lang w:val="pt-PT"/>
          </w:rPr>
          <w:t>Se você já clonou o repositório, navegue para a pasta do Flutter:</w:t>
        </w:r>
      </w:ins>
    </w:p>
    <w:p w14:paraId="6C036013" w14:textId="7FC38594" w:rsidR="00073E1C" w:rsidRPr="00851F52" w:rsidRDefault="00073E1C" w:rsidP="00073E1C">
      <w:pPr>
        <w:jc w:val="center"/>
        <w:rPr>
          <w:ins w:id="406" w:author="WESLEY DOS SANTOS GATINHO" w:date="2025-07-01T01:09:00Z" w16du:dateUtc="2025-07-01T04:09:00Z"/>
          <w:b/>
          <w:bCs/>
          <w:rPrChange w:id="407" w:author="WESLEY DOS SANTOS GATINHO" w:date="2025-07-01T01:21:00Z" w16du:dateUtc="2025-07-01T04:21:00Z">
            <w:rPr>
              <w:ins w:id="408" w:author="WESLEY DOS SANTOS GATINHO" w:date="2025-07-01T01:09:00Z" w16du:dateUtc="2025-07-01T04:09:00Z"/>
              <w:b/>
              <w:bCs/>
              <w:i/>
              <w:iCs/>
            </w:rPr>
          </w:rPrChange>
        </w:rPr>
      </w:pPr>
      <w:proofErr w:type="spellStart"/>
      <w:ins w:id="409" w:author="WESLEY DOS SANTOS GATINHO" w:date="2025-07-01T01:08:00Z">
        <w:r w:rsidRPr="00851F52">
          <w:rPr>
            <w:b/>
            <w:bCs/>
            <w:rPrChange w:id="410" w:author="WESLEY DOS SANTOS GATINHO" w:date="2025-07-01T01:21:00Z" w16du:dateUtc="2025-07-01T04:21:00Z">
              <w:rPr>
                <w:i/>
                <w:iCs/>
              </w:rPr>
            </w:rPrChange>
          </w:rPr>
          <w:t>cd</w:t>
        </w:r>
        <w:proofErr w:type="spellEnd"/>
        <w:r w:rsidRPr="00851F52">
          <w:rPr>
            <w:b/>
            <w:bCs/>
            <w:rPrChange w:id="411" w:author="WESLEY DOS SANTOS GATINHO" w:date="2025-07-01T01:21:00Z" w16du:dateUtc="2025-07-01T04:21:00Z">
              <w:rPr>
                <w:i/>
                <w:iCs/>
              </w:rPr>
            </w:rPrChange>
          </w:rPr>
          <w:t xml:space="preserve"> G1_FITAI/</w:t>
        </w:r>
        <w:proofErr w:type="spellStart"/>
        <w:r w:rsidRPr="00851F52">
          <w:rPr>
            <w:b/>
            <w:bCs/>
            <w:rPrChange w:id="412" w:author="WESLEY DOS SANTOS GATINHO" w:date="2025-07-01T01:21:00Z" w16du:dateUtc="2025-07-01T04:21:00Z">
              <w:rPr>
                <w:i/>
                <w:iCs/>
              </w:rPr>
            </w:rPrChange>
          </w:rPr>
          <w:t>Codigos</w:t>
        </w:r>
        <w:proofErr w:type="spellEnd"/>
        <w:r w:rsidRPr="00851F52">
          <w:rPr>
            <w:b/>
            <w:bCs/>
            <w:rPrChange w:id="413" w:author="WESLEY DOS SANTOS GATINHO" w:date="2025-07-01T01:21:00Z" w16du:dateUtc="2025-07-01T04:21:00Z">
              <w:rPr>
                <w:i/>
                <w:iCs/>
              </w:rPr>
            </w:rPrChange>
          </w:rPr>
          <w:t>/</w:t>
        </w:r>
        <w:proofErr w:type="spellStart"/>
        <w:r w:rsidRPr="00851F52">
          <w:rPr>
            <w:b/>
            <w:bCs/>
            <w:rPrChange w:id="414" w:author="WESLEY DOS SANTOS GATINHO" w:date="2025-07-01T01:21:00Z" w16du:dateUtc="2025-07-01T04:21:00Z">
              <w:rPr>
                <w:i/>
                <w:iCs/>
              </w:rPr>
            </w:rPrChange>
          </w:rPr>
          <w:t>flutter_app</w:t>
        </w:r>
      </w:ins>
      <w:proofErr w:type="spellEnd"/>
    </w:p>
    <w:p w14:paraId="17E576CF" w14:textId="77777777" w:rsidR="00D40CBA" w:rsidRPr="00851F52" w:rsidRDefault="00D40CBA" w:rsidP="00073E1C">
      <w:pPr>
        <w:pStyle w:val="PargrafodaLista"/>
        <w:numPr>
          <w:ilvl w:val="0"/>
          <w:numId w:val="12"/>
        </w:numPr>
        <w:rPr>
          <w:ins w:id="415" w:author="WESLEY DOS SANTOS GATINHO" w:date="2025-07-01T01:09:00Z" w16du:dateUtc="2025-07-01T04:09:00Z"/>
          <w:lang w:val="pt-PT"/>
          <w:rPrChange w:id="416" w:author="WESLEY DOS SANTOS GATINHO" w:date="2025-07-01T01:21:00Z" w16du:dateUtc="2025-07-01T04:21:00Z">
            <w:rPr>
              <w:ins w:id="417" w:author="WESLEY DOS SANTOS GATINHO" w:date="2025-07-01T01:09:00Z" w16du:dateUtc="2025-07-01T04:09:00Z"/>
            </w:rPr>
          </w:rPrChange>
        </w:rPr>
      </w:pPr>
      <w:ins w:id="418" w:author="WESLEY DOS SANTOS GATINHO" w:date="2025-07-01T01:09:00Z">
        <w:r w:rsidRPr="00851F52">
          <w:rPr>
            <w:b/>
            <w:bCs/>
          </w:rPr>
          <w:t xml:space="preserve">Verifique a instalação do </w:t>
        </w:r>
        <w:proofErr w:type="spellStart"/>
        <w:r w:rsidRPr="00851F52">
          <w:rPr>
            <w:b/>
            <w:bCs/>
          </w:rPr>
          <w:t>Flutter</w:t>
        </w:r>
        <w:proofErr w:type="spellEnd"/>
        <w:r w:rsidRPr="00851F52">
          <w:rPr>
            <w:b/>
            <w:bCs/>
          </w:rPr>
          <w:t>:</w:t>
        </w:r>
        <w:r w:rsidRPr="00851F52">
          <w:t xml:space="preserve"> </w:t>
        </w:r>
      </w:ins>
    </w:p>
    <w:p w14:paraId="769AB7FE" w14:textId="35CD1683" w:rsidR="00073E1C" w:rsidRPr="00851F52" w:rsidRDefault="00D40CBA" w:rsidP="00D40CBA">
      <w:pPr>
        <w:rPr>
          <w:ins w:id="419" w:author="WESLEY DOS SANTOS GATINHO" w:date="2025-07-01T01:09:00Z" w16du:dateUtc="2025-07-01T04:09:00Z"/>
        </w:rPr>
      </w:pPr>
      <w:ins w:id="420" w:author="WESLEY DOS SANTOS GATINHO" w:date="2025-07-01T01:09:00Z">
        <w:r w:rsidRPr="00851F52">
          <w:t xml:space="preserve">Execute para garantir que seu ambiente </w:t>
        </w:r>
        <w:proofErr w:type="spellStart"/>
        <w:r w:rsidRPr="00851F52">
          <w:t>Flutter</w:t>
        </w:r>
        <w:proofErr w:type="spellEnd"/>
        <w:r w:rsidRPr="00851F52">
          <w:t xml:space="preserve"> esteja configurado corretamente:</w:t>
        </w:r>
      </w:ins>
    </w:p>
    <w:p w14:paraId="2390484A" w14:textId="1F743560" w:rsidR="00D40CBA" w:rsidRPr="00851F52" w:rsidRDefault="00D40CBA" w:rsidP="00D40CBA">
      <w:pPr>
        <w:jc w:val="center"/>
        <w:rPr>
          <w:ins w:id="421" w:author="WESLEY DOS SANTOS GATINHO" w:date="2025-07-01T01:09:00Z" w16du:dateUtc="2025-07-01T04:09:00Z"/>
          <w:b/>
          <w:bCs/>
          <w:rPrChange w:id="422" w:author="WESLEY DOS SANTOS GATINHO" w:date="2025-07-01T01:21:00Z" w16du:dateUtc="2025-07-01T04:21:00Z">
            <w:rPr>
              <w:ins w:id="423" w:author="WESLEY DOS SANTOS GATINHO" w:date="2025-07-01T01:09:00Z" w16du:dateUtc="2025-07-01T04:09:00Z"/>
              <w:b/>
              <w:bCs/>
              <w:i/>
              <w:iCs/>
            </w:rPr>
          </w:rPrChange>
        </w:rPr>
      </w:pPr>
      <w:proofErr w:type="spellStart"/>
      <w:ins w:id="424" w:author="WESLEY DOS SANTOS GATINHO" w:date="2025-07-01T01:09:00Z">
        <w:r w:rsidRPr="00851F52">
          <w:rPr>
            <w:b/>
            <w:bCs/>
            <w:rPrChange w:id="425" w:author="WESLEY DOS SANTOS GATINHO" w:date="2025-07-01T01:21:00Z" w16du:dateUtc="2025-07-01T04:21:00Z">
              <w:rPr>
                <w:i/>
                <w:iCs/>
              </w:rPr>
            </w:rPrChange>
          </w:rPr>
          <w:t>flutter</w:t>
        </w:r>
        <w:proofErr w:type="spellEnd"/>
        <w:r w:rsidRPr="00851F52">
          <w:rPr>
            <w:b/>
            <w:bCs/>
            <w:rPrChange w:id="426" w:author="WESLEY DOS SANTOS GATINHO" w:date="2025-07-01T01:21:00Z" w16du:dateUtc="2025-07-01T04:21:00Z">
              <w:rPr>
                <w:i/>
                <w:iCs/>
              </w:rPr>
            </w:rPrChange>
          </w:rPr>
          <w:t xml:space="preserve"> </w:t>
        </w:r>
        <w:proofErr w:type="spellStart"/>
        <w:r w:rsidRPr="00851F52">
          <w:rPr>
            <w:b/>
            <w:bCs/>
            <w:rPrChange w:id="427" w:author="WESLEY DOS SANTOS GATINHO" w:date="2025-07-01T01:21:00Z" w16du:dateUtc="2025-07-01T04:21:00Z">
              <w:rPr>
                <w:i/>
                <w:iCs/>
              </w:rPr>
            </w:rPrChange>
          </w:rPr>
          <w:t>doctor</w:t>
        </w:r>
      </w:ins>
      <w:proofErr w:type="spellEnd"/>
    </w:p>
    <w:p w14:paraId="1A148F51" w14:textId="4623E5DE" w:rsidR="00101C42" w:rsidRPr="00851F52" w:rsidRDefault="00101C42" w:rsidP="00101C42">
      <w:pPr>
        <w:rPr>
          <w:ins w:id="428" w:author="WESLEY DOS SANTOS GATINHO" w:date="2025-07-01T01:10:00Z" w16du:dateUtc="2025-07-01T04:10:00Z"/>
        </w:rPr>
      </w:pPr>
      <w:ins w:id="429" w:author="WESLEY DOS SANTOS GATINHO" w:date="2025-07-01T01:10:00Z">
        <w:r w:rsidRPr="00851F52">
          <w:t xml:space="preserve">Resolva quaisquer problemas relatados pelo </w:t>
        </w:r>
        <w:proofErr w:type="spellStart"/>
        <w:r w:rsidRPr="00851F52">
          <w:t>flutter</w:t>
        </w:r>
        <w:proofErr w:type="spellEnd"/>
        <w:r w:rsidRPr="00851F52">
          <w:t xml:space="preserve"> </w:t>
        </w:r>
        <w:proofErr w:type="spellStart"/>
        <w:r w:rsidRPr="00851F52">
          <w:t>doctor</w:t>
        </w:r>
        <w:proofErr w:type="spellEnd"/>
        <w:r w:rsidRPr="00851F52">
          <w:t xml:space="preserve"> antes de prosseguir.</w:t>
        </w:r>
      </w:ins>
    </w:p>
    <w:p w14:paraId="6CBD2A1A" w14:textId="77777777" w:rsidR="00101C42" w:rsidRPr="00851F52" w:rsidRDefault="00101C42" w:rsidP="00101C42">
      <w:pPr>
        <w:pStyle w:val="PargrafodaLista"/>
        <w:numPr>
          <w:ilvl w:val="0"/>
          <w:numId w:val="12"/>
        </w:numPr>
        <w:rPr>
          <w:ins w:id="430" w:author="WESLEY DOS SANTOS GATINHO" w:date="2025-07-01T01:10:00Z" w16du:dateUtc="2025-07-01T04:10:00Z"/>
          <w:lang w:val="pt-PT"/>
          <w:rPrChange w:id="431" w:author="WESLEY DOS SANTOS GATINHO" w:date="2025-07-01T01:21:00Z" w16du:dateUtc="2025-07-01T04:21:00Z">
            <w:rPr>
              <w:ins w:id="432" w:author="WESLEY DOS SANTOS GATINHO" w:date="2025-07-01T01:10:00Z" w16du:dateUtc="2025-07-01T04:10:00Z"/>
            </w:rPr>
          </w:rPrChange>
        </w:rPr>
      </w:pPr>
      <w:ins w:id="433" w:author="WESLEY DOS SANTOS GATINHO" w:date="2025-07-01T01:10:00Z">
        <w:r w:rsidRPr="00851F52">
          <w:rPr>
            <w:b/>
            <w:bCs/>
          </w:rPr>
          <w:t xml:space="preserve">Instale as dependências do </w:t>
        </w:r>
        <w:proofErr w:type="spellStart"/>
        <w:r w:rsidRPr="00851F52">
          <w:rPr>
            <w:b/>
            <w:bCs/>
          </w:rPr>
          <w:t>Flutter</w:t>
        </w:r>
        <w:proofErr w:type="spellEnd"/>
        <w:r w:rsidRPr="00851F52">
          <w:rPr>
            <w:b/>
            <w:bCs/>
          </w:rPr>
          <w:t>:</w:t>
        </w:r>
        <w:r w:rsidRPr="00851F52">
          <w:t xml:space="preserve"> </w:t>
        </w:r>
      </w:ins>
    </w:p>
    <w:p w14:paraId="7543E391" w14:textId="2EDCEEAD" w:rsidR="00101C42" w:rsidRPr="00851F52" w:rsidRDefault="00101C42" w:rsidP="00101C42">
      <w:pPr>
        <w:rPr>
          <w:ins w:id="434" w:author="WESLEY DOS SANTOS GATINHO" w:date="2025-07-01T01:10:00Z" w16du:dateUtc="2025-07-01T04:10:00Z"/>
        </w:rPr>
      </w:pPr>
      <w:ins w:id="435" w:author="WESLEY DOS SANTOS GATINHO" w:date="2025-07-01T01:10:00Z">
        <w:r w:rsidRPr="00851F52">
          <w:t xml:space="preserve">Execute este comando para baixar todos os pacotes listados no </w:t>
        </w:r>
        <w:proofErr w:type="spellStart"/>
        <w:proofErr w:type="gramStart"/>
        <w:r w:rsidRPr="00851F52">
          <w:t>pubspec.yaml</w:t>
        </w:r>
        <w:proofErr w:type="spellEnd"/>
        <w:proofErr w:type="gramEnd"/>
        <w:r w:rsidRPr="00851F52">
          <w:t>:</w:t>
        </w:r>
      </w:ins>
    </w:p>
    <w:p w14:paraId="26456759" w14:textId="40ABF0BF" w:rsidR="00101C42" w:rsidRPr="00851F52" w:rsidRDefault="007619C6" w:rsidP="007619C6">
      <w:pPr>
        <w:jc w:val="center"/>
        <w:rPr>
          <w:ins w:id="436" w:author="WESLEY DOS SANTOS GATINHO" w:date="2025-07-01T01:10:00Z" w16du:dateUtc="2025-07-01T04:10:00Z"/>
          <w:b/>
          <w:bCs/>
          <w:rPrChange w:id="437" w:author="WESLEY DOS SANTOS GATINHO" w:date="2025-07-01T01:21:00Z" w16du:dateUtc="2025-07-01T04:21:00Z">
            <w:rPr>
              <w:ins w:id="438" w:author="WESLEY DOS SANTOS GATINHO" w:date="2025-07-01T01:10:00Z" w16du:dateUtc="2025-07-01T04:10:00Z"/>
              <w:b/>
              <w:bCs/>
              <w:i/>
              <w:iCs/>
            </w:rPr>
          </w:rPrChange>
        </w:rPr>
      </w:pPr>
      <w:proofErr w:type="spellStart"/>
      <w:ins w:id="439" w:author="WESLEY DOS SANTOS GATINHO" w:date="2025-07-01T01:10:00Z">
        <w:r w:rsidRPr="00851F52">
          <w:rPr>
            <w:b/>
            <w:bCs/>
            <w:rPrChange w:id="440" w:author="WESLEY DOS SANTOS GATINHO" w:date="2025-07-01T01:21:00Z" w16du:dateUtc="2025-07-01T04:21:00Z">
              <w:rPr/>
            </w:rPrChange>
          </w:rPr>
          <w:t>flutter</w:t>
        </w:r>
        <w:proofErr w:type="spellEnd"/>
        <w:r w:rsidRPr="00851F52">
          <w:rPr>
            <w:b/>
            <w:bCs/>
            <w:rPrChange w:id="441" w:author="WESLEY DOS SANTOS GATINHO" w:date="2025-07-01T01:21:00Z" w16du:dateUtc="2025-07-01T04:21:00Z">
              <w:rPr/>
            </w:rPrChange>
          </w:rPr>
          <w:t xml:space="preserve"> pub </w:t>
        </w:r>
        <w:proofErr w:type="spellStart"/>
        <w:r w:rsidRPr="00851F52">
          <w:rPr>
            <w:b/>
            <w:bCs/>
            <w:rPrChange w:id="442" w:author="WESLEY DOS SANTOS GATINHO" w:date="2025-07-01T01:21:00Z" w16du:dateUtc="2025-07-01T04:21:00Z">
              <w:rPr/>
            </w:rPrChange>
          </w:rPr>
          <w:t>ge</w:t>
        </w:r>
      </w:ins>
      <w:ins w:id="443" w:author="WESLEY DOS SANTOS GATINHO" w:date="2025-07-01T01:10:00Z" w16du:dateUtc="2025-07-01T04:10:00Z">
        <w:r w:rsidRPr="00851F52">
          <w:rPr>
            <w:b/>
            <w:bCs/>
            <w:rPrChange w:id="444" w:author="WESLEY DOS SANTOS GATINHO" w:date="2025-07-01T01:21:00Z" w16du:dateUtc="2025-07-01T04:21:00Z">
              <w:rPr>
                <w:b/>
                <w:bCs/>
                <w:i/>
                <w:iCs/>
              </w:rPr>
            </w:rPrChange>
          </w:rPr>
          <w:t>t</w:t>
        </w:r>
        <w:proofErr w:type="spellEnd"/>
      </w:ins>
    </w:p>
    <w:p w14:paraId="4C99BB9F" w14:textId="4745CB5B" w:rsidR="007619C6" w:rsidRPr="00851F52" w:rsidRDefault="007619C6" w:rsidP="007619C6">
      <w:pPr>
        <w:jc w:val="both"/>
        <w:rPr>
          <w:ins w:id="445" w:author="WESLEY DOS SANTOS GATINHO" w:date="2025-07-01T01:12:00Z" w16du:dateUtc="2025-07-01T04:12:00Z"/>
          <w:lang w:val="en-US"/>
        </w:rPr>
      </w:pPr>
      <w:ins w:id="446" w:author="WESLEY DOS SANTOS GATINHO" w:date="2025-07-01T01:10:00Z">
        <w:r w:rsidRPr="00851F52">
          <w:rPr>
            <w:lang w:val="en-US"/>
            <w:rPrChange w:id="447" w:author="WESLEY DOS SANTOS GATINHO" w:date="2025-07-01T01:21:00Z" w16du:dateUtc="2025-07-01T04:21:00Z">
              <w:rPr/>
            </w:rPrChange>
          </w:rPr>
          <w:t xml:space="preserve">As </w:t>
        </w:r>
        <w:proofErr w:type="spellStart"/>
        <w:r w:rsidRPr="00851F52">
          <w:rPr>
            <w:lang w:val="en-US"/>
            <w:rPrChange w:id="448" w:author="WESLEY DOS SANTOS GATINHO" w:date="2025-07-01T01:21:00Z" w16du:dateUtc="2025-07-01T04:21:00Z">
              <w:rPr/>
            </w:rPrChange>
          </w:rPr>
          <w:t>principais</w:t>
        </w:r>
        <w:proofErr w:type="spellEnd"/>
        <w:r w:rsidRPr="00851F52">
          <w:rPr>
            <w:lang w:val="en-US"/>
            <w:rPrChange w:id="449" w:author="WESLEY DOS SANTOS GATINHO" w:date="2025-07-01T01:21:00Z" w16du:dateUtc="2025-07-01T04:21:00Z">
              <w:rPr/>
            </w:rPrChange>
          </w:rPr>
          <w:t xml:space="preserve"> </w:t>
        </w:r>
        <w:proofErr w:type="spellStart"/>
        <w:r w:rsidRPr="00851F52">
          <w:rPr>
            <w:lang w:val="en-US"/>
            <w:rPrChange w:id="450" w:author="WESLEY DOS SANTOS GATINHO" w:date="2025-07-01T01:21:00Z" w16du:dateUtc="2025-07-01T04:21:00Z">
              <w:rPr/>
            </w:rPrChange>
          </w:rPr>
          <w:t>dependências</w:t>
        </w:r>
        <w:proofErr w:type="spellEnd"/>
        <w:r w:rsidRPr="00851F52">
          <w:rPr>
            <w:lang w:val="en-US"/>
            <w:rPrChange w:id="451" w:author="WESLEY DOS SANTOS GATINHO" w:date="2025-07-01T01:21:00Z" w16du:dateUtc="2025-07-01T04:21:00Z">
              <w:rPr/>
            </w:rPrChange>
          </w:rPr>
          <w:t xml:space="preserve"> </w:t>
        </w:r>
        <w:proofErr w:type="spellStart"/>
        <w:r w:rsidRPr="00851F52">
          <w:rPr>
            <w:lang w:val="en-US"/>
            <w:rPrChange w:id="452" w:author="WESLEY DOS SANTOS GATINHO" w:date="2025-07-01T01:21:00Z" w16du:dateUtc="2025-07-01T04:21:00Z">
              <w:rPr/>
            </w:rPrChange>
          </w:rPr>
          <w:t>incluem</w:t>
        </w:r>
        <w:proofErr w:type="spellEnd"/>
        <w:r w:rsidRPr="00851F52">
          <w:rPr>
            <w:lang w:val="en-US"/>
            <w:rPrChange w:id="453" w:author="WESLEY DOS SANTOS GATINHO" w:date="2025-07-01T01:21:00Z" w16du:dateUtc="2025-07-01T04:21:00Z">
              <w:rPr/>
            </w:rPrChange>
          </w:rPr>
          <w:t xml:space="preserve">: http, provider, </w:t>
        </w:r>
        <w:proofErr w:type="spellStart"/>
        <w:r w:rsidRPr="00851F52">
          <w:rPr>
            <w:lang w:val="en-US"/>
            <w:rPrChange w:id="454" w:author="WESLEY DOS SANTOS GATINHO" w:date="2025-07-01T01:21:00Z" w16du:dateUtc="2025-07-01T04:21:00Z">
              <w:rPr/>
            </w:rPrChange>
          </w:rPr>
          <w:t>shared_preferences</w:t>
        </w:r>
        <w:proofErr w:type="spellEnd"/>
        <w:r w:rsidRPr="00851F52">
          <w:rPr>
            <w:lang w:val="en-US"/>
            <w:rPrChange w:id="455" w:author="WESLEY DOS SANTOS GATINHO" w:date="2025-07-01T01:21:00Z" w16du:dateUtc="2025-07-01T04:21:00Z">
              <w:rPr/>
            </w:rPrChange>
          </w:rPr>
          <w:t xml:space="preserve">, </w:t>
        </w:r>
        <w:proofErr w:type="spellStart"/>
        <w:r w:rsidRPr="00851F52">
          <w:rPr>
            <w:lang w:val="en-US"/>
            <w:rPrChange w:id="456" w:author="WESLEY DOS SANTOS GATINHO" w:date="2025-07-01T01:21:00Z" w16du:dateUtc="2025-07-01T04:21:00Z">
              <w:rPr/>
            </w:rPrChange>
          </w:rPr>
          <w:t>fl_chart</w:t>
        </w:r>
        <w:proofErr w:type="spellEnd"/>
        <w:r w:rsidRPr="00851F52">
          <w:rPr>
            <w:lang w:val="en-US"/>
            <w:rPrChange w:id="457" w:author="WESLEY DOS SANTOS GATINHO" w:date="2025-07-01T01:21:00Z" w16du:dateUtc="2025-07-01T04:21:00Z">
              <w:rPr/>
            </w:rPrChange>
          </w:rPr>
          <w:t xml:space="preserve">, camera, </w:t>
        </w:r>
        <w:proofErr w:type="spellStart"/>
        <w:r w:rsidRPr="00851F52">
          <w:rPr>
            <w:lang w:val="en-US"/>
            <w:rPrChange w:id="458" w:author="WESLEY DOS SANTOS GATINHO" w:date="2025-07-01T01:21:00Z" w16du:dateUtc="2025-07-01T04:21:00Z">
              <w:rPr/>
            </w:rPrChange>
          </w:rPr>
          <w:t>flutter_markdown</w:t>
        </w:r>
        <w:proofErr w:type="spellEnd"/>
        <w:r w:rsidRPr="00851F52">
          <w:rPr>
            <w:lang w:val="en-US"/>
            <w:rPrChange w:id="459" w:author="WESLEY DOS SANTOS GATINHO" w:date="2025-07-01T01:21:00Z" w16du:dateUtc="2025-07-01T04:21:00Z">
              <w:rPr/>
            </w:rPrChange>
          </w:rPr>
          <w:t xml:space="preserve">, </w:t>
        </w:r>
        <w:proofErr w:type="spellStart"/>
        <w:r w:rsidRPr="00851F52">
          <w:rPr>
            <w:lang w:val="en-US"/>
            <w:rPrChange w:id="460" w:author="WESLEY DOS SANTOS GATINHO" w:date="2025-07-01T01:21:00Z" w16du:dateUtc="2025-07-01T04:21:00Z">
              <w:rPr/>
            </w:rPrChange>
          </w:rPr>
          <w:t>flutter_launcher_icons</w:t>
        </w:r>
        <w:proofErr w:type="spellEnd"/>
        <w:r w:rsidRPr="00851F52">
          <w:rPr>
            <w:lang w:val="en-US"/>
            <w:rPrChange w:id="461" w:author="WESLEY DOS SANTOS GATINHO" w:date="2025-07-01T01:21:00Z" w16du:dateUtc="2025-07-01T04:21:00Z">
              <w:rPr/>
            </w:rPrChange>
          </w:rPr>
          <w:t xml:space="preserve">, </w:t>
        </w:r>
        <w:proofErr w:type="spellStart"/>
        <w:r w:rsidRPr="00851F52">
          <w:rPr>
            <w:lang w:val="en-US"/>
            <w:rPrChange w:id="462" w:author="WESLEY DOS SANTOS GATINHO" w:date="2025-07-01T01:21:00Z" w16du:dateUtc="2025-07-01T04:21:00Z">
              <w:rPr/>
            </w:rPrChange>
          </w:rPr>
          <w:t>flutter_native_splash</w:t>
        </w:r>
        <w:proofErr w:type="spellEnd"/>
        <w:r w:rsidRPr="00851F52">
          <w:rPr>
            <w:lang w:val="en-US"/>
            <w:rPrChange w:id="463" w:author="WESLEY DOS SANTOS GATINHO" w:date="2025-07-01T01:21:00Z" w16du:dateUtc="2025-07-01T04:21:00Z">
              <w:rPr/>
            </w:rPrChange>
          </w:rPr>
          <w:t xml:space="preserve">, </w:t>
        </w:r>
        <w:proofErr w:type="spellStart"/>
        <w:r w:rsidRPr="00851F52">
          <w:rPr>
            <w:lang w:val="en-US"/>
            <w:rPrChange w:id="464" w:author="WESLEY DOS SANTOS GATINHO" w:date="2025-07-01T01:21:00Z" w16du:dateUtc="2025-07-01T04:21:00Z">
              <w:rPr/>
            </w:rPrChange>
          </w:rPr>
          <w:t>table_calendar</w:t>
        </w:r>
        <w:proofErr w:type="spellEnd"/>
        <w:r w:rsidRPr="00851F52">
          <w:rPr>
            <w:lang w:val="en-US"/>
            <w:rPrChange w:id="465" w:author="WESLEY DOS SANTOS GATINHO" w:date="2025-07-01T01:21:00Z" w16du:dateUtc="2025-07-01T04:21:00Z">
              <w:rPr/>
            </w:rPrChange>
          </w:rPr>
          <w:t xml:space="preserve">, </w:t>
        </w:r>
        <w:proofErr w:type="spellStart"/>
        <w:r w:rsidRPr="00851F52">
          <w:rPr>
            <w:lang w:val="en-US"/>
            <w:rPrChange w:id="466" w:author="WESLEY DOS SANTOS GATINHO" w:date="2025-07-01T01:21:00Z" w16du:dateUtc="2025-07-01T04:21:00Z">
              <w:rPr/>
            </w:rPrChange>
          </w:rPr>
          <w:t>image_picker</w:t>
        </w:r>
        <w:proofErr w:type="spellEnd"/>
        <w:r w:rsidRPr="00851F52">
          <w:rPr>
            <w:lang w:val="en-US"/>
            <w:rPrChange w:id="467" w:author="WESLEY DOS SANTOS GATINHO" w:date="2025-07-01T01:21:00Z" w16du:dateUtc="2025-07-01T04:21:00Z">
              <w:rPr/>
            </w:rPrChange>
          </w:rPr>
          <w:t xml:space="preserve">, </w:t>
        </w:r>
        <w:proofErr w:type="spellStart"/>
        <w:r w:rsidRPr="00851F52">
          <w:rPr>
            <w:lang w:val="en-US"/>
            <w:rPrChange w:id="468" w:author="WESLEY DOS SANTOS GATINHO" w:date="2025-07-01T01:21:00Z" w16du:dateUtc="2025-07-01T04:21:00Z">
              <w:rPr/>
            </w:rPrChange>
          </w:rPr>
          <w:t>intl</w:t>
        </w:r>
        <w:proofErr w:type="spellEnd"/>
        <w:r w:rsidRPr="00851F52">
          <w:rPr>
            <w:lang w:val="en-US"/>
            <w:rPrChange w:id="469" w:author="WESLEY DOS SANTOS GATINHO" w:date="2025-07-01T01:21:00Z" w16du:dateUtc="2025-07-01T04:21:00Z">
              <w:rPr/>
            </w:rPrChange>
          </w:rPr>
          <w:t xml:space="preserve">, </w:t>
        </w:r>
        <w:proofErr w:type="spellStart"/>
        <w:r w:rsidRPr="00851F52">
          <w:rPr>
            <w:lang w:val="en-US"/>
            <w:rPrChange w:id="470" w:author="WESLEY DOS SANTOS GATINHO" w:date="2025-07-01T01:21:00Z" w16du:dateUtc="2025-07-01T04:21:00Z">
              <w:rPr/>
            </w:rPrChange>
          </w:rPr>
          <w:t>google_sign_in</w:t>
        </w:r>
        <w:proofErr w:type="spellEnd"/>
        <w:r w:rsidRPr="00851F52">
          <w:rPr>
            <w:lang w:val="en-US"/>
            <w:rPrChange w:id="471" w:author="WESLEY DOS SANTOS GATINHO" w:date="2025-07-01T01:21:00Z" w16du:dateUtc="2025-07-01T04:21:00Z">
              <w:rPr/>
            </w:rPrChange>
          </w:rPr>
          <w:t xml:space="preserve">, </w:t>
        </w:r>
        <w:proofErr w:type="spellStart"/>
        <w:r w:rsidRPr="00851F52">
          <w:rPr>
            <w:lang w:val="en-US"/>
            <w:rPrChange w:id="472" w:author="WESLEY DOS SANTOS GATINHO" w:date="2025-07-01T01:21:00Z" w16du:dateUtc="2025-07-01T04:21:00Z">
              <w:rPr/>
            </w:rPrChange>
          </w:rPr>
          <w:t>cupertino_icons</w:t>
        </w:r>
        <w:proofErr w:type="spellEnd"/>
        <w:r w:rsidRPr="00851F52">
          <w:rPr>
            <w:lang w:val="en-US"/>
            <w:rPrChange w:id="473" w:author="WESLEY DOS SANTOS GATINHO" w:date="2025-07-01T01:21:00Z" w16du:dateUtc="2025-07-01T04:21:00Z">
              <w:rPr/>
            </w:rPrChange>
          </w:rPr>
          <w:t>, collection.</w:t>
        </w:r>
      </w:ins>
    </w:p>
    <w:p w14:paraId="6A88AD6F" w14:textId="77777777" w:rsidR="00112BE1" w:rsidRPr="00851F52" w:rsidRDefault="00112BE1" w:rsidP="006113A0">
      <w:pPr>
        <w:pStyle w:val="PargrafodaLista"/>
        <w:numPr>
          <w:ilvl w:val="0"/>
          <w:numId w:val="12"/>
        </w:numPr>
        <w:jc w:val="both"/>
        <w:rPr>
          <w:ins w:id="474" w:author="WESLEY DOS SANTOS GATINHO" w:date="2025-07-01T01:12:00Z" w16du:dateUtc="2025-07-01T04:12:00Z"/>
          <w:lang w:val="pt-PT"/>
          <w:rPrChange w:id="475" w:author="WESLEY DOS SANTOS GATINHO" w:date="2025-07-01T01:21:00Z" w16du:dateUtc="2025-07-01T04:21:00Z">
            <w:rPr>
              <w:ins w:id="476" w:author="WESLEY DOS SANTOS GATINHO" w:date="2025-07-01T01:12:00Z" w16du:dateUtc="2025-07-01T04:12:00Z"/>
            </w:rPr>
          </w:rPrChange>
        </w:rPr>
      </w:pPr>
      <w:ins w:id="477" w:author="WESLEY DOS SANTOS GATINHO" w:date="2025-07-01T01:12:00Z">
        <w:r w:rsidRPr="00851F52">
          <w:rPr>
            <w:b/>
            <w:bCs/>
          </w:rPr>
          <w:t xml:space="preserve">Configure a Conexão com a API do </w:t>
        </w:r>
        <w:proofErr w:type="spellStart"/>
        <w:r w:rsidRPr="00851F52">
          <w:rPr>
            <w:b/>
            <w:bCs/>
          </w:rPr>
          <w:t>Backend</w:t>
        </w:r>
        <w:proofErr w:type="spellEnd"/>
        <w:r w:rsidRPr="00851F52">
          <w:rPr>
            <w:b/>
            <w:bCs/>
          </w:rPr>
          <w:t>:</w:t>
        </w:r>
        <w:r w:rsidRPr="00851F52">
          <w:t xml:space="preserve"> </w:t>
        </w:r>
      </w:ins>
    </w:p>
    <w:p w14:paraId="20A95384" w14:textId="4991697D" w:rsidR="006113A0" w:rsidRPr="00851F52" w:rsidRDefault="00112BE1" w:rsidP="00112BE1">
      <w:pPr>
        <w:jc w:val="both"/>
        <w:rPr>
          <w:ins w:id="478" w:author="WESLEY DOS SANTOS GATINHO" w:date="2025-07-01T01:12:00Z" w16du:dateUtc="2025-07-01T04:12:00Z"/>
        </w:rPr>
      </w:pPr>
      <w:ins w:id="479" w:author="WESLEY DOS SANTOS GATINHO" w:date="2025-07-01T01:12:00Z">
        <w:r w:rsidRPr="00851F52">
          <w:t xml:space="preserve">Abra o arquivo </w:t>
        </w:r>
        <w:proofErr w:type="spellStart"/>
        <w:r w:rsidRPr="00851F52">
          <w:t>Codigos</w:t>
        </w:r>
        <w:proofErr w:type="spellEnd"/>
        <w:r w:rsidRPr="00851F52">
          <w:t>/</w:t>
        </w:r>
        <w:proofErr w:type="spellStart"/>
        <w:r w:rsidRPr="00851F52">
          <w:t>flutter_app</w:t>
        </w:r>
        <w:proofErr w:type="spellEnd"/>
        <w:r w:rsidRPr="00851F52">
          <w:t>/</w:t>
        </w:r>
        <w:proofErr w:type="spellStart"/>
        <w:r w:rsidRPr="00851F52">
          <w:t>lib</w:t>
        </w:r>
        <w:proofErr w:type="spellEnd"/>
        <w:r w:rsidRPr="00851F52">
          <w:t>/</w:t>
        </w:r>
        <w:proofErr w:type="spellStart"/>
        <w:r w:rsidRPr="00851F52">
          <w:t>services</w:t>
        </w:r>
        <w:proofErr w:type="spellEnd"/>
        <w:r w:rsidRPr="00851F52">
          <w:t>/</w:t>
        </w:r>
        <w:proofErr w:type="spellStart"/>
        <w:r w:rsidRPr="00851F52">
          <w:t>api_service.dart</w:t>
        </w:r>
        <w:proofErr w:type="spellEnd"/>
        <w:r w:rsidRPr="00851F52">
          <w:t>. Você precisará atualizar a constante _</w:t>
        </w:r>
        <w:proofErr w:type="spellStart"/>
        <w:r w:rsidRPr="00851F52">
          <w:t>localIp</w:t>
        </w:r>
        <w:proofErr w:type="spellEnd"/>
        <w:r w:rsidRPr="00851F52">
          <w:t xml:space="preserve"> para apontar para o endereço IP da máquina onde o seu </w:t>
        </w:r>
        <w:proofErr w:type="spellStart"/>
        <w:r w:rsidRPr="00851F52">
          <w:t>backend</w:t>
        </w:r>
        <w:proofErr w:type="spellEnd"/>
        <w:r w:rsidRPr="00851F52">
          <w:t xml:space="preserve"> está rodando.</w:t>
        </w:r>
      </w:ins>
    </w:p>
    <w:p w14:paraId="6A00BA2C" w14:textId="77777777" w:rsidR="00A857D5" w:rsidRPr="00851F52" w:rsidRDefault="00A857D5" w:rsidP="00112BE1">
      <w:pPr>
        <w:pStyle w:val="PargrafodaLista"/>
        <w:numPr>
          <w:ilvl w:val="0"/>
          <w:numId w:val="13"/>
        </w:numPr>
        <w:jc w:val="both"/>
        <w:rPr>
          <w:ins w:id="480" w:author="WESLEY DOS SANTOS GATINHO" w:date="2025-07-01T01:12:00Z" w16du:dateUtc="2025-07-01T04:12:00Z"/>
          <w:lang w:val="pt-PT"/>
          <w:rPrChange w:id="481" w:author="WESLEY DOS SANTOS GATINHO" w:date="2025-07-01T01:21:00Z" w16du:dateUtc="2025-07-01T04:21:00Z">
            <w:rPr>
              <w:ins w:id="482" w:author="WESLEY DOS SANTOS GATINHO" w:date="2025-07-01T01:12:00Z" w16du:dateUtc="2025-07-01T04:12:00Z"/>
            </w:rPr>
          </w:rPrChange>
        </w:rPr>
      </w:pPr>
      <w:ins w:id="483" w:author="WESLEY DOS SANTOS GATINHO" w:date="2025-07-01T01:12:00Z">
        <w:r w:rsidRPr="00851F52">
          <w:rPr>
            <w:b/>
            <w:bCs/>
          </w:rPr>
          <w:t xml:space="preserve">Se o </w:t>
        </w:r>
        <w:proofErr w:type="spellStart"/>
        <w:r w:rsidRPr="00851F52">
          <w:rPr>
            <w:b/>
            <w:bCs/>
          </w:rPr>
          <w:t>backend</w:t>
        </w:r>
        <w:proofErr w:type="spellEnd"/>
        <w:r w:rsidRPr="00851F52">
          <w:rPr>
            <w:b/>
            <w:bCs/>
          </w:rPr>
          <w:t xml:space="preserve"> estiver rodando no mesmo computador e você estiver usando um emulador Android:</w:t>
        </w:r>
        <w:r w:rsidRPr="00851F52">
          <w:t xml:space="preserve"> </w:t>
        </w:r>
      </w:ins>
    </w:p>
    <w:p w14:paraId="144CB3D5" w14:textId="0971B385" w:rsidR="00112BE1" w:rsidRPr="00851F52" w:rsidRDefault="00A857D5" w:rsidP="00A857D5">
      <w:pPr>
        <w:ind w:left="360"/>
        <w:jc w:val="both"/>
        <w:rPr>
          <w:ins w:id="484" w:author="WESLEY DOS SANTOS GATINHO" w:date="2025-07-01T01:13:00Z" w16du:dateUtc="2025-07-01T04:13:00Z"/>
        </w:rPr>
      </w:pPr>
      <w:ins w:id="485" w:author="WESLEY DOS SANTOS GATINHO" w:date="2025-07-01T01:12:00Z">
        <w:r w:rsidRPr="00851F52">
          <w:t xml:space="preserve">Normalmente, 10.0.2.2 é o alias do host </w:t>
        </w:r>
        <w:proofErr w:type="spellStart"/>
        <w:r w:rsidRPr="00851F52">
          <w:t>loopback</w:t>
        </w:r>
        <w:proofErr w:type="spellEnd"/>
        <w:r w:rsidRPr="00851F52">
          <w:t xml:space="preserve"> do seu computador dentro do ambiente do emulador Android.</w:t>
        </w:r>
      </w:ins>
    </w:p>
    <w:p w14:paraId="5A4AC5D5" w14:textId="7F3C9D87" w:rsidR="00A857D5" w:rsidRPr="00851F52" w:rsidRDefault="00A857D5" w:rsidP="00A857D5">
      <w:pPr>
        <w:ind w:left="360"/>
        <w:jc w:val="center"/>
        <w:rPr>
          <w:ins w:id="486" w:author="WESLEY DOS SANTOS GATINHO" w:date="2025-07-01T01:13:00Z" w16du:dateUtc="2025-07-01T04:13:00Z"/>
          <w:b/>
          <w:bCs/>
          <w:rPrChange w:id="487" w:author="WESLEY DOS SANTOS GATINHO" w:date="2025-07-01T01:21:00Z" w16du:dateUtc="2025-07-01T04:21:00Z">
            <w:rPr>
              <w:ins w:id="488" w:author="WESLEY DOS SANTOS GATINHO" w:date="2025-07-01T01:13:00Z" w16du:dateUtc="2025-07-01T04:13:00Z"/>
              <w:b/>
              <w:bCs/>
              <w:i/>
              <w:iCs/>
            </w:rPr>
          </w:rPrChange>
        </w:rPr>
      </w:pPr>
      <w:proofErr w:type="spellStart"/>
      <w:ins w:id="489" w:author="WESLEY DOS SANTOS GATINHO" w:date="2025-07-01T01:13:00Z">
        <w:r w:rsidRPr="00851F52">
          <w:rPr>
            <w:b/>
            <w:bCs/>
            <w:rPrChange w:id="490" w:author="WESLEY DOS SANTOS GATINHO" w:date="2025-07-01T01:21:00Z" w16du:dateUtc="2025-07-01T04:21:00Z">
              <w:rPr>
                <w:b/>
                <w:bCs/>
                <w:i/>
                <w:iCs/>
              </w:rPr>
            </w:rPrChange>
          </w:rPr>
          <w:t>static</w:t>
        </w:r>
        <w:proofErr w:type="spellEnd"/>
        <w:r w:rsidRPr="00851F52">
          <w:rPr>
            <w:b/>
            <w:bCs/>
            <w:rPrChange w:id="491" w:author="WESLEY DOS SANTOS GATINHO" w:date="2025-07-01T01:21:00Z" w16du:dateUtc="2025-07-01T04:21:00Z">
              <w:rPr>
                <w:b/>
                <w:bCs/>
                <w:i/>
                <w:iCs/>
              </w:rPr>
            </w:rPrChange>
          </w:rPr>
          <w:t xml:space="preserve"> </w:t>
        </w:r>
        <w:proofErr w:type="spellStart"/>
        <w:r w:rsidRPr="00851F52">
          <w:rPr>
            <w:b/>
            <w:bCs/>
            <w:rPrChange w:id="492" w:author="WESLEY DOS SANTOS GATINHO" w:date="2025-07-01T01:21:00Z" w16du:dateUtc="2025-07-01T04:21:00Z">
              <w:rPr>
                <w:b/>
                <w:bCs/>
                <w:i/>
                <w:iCs/>
              </w:rPr>
            </w:rPrChange>
          </w:rPr>
          <w:t>const</w:t>
        </w:r>
        <w:proofErr w:type="spellEnd"/>
        <w:r w:rsidRPr="00851F52">
          <w:rPr>
            <w:b/>
            <w:bCs/>
            <w:rPrChange w:id="493" w:author="WESLEY DOS SANTOS GATINHO" w:date="2025-07-01T01:21:00Z" w16du:dateUtc="2025-07-01T04:21:00Z">
              <w:rPr>
                <w:b/>
                <w:bCs/>
                <w:i/>
                <w:iCs/>
              </w:rPr>
            </w:rPrChange>
          </w:rPr>
          <w:t xml:space="preserve"> </w:t>
        </w:r>
        <w:proofErr w:type="spellStart"/>
        <w:r w:rsidRPr="00851F52">
          <w:rPr>
            <w:b/>
            <w:bCs/>
            <w:rPrChange w:id="494" w:author="WESLEY DOS SANTOS GATINHO" w:date="2025-07-01T01:21:00Z" w16du:dateUtc="2025-07-01T04:21:00Z">
              <w:rPr>
                <w:b/>
                <w:bCs/>
                <w:i/>
                <w:iCs/>
              </w:rPr>
            </w:rPrChange>
          </w:rPr>
          <w:t>String</w:t>
        </w:r>
        <w:proofErr w:type="spellEnd"/>
        <w:r w:rsidRPr="00851F52">
          <w:rPr>
            <w:b/>
            <w:bCs/>
            <w:rPrChange w:id="495" w:author="WESLEY DOS SANTOS GATINHO" w:date="2025-07-01T01:21:00Z" w16du:dateUtc="2025-07-01T04:21:00Z">
              <w:rPr>
                <w:b/>
                <w:bCs/>
                <w:i/>
                <w:iCs/>
              </w:rPr>
            </w:rPrChange>
          </w:rPr>
          <w:t xml:space="preserve"> _</w:t>
        </w:r>
        <w:proofErr w:type="spellStart"/>
        <w:r w:rsidRPr="00851F52">
          <w:rPr>
            <w:b/>
            <w:bCs/>
            <w:rPrChange w:id="496" w:author="WESLEY DOS SANTOS GATINHO" w:date="2025-07-01T01:21:00Z" w16du:dateUtc="2025-07-01T04:21:00Z">
              <w:rPr>
                <w:b/>
                <w:bCs/>
                <w:i/>
                <w:iCs/>
              </w:rPr>
            </w:rPrChange>
          </w:rPr>
          <w:t>localIp</w:t>
        </w:r>
        <w:proofErr w:type="spellEnd"/>
        <w:r w:rsidRPr="00851F52">
          <w:rPr>
            <w:b/>
            <w:bCs/>
            <w:rPrChange w:id="497" w:author="WESLEY DOS SANTOS GATINHO" w:date="2025-07-01T01:21:00Z" w16du:dateUtc="2025-07-01T04:21:00Z">
              <w:rPr>
                <w:b/>
                <w:bCs/>
                <w:i/>
                <w:iCs/>
              </w:rPr>
            </w:rPrChange>
          </w:rPr>
          <w:t xml:space="preserve"> = "10.0.2.2"; // </w:t>
        </w:r>
        <w:proofErr w:type="gramStart"/>
        <w:r w:rsidRPr="00851F52">
          <w:rPr>
            <w:b/>
            <w:bCs/>
            <w:rPrChange w:id="498" w:author="WESLEY DOS SANTOS GATINHO" w:date="2025-07-01T01:21:00Z" w16du:dateUtc="2025-07-01T04:21:00Z">
              <w:rPr>
                <w:b/>
                <w:bCs/>
                <w:i/>
                <w:iCs/>
              </w:rPr>
            </w:rPrChange>
          </w:rPr>
          <w:t>Para</w:t>
        </w:r>
        <w:proofErr w:type="gramEnd"/>
        <w:r w:rsidRPr="00851F52">
          <w:rPr>
            <w:b/>
            <w:bCs/>
            <w:rPrChange w:id="499" w:author="WESLEY DOS SANTOS GATINHO" w:date="2025-07-01T01:21:00Z" w16du:dateUtc="2025-07-01T04:21:00Z">
              <w:rPr>
                <w:b/>
                <w:bCs/>
                <w:i/>
                <w:iCs/>
              </w:rPr>
            </w:rPrChange>
          </w:rPr>
          <w:t xml:space="preserve"> emulador Android</w:t>
        </w:r>
      </w:ins>
    </w:p>
    <w:p w14:paraId="37C767AC" w14:textId="77777777" w:rsidR="00C816A9" w:rsidRPr="00851F52" w:rsidRDefault="00C816A9" w:rsidP="00A857D5">
      <w:pPr>
        <w:pStyle w:val="PargrafodaLista"/>
        <w:numPr>
          <w:ilvl w:val="0"/>
          <w:numId w:val="13"/>
        </w:numPr>
        <w:rPr>
          <w:ins w:id="500" w:author="WESLEY DOS SANTOS GATINHO" w:date="2025-07-01T01:13:00Z" w16du:dateUtc="2025-07-01T04:13:00Z"/>
          <w:lang w:val="pt-PT"/>
          <w:rPrChange w:id="501" w:author="WESLEY DOS SANTOS GATINHO" w:date="2025-07-01T01:21:00Z" w16du:dateUtc="2025-07-01T04:21:00Z">
            <w:rPr>
              <w:ins w:id="502" w:author="WESLEY DOS SANTOS GATINHO" w:date="2025-07-01T01:13:00Z" w16du:dateUtc="2025-07-01T04:13:00Z"/>
              <w:b/>
              <w:bCs/>
            </w:rPr>
          </w:rPrChange>
        </w:rPr>
      </w:pPr>
      <w:ins w:id="503" w:author="WESLEY DOS SANTOS GATINHO" w:date="2025-07-01T01:13:00Z">
        <w:r w:rsidRPr="00851F52">
          <w:rPr>
            <w:b/>
            <w:bCs/>
          </w:rPr>
          <w:t xml:space="preserve">Se o </w:t>
        </w:r>
        <w:proofErr w:type="spellStart"/>
        <w:r w:rsidRPr="00851F52">
          <w:rPr>
            <w:b/>
            <w:bCs/>
          </w:rPr>
          <w:t>backend</w:t>
        </w:r>
        <w:proofErr w:type="spellEnd"/>
        <w:r w:rsidRPr="00851F52">
          <w:rPr>
            <w:b/>
            <w:bCs/>
          </w:rPr>
          <w:t xml:space="preserve"> estiver rodando no mesmo computador e você estiver usando um simulador iOS:</w:t>
        </w:r>
      </w:ins>
    </w:p>
    <w:p w14:paraId="65E22D40" w14:textId="603111E0" w:rsidR="00A857D5" w:rsidRPr="00851F52" w:rsidRDefault="00C816A9" w:rsidP="00C816A9">
      <w:pPr>
        <w:ind w:left="360"/>
        <w:rPr>
          <w:ins w:id="504" w:author="WESLEY DOS SANTOS GATINHO" w:date="2025-07-01T01:13:00Z" w16du:dateUtc="2025-07-01T04:13:00Z"/>
        </w:rPr>
      </w:pPr>
      <w:ins w:id="505" w:author="WESLEY DOS SANTOS GATINHO" w:date="2025-07-01T01:13:00Z">
        <w:r w:rsidRPr="00851F52">
          <w:t xml:space="preserve">Você pode usar </w:t>
        </w:r>
        <w:proofErr w:type="spellStart"/>
        <w:r w:rsidRPr="00851F52">
          <w:t>localhost</w:t>
        </w:r>
        <w:proofErr w:type="spellEnd"/>
        <w:r w:rsidRPr="00851F52">
          <w:t xml:space="preserve"> ou o IP da sua máquina.</w:t>
        </w:r>
      </w:ins>
    </w:p>
    <w:p w14:paraId="7F2282E4" w14:textId="772DA113" w:rsidR="00C816A9" w:rsidRPr="00851F52" w:rsidRDefault="00C816A9" w:rsidP="00C816A9">
      <w:pPr>
        <w:ind w:left="360"/>
        <w:jc w:val="center"/>
        <w:rPr>
          <w:ins w:id="506" w:author="WESLEY DOS SANTOS GATINHO" w:date="2025-07-01T01:05:00Z"/>
          <w:b/>
          <w:bCs/>
          <w:lang w:val="pt-PT"/>
        </w:rPr>
        <w:pPrChange w:id="507" w:author="WESLEY DOS SANTOS GATINHO" w:date="2025-07-01T01:13:00Z" w16du:dateUtc="2025-07-01T04:13:00Z">
          <w:pPr>
            <w:pStyle w:val="PargrafodaLista"/>
            <w:numPr>
              <w:numId w:val="8"/>
            </w:numPr>
            <w:tabs>
              <w:tab w:val="num" w:pos="720"/>
            </w:tabs>
            <w:ind w:hanging="360"/>
            <w:jc w:val="both"/>
          </w:pPr>
        </w:pPrChange>
      </w:pPr>
      <w:proofErr w:type="spellStart"/>
      <w:ins w:id="508" w:author="WESLEY DOS SANTOS GATINHO" w:date="2025-07-01T01:13:00Z">
        <w:r w:rsidRPr="00851F52">
          <w:rPr>
            <w:b/>
            <w:bCs/>
            <w:rPrChange w:id="509" w:author="WESLEY DOS SANTOS GATINHO" w:date="2025-07-01T01:21:00Z" w16du:dateUtc="2025-07-01T04:21:00Z">
              <w:rPr/>
            </w:rPrChange>
          </w:rPr>
          <w:t>static</w:t>
        </w:r>
        <w:proofErr w:type="spellEnd"/>
        <w:r w:rsidRPr="00851F52">
          <w:rPr>
            <w:b/>
            <w:bCs/>
            <w:rPrChange w:id="510" w:author="WESLEY DOS SANTOS GATINHO" w:date="2025-07-01T01:21:00Z" w16du:dateUtc="2025-07-01T04:21:00Z">
              <w:rPr/>
            </w:rPrChange>
          </w:rPr>
          <w:t xml:space="preserve"> </w:t>
        </w:r>
        <w:proofErr w:type="spellStart"/>
        <w:r w:rsidRPr="00851F52">
          <w:rPr>
            <w:b/>
            <w:bCs/>
            <w:rPrChange w:id="511" w:author="WESLEY DOS SANTOS GATINHO" w:date="2025-07-01T01:21:00Z" w16du:dateUtc="2025-07-01T04:21:00Z">
              <w:rPr/>
            </w:rPrChange>
          </w:rPr>
          <w:t>const</w:t>
        </w:r>
        <w:proofErr w:type="spellEnd"/>
        <w:r w:rsidRPr="00851F52">
          <w:rPr>
            <w:b/>
            <w:bCs/>
            <w:rPrChange w:id="512" w:author="WESLEY DOS SANTOS GATINHO" w:date="2025-07-01T01:21:00Z" w16du:dateUtc="2025-07-01T04:21:00Z">
              <w:rPr/>
            </w:rPrChange>
          </w:rPr>
          <w:t xml:space="preserve"> </w:t>
        </w:r>
        <w:proofErr w:type="spellStart"/>
        <w:r w:rsidRPr="00851F52">
          <w:rPr>
            <w:b/>
            <w:bCs/>
            <w:rPrChange w:id="513" w:author="WESLEY DOS SANTOS GATINHO" w:date="2025-07-01T01:21:00Z" w16du:dateUtc="2025-07-01T04:21:00Z">
              <w:rPr/>
            </w:rPrChange>
          </w:rPr>
          <w:t>String</w:t>
        </w:r>
        <w:proofErr w:type="spellEnd"/>
        <w:r w:rsidRPr="00851F52">
          <w:rPr>
            <w:b/>
            <w:bCs/>
            <w:rPrChange w:id="514" w:author="WESLEY DOS SANTOS GATINHO" w:date="2025-07-01T01:21:00Z" w16du:dateUtc="2025-07-01T04:21:00Z">
              <w:rPr/>
            </w:rPrChange>
          </w:rPr>
          <w:t xml:space="preserve"> _</w:t>
        </w:r>
        <w:proofErr w:type="spellStart"/>
        <w:r w:rsidRPr="00851F52">
          <w:rPr>
            <w:b/>
            <w:bCs/>
            <w:rPrChange w:id="515" w:author="WESLEY DOS SANTOS GATINHO" w:date="2025-07-01T01:21:00Z" w16du:dateUtc="2025-07-01T04:21:00Z">
              <w:rPr/>
            </w:rPrChange>
          </w:rPr>
          <w:t>localIp</w:t>
        </w:r>
        <w:proofErr w:type="spellEnd"/>
        <w:r w:rsidRPr="00851F52">
          <w:rPr>
            <w:b/>
            <w:bCs/>
            <w:rPrChange w:id="516" w:author="WESLEY DOS SANTOS GATINHO" w:date="2025-07-01T01:21:00Z" w16du:dateUtc="2025-07-01T04:21:00Z">
              <w:rPr/>
            </w:rPrChange>
          </w:rPr>
          <w:t xml:space="preserve"> = "</w:t>
        </w:r>
        <w:proofErr w:type="spellStart"/>
        <w:r w:rsidRPr="00851F52">
          <w:rPr>
            <w:b/>
            <w:bCs/>
            <w:rPrChange w:id="517" w:author="WESLEY DOS SANTOS GATINHO" w:date="2025-07-01T01:21:00Z" w16du:dateUtc="2025-07-01T04:21:00Z">
              <w:rPr/>
            </w:rPrChange>
          </w:rPr>
          <w:t>localhost</w:t>
        </w:r>
        <w:proofErr w:type="spellEnd"/>
        <w:r w:rsidRPr="00851F52">
          <w:rPr>
            <w:b/>
            <w:bCs/>
            <w:rPrChange w:id="518" w:author="WESLEY DOS SANTOS GATINHO" w:date="2025-07-01T01:21:00Z" w16du:dateUtc="2025-07-01T04:21:00Z">
              <w:rPr/>
            </w:rPrChange>
          </w:rPr>
          <w:t xml:space="preserve">"; // </w:t>
        </w:r>
        <w:proofErr w:type="gramStart"/>
        <w:r w:rsidRPr="00851F52">
          <w:rPr>
            <w:b/>
            <w:bCs/>
            <w:rPrChange w:id="519" w:author="WESLEY DOS SANTOS GATINHO" w:date="2025-07-01T01:21:00Z" w16du:dateUtc="2025-07-01T04:21:00Z">
              <w:rPr/>
            </w:rPrChange>
          </w:rPr>
          <w:t>Para</w:t>
        </w:r>
        <w:proofErr w:type="gramEnd"/>
        <w:r w:rsidRPr="00851F52">
          <w:rPr>
            <w:b/>
            <w:bCs/>
            <w:rPrChange w:id="520" w:author="WESLEY DOS SANTOS GATINHO" w:date="2025-07-01T01:21:00Z" w16du:dateUtc="2025-07-01T04:21:00Z">
              <w:rPr/>
            </w:rPrChange>
          </w:rPr>
          <w:t xml:space="preserve"> simulador iOS</w:t>
        </w:r>
      </w:ins>
    </w:p>
    <w:p w14:paraId="7D7AF524" w14:textId="77777777" w:rsidR="002A3DC8" w:rsidRPr="00851F52" w:rsidRDefault="002A3DC8" w:rsidP="002A3DC8">
      <w:pPr>
        <w:pStyle w:val="PargrafodaLista"/>
        <w:numPr>
          <w:ilvl w:val="0"/>
          <w:numId w:val="13"/>
        </w:numPr>
        <w:jc w:val="both"/>
        <w:rPr>
          <w:ins w:id="521" w:author="WESLEY DOS SANTOS GATINHO" w:date="2025-07-01T01:14:00Z" w16du:dateUtc="2025-07-01T04:14:00Z"/>
          <w:b/>
          <w:bCs/>
          <w:lang w:val="pt-PT"/>
          <w:rPrChange w:id="522" w:author="WESLEY DOS SANTOS GATINHO" w:date="2025-07-01T01:21:00Z" w16du:dateUtc="2025-07-01T04:21:00Z">
            <w:rPr>
              <w:ins w:id="523" w:author="WESLEY DOS SANTOS GATINHO" w:date="2025-07-01T01:14:00Z" w16du:dateUtc="2025-07-01T04:14:00Z"/>
              <w:b/>
              <w:bCs/>
            </w:rPr>
          </w:rPrChange>
        </w:rPr>
      </w:pPr>
      <w:ins w:id="524" w:author="WESLEY DOS SANTOS GATINHO" w:date="2025-07-01T01:14:00Z">
        <w:r w:rsidRPr="00851F52">
          <w:rPr>
            <w:b/>
            <w:bCs/>
          </w:rPr>
          <w:t xml:space="preserve">Se você estiver usando um dispositivo físico (Android ou iOS): </w:t>
        </w:r>
      </w:ins>
    </w:p>
    <w:p w14:paraId="380DA6D2" w14:textId="1FA7A53E" w:rsidR="0021098C" w:rsidRPr="00851F52" w:rsidRDefault="002A3DC8" w:rsidP="002A3DC8">
      <w:pPr>
        <w:ind w:left="360"/>
        <w:jc w:val="both"/>
        <w:rPr>
          <w:ins w:id="525" w:author="WESLEY DOS SANTOS GATINHO" w:date="2025-07-01T01:14:00Z" w16du:dateUtc="2025-07-01T04:14:00Z"/>
        </w:rPr>
      </w:pPr>
      <w:ins w:id="526" w:author="WESLEY DOS SANTOS GATINHO" w:date="2025-07-01T01:14:00Z">
        <w:r w:rsidRPr="00851F52">
          <w:t>Você precisará encontrar o endereço IP local da sua máquina (</w:t>
        </w:r>
        <w:proofErr w:type="spellStart"/>
        <w:r w:rsidRPr="00851F52">
          <w:t>ex</w:t>
        </w:r>
        <w:proofErr w:type="spellEnd"/>
        <w:r w:rsidRPr="00851F52">
          <w:t>: 192.168.1.X) e usá-lo aqui. Certifique-se de que ambos os dispositivos estejam na mesma rede.</w:t>
        </w:r>
      </w:ins>
    </w:p>
    <w:p w14:paraId="6DECD183" w14:textId="1C764402" w:rsidR="008306F5" w:rsidRPr="00851F52" w:rsidRDefault="008306F5" w:rsidP="008306F5">
      <w:pPr>
        <w:ind w:left="360"/>
        <w:jc w:val="both"/>
        <w:rPr>
          <w:ins w:id="527" w:author="WESLEY DOS SANTOS GATINHO" w:date="2025-07-01T01:15:00Z" w16du:dateUtc="2025-07-01T04:15:00Z"/>
          <w:b/>
          <w:bCs/>
          <w:rPrChange w:id="528" w:author="WESLEY DOS SANTOS GATINHO" w:date="2025-07-01T01:21:00Z" w16du:dateUtc="2025-07-01T04:21:00Z">
            <w:rPr>
              <w:ins w:id="529" w:author="WESLEY DOS SANTOS GATINHO" w:date="2025-07-01T01:15:00Z" w16du:dateUtc="2025-07-01T04:15:00Z"/>
              <w:b/>
              <w:bCs/>
              <w:i/>
              <w:iCs/>
            </w:rPr>
          </w:rPrChange>
        </w:rPr>
      </w:pPr>
      <w:proofErr w:type="spellStart"/>
      <w:ins w:id="530" w:author="WESLEY DOS SANTOS GATINHO" w:date="2025-07-01T01:15:00Z">
        <w:r w:rsidRPr="00851F52">
          <w:rPr>
            <w:b/>
            <w:bCs/>
            <w:rPrChange w:id="531" w:author="WESLEY DOS SANTOS GATINHO" w:date="2025-07-01T01:21:00Z" w16du:dateUtc="2025-07-01T04:21:00Z">
              <w:rPr>
                <w:b/>
                <w:bCs/>
                <w:i/>
                <w:iCs/>
              </w:rPr>
            </w:rPrChange>
          </w:rPr>
          <w:t>static</w:t>
        </w:r>
        <w:proofErr w:type="spellEnd"/>
        <w:r w:rsidRPr="00851F52">
          <w:rPr>
            <w:b/>
            <w:bCs/>
            <w:rPrChange w:id="532" w:author="WESLEY DOS SANTOS GATINHO" w:date="2025-07-01T01:21:00Z" w16du:dateUtc="2025-07-01T04:21:00Z">
              <w:rPr>
                <w:b/>
                <w:bCs/>
                <w:i/>
                <w:iCs/>
              </w:rPr>
            </w:rPrChange>
          </w:rPr>
          <w:t xml:space="preserve"> </w:t>
        </w:r>
        <w:proofErr w:type="spellStart"/>
        <w:r w:rsidRPr="00851F52">
          <w:rPr>
            <w:b/>
            <w:bCs/>
            <w:rPrChange w:id="533" w:author="WESLEY DOS SANTOS GATINHO" w:date="2025-07-01T01:21:00Z" w16du:dateUtc="2025-07-01T04:21:00Z">
              <w:rPr>
                <w:b/>
                <w:bCs/>
                <w:i/>
                <w:iCs/>
              </w:rPr>
            </w:rPrChange>
          </w:rPr>
          <w:t>const</w:t>
        </w:r>
        <w:proofErr w:type="spellEnd"/>
        <w:r w:rsidRPr="00851F52">
          <w:rPr>
            <w:b/>
            <w:bCs/>
            <w:rPrChange w:id="534" w:author="WESLEY DOS SANTOS GATINHO" w:date="2025-07-01T01:21:00Z" w16du:dateUtc="2025-07-01T04:21:00Z">
              <w:rPr>
                <w:b/>
                <w:bCs/>
                <w:i/>
                <w:iCs/>
              </w:rPr>
            </w:rPrChange>
          </w:rPr>
          <w:t xml:space="preserve"> </w:t>
        </w:r>
        <w:proofErr w:type="spellStart"/>
        <w:r w:rsidRPr="00851F52">
          <w:rPr>
            <w:b/>
            <w:bCs/>
            <w:rPrChange w:id="535" w:author="WESLEY DOS SANTOS GATINHO" w:date="2025-07-01T01:21:00Z" w16du:dateUtc="2025-07-01T04:21:00Z">
              <w:rPr>
                <w:b/>
                <w:bCs/>
                <w:i/>
                <w:iCs/>
              </w:rPr>
            </w:rPrChange>
          </w:rPr>
          <w:t>String</w:t>
        </w:r>
        <w:proofErr w:type="spellEnd"/>
        <w:r w:rsidRPr="00851F52">
          <w:rPr>
            <w:b/>
            <w:bCs/>
            <w:rPrChange w:id="536" w:author="WESLEY DOS SANTOS GATINHO" w:date="2025-07-01T01:21:00Z" w16du:dateUtc="2025-07-01T04:21:00Z">
              <w:rPr>
                <w:b/>
                <w:bCs/>
                <w:i/>
                <w:iCs/>
              </w:rPr>
            </w:rPrChange>
          </w:rPr>
          <w:t xml:space="preserve"> _</w:t>
        </w:r>
        <w:proofErr w:type="spellStart"/>
        <w:r w:rsidRPr="00851F52">
          <w:rPr>
            <w:b/>
            <w:bCs/>
            <w:rPrChange w:id="537" w:author="WESLEY DOS SANTOS GATINHO" w:date="2025-07-01T01:21:00Z" w16du:dateUtc="2025-07-01T04:21:00Z">
              <w:rPr>
                <w:b/>
                <w:bCs/>
                <w:i/>
                <w:iCs/>
              </w:rPr>
            </w:rPrChange>
          </w:rPr>
          <w:t>localIp</w:t>
        </w:r>
        <w:proofErr w:type="spellEnd"/>
        <w:r w:rsidRPr="00851F52">
          <w:rPr>
            <w:b/>
            <w:bCs/>
            <w:rPrChange w:id="538" w:author="WESLEY DOS SANTOS GATINHO" w:date="2025-07-01T01:21:00Z" w16du:dateUtc="2025-07-01T04:21:00Z">
              <w:rPr>
                <w:b/>
                <w:bCs/>
                <w:i/>
                <w:iCs/>
              </w:rPr>
            </w:rPrChange>
          </w:rPr>
          <w:t xml:space="preserve"> = "SEU_IP_DA_MAQUINA_AQUI"; // </w:t>
        </w:r>
        <w:proofErr w:type="spellStart"/>
        <w:r w:rsidRPr="00851F52">
          <w:rPr>
            <w:b/>
            <w:bCs/>
            <w:rPrChange w:id="539" w:author="WESLEY DOS SANTOS GATINHO" w:date="2025-07-01T01:21:00Z" w16du:dateUtc="2025-07-01T04:21:00Z">
              <w:rPr>
                <w:b/>
                <w:bCs/>
                <w:i/>
                <w:iCs/>
              </w:rPr>
            </w:rPrChange>
          </w:rPr>
          <w:t>Ex</w:t>
        </w:r>
        <w:proofErr w:type="spellEnd"/>
        <w:r w:rsidRPr="00851F52">
          <w:rPr>
            <w:b/>
            <w:bCs/>
            <w:rPrChange w:id="540" w:author="WESLEY DOS SANTOS GATINHO" w:date="2025-07-01T01:21:00Z" w16du:dateUtc="2025-07-01T04:21:00Z">
              <w:rPr>
                <w:b/>
                <w:bCs/>
                <w:i/>
                <w:iCs/>
              </w:rPr>
            </w:rPrChange>
          </w:rPr>
          <w:t>: "192.168.1.100"</w:t>
        </w:r>
      </w:ins>
    </w:p>
    <w:p w14:paraId="7B29ED90" w14:textId="77777777" w:rsidR="008306F5" w:rsidRPr="00851F52" w:rsidRDefault="008306F5" w:rsidP="008306F5">
      <w:pPr>
        <w:ind w:left="360"/>
        <w:jc w:val="both"/>
        <w:rPr>
          <w:ins w:id="541" w:author="WESLEY DOS SANTOS GATINHO" w:date="2025-07-01T01:15:00Z" w16du:dateUtc="2025-07-01T04:15:00Z"/>
          <w:b/>
          <w:bCs/>
          <w:rPrChange w:id="542" w:author="WESLEY DOS SANTOS GATINHO" w:date="2025-07-01T01:21:00Z" w16du:dateUtc="2025-07-01T04:21:00Z">
            <w:rPr>
              <w:ins w:id="543" w:author="WESLEY DOS SANTOS GATINHO" w:date="2025-07-01T01:15:00Z" w16du:dateUtc="2025-07-01T04:15:00Z"/>
              <w:b/>
              <w:bCs/>
              <w:i/>
              <w:iCs/>
            </w:rPr>
          </w:rPrChange>
        </w:rPr>
      </w:pPr>
    </w:p>
    <w:p w14:paraId="1C283005" w14:textId="77777777" w:rsidR="002C6E99" w:rsidRPr="00851F52" w:rsidRDefault="002C6E99" w:rsidP="008306F5">
      <w:pPr>
        <w:pStyle w:val="PargrafodaLista"/>
        <w:numPr>
          <w:ilvl w:val="0"/>
          <w:numId w:val="12"/>
        </w:numPr>
        <w:jc w:val="both"/>
        <w:rPr>
          <w:ins w:id="544" w:author="WESLEY DOS SANTOS GATINHO" w:date="2025-07-01T01:15:00Z" w16du:dateUtc="2025-07-01T04:15:00Z"/>
          <w:lang w:val="pt-PT"/>
          <w:rPrChange w:id="545" w:author="WESLEY DOS SANTOS GATINHO" w:date="2025-07-01T01:21:00Z" w16du:dateUtc="2025-07-01T04:21:00Z">
            <w:rPr>
              <w:ins w:id="546" w:author="WESLEY DOS SANTOS GATINHO" w:date="2025-07-01T01:15:00Z" w16du:dateUtc="2025-07-01T04:15:00Z"/>
            </w:rPr>
          </w:rPrChange>
        </w:rPr>
      </w:pPr>
      <w:ins w:id="547" w:author="WESLEY DOS SANTOS GATINHO" w:date="2025-07-01T01:15:00Z">
        <w:r w:rsidRPr="00851F52">
          <w:rPr>
            <w:b/>
            <w:bCs/>
          </w:rPr>
          <w:t xml:space="preserve">Execute o Aplicativo </w:t>
        </w:r>
        <w:proofErr w:type="spellStart"/>
        <w:r w:rsidRPr="00851F52">
          <w:rPr>
            <w:b/>
            <w:bCs/>
          </w:rPr>
          <w:t>Flutter</w:t>
        </w:r>
        <w:proofErr w:type="spellEnd"/>
        <w:r w:rsidRPr="00851F52">
          <w:rPr>
            <w:b/>
            <w:bCs/>
          </w:rPr>
          <w:t>:</w:t>
        </w:r>
        <w:r w:rsidRPr="00851F52">
          <w:t xml:space="preserve"> </w:t>
        </w:r>
      </w:ins>
    </w:p>
    <w:p w14:paraId="7F4CEACF" w14:textId="67DCC96C" w:rsidR="008306F5" w:rsidRPr="00851F52" w:rsidRDefault="002C6E99" w:rsidP="002C6E99">
      <w:pPr>
        <w:jc w:val="both"/>
        <w:rPr>
          <w:ins w:id="548" w:author="WESLEY DOS SANTOS GATINHO" w:date="2025-07-01T01:16:00Z" w16du:dateUtc="2025-07-01T04:16:00Z"/>
        </w:rPr>
      </w:pPr>
      <w:ins w:id="549" w:author="WESLEY DOS SANTOS GATINHO" w:date="2025-07-01T01:15:00Z">
        <w:r w:rsidRPr="00851F52">
          <w:t xml:space="preserve">Com um emulador em execução ou um dispositivo físico conectado e reconhecido pelo </w:t>
        </w:r>
        <w:proofErr w:type="spellStart"/>
        <w:r w:rsidRPr="00851F52">
          <w:t>flutter</w:t>
        </w:r>
        <w:proofErr w:type="spellEnd"/>
        <w:r w:rsidRPr="00851F52">
          <w:t xml:space="preserve"> </w:t>
        </w:r>
        <w:proofErr w:type="spellStart"/>
        <w:r w:rsidRPr="00851F52">
          <w:t>doctor</w:t>
        </w:r>
        <w:proofErr w:type="spellEnd"/>
        <w:r w:rsidRPr="00851F52">
          <w:t xml:space="preserve">, execute o seguinte comando na raiz da pasta </w:t>
        </w:r>
        <w:proofErr w:type="spellStart"/>
        <w:r w:rsidRPr="00851F52">
          <w:t>Codigos</w:t>
        </w:r>
        <w:proofErr w:type="spellEnd"/>
        <w:r w:rsidRPr="00851F52">
          <w:t>/</w:t>
        </w:r>
        <w:proofErr w:type="spellStart"/>
        <w:r w:rsidRPr="00851F52">
          <w:t>flutter_app</w:t>
        </w:r>
        <w:proofErr w:type="spellEnd"/>
        <w:r w:rsidRPr="00851F52">
          <w:t>:</w:t>
        </w:r>
      </w:ins>
    </w:p>
    <w:p w14:paraId="35EC082D" w14:textId="00A264A7" w:rsidR="002C6E99" w:rsidRPr="00851F52" w:rsidRDefault="002C6E99" w:rsidP="002C6E99">
      <w:pPr>
        <w:jc w:val="center"/>
        <w:rPr>
          <w:ins w:id="550" w:author="WESLEY DOS SANTOS GATINHO" w:date="2025-07-01T01:16:00Z" w16du:dateUtc="2025-07-01T04:16:00Z"/>
          <w:b/>
          <w:bCs/>
          <w:rPrChange w:id="551" w:author="WESLEY DOS SANTOS GATINHO" w:date="2025-07-01T01:21:00Z" w16du:dateUtc="2025-07-01T04:21:00Z">
            <w:rPr>
              <w:ins w:id="552" w:author="WESLEY DOS SANTOS GATINHO" w:date="2025-07-01T01:16:00Z" w16du:dateUtc="2025-07-01T04:16:00Z"/>
              <w:b/>
              <w:bCs/>
              <w:i/>
              <w:iCs/>
            </w:rPr>
          </w:rPrChange>
        </w:rPr>
      </w:pPr>
      <w:proofErr w:type="spellStart"/>
      <w:ins w:id="553" w:author="WESLEY DOS SANTOS GATINHO" w:date="2025-07-01T01:16:00Z">
        <w:r w:rsidRPr="00851F52">
          <w:rPr>
            <w:b/>
            <w:bCs/>
            <w:rPrChange w:id="554" w:author="WESLEY DOS SANTOS GATINHO" w:date="2025-07-01T01:21:00Z" w16du:dateUtc="2025-07-01T04:21:00Z">
              <w:rPr>
                <w:b/>
                <w:bCs/>
                <w:i/>
                <w:iCs/>
              </w:rPr>
            </w:rPrChange>
          </w:rPr>
          <w:t>flutter</w:t>
        </w:r>
        <w:proofErr w:type="spellEnd"/>
        <w:r w:rsidRPr="00851F52">
          <w:rPr>
            <w:b/>
            <w:bCs/>
            <w:rPrChange w:id="555" w:author="WESLEY DOS SANTOS GATINHO" w:date="2025-07-01T01:21:00Z" w16du:dateUtc="2025-07-01T04:21:00Z">
              <w:rPr>
                <w:b/>
                <w:bCs/>
                <w:i/>
                <w:iCs/>
              </w:rPr>
            </w:rPrChange>
          </w:rPr>
          <w:t xml:space="preserve"> </w:t>
        </w:r>
        <w:proofErr w:type="spellStart"/>
        <w:r w:rsidRPr="00851F52">
          <w:rPr>
            <w:b/>
            <w:bCs/>
            <w:rPrChange w:id="556" w:author="WESLEY DOS SANTOS GATINHO" w:date="2025-07-01T01:21:00Z" w16du:dateUtc="2025-07-01T04:21:00Z">
              <w:rPr>
                <w:b/>
                <w:bCs/>
                <w:i/>
                <w:iCs/>
              </w:rPr>
            </w:rPrChange>
          </w:rPr>
          <w:t>run</w:t>
        </w:r>
      </w:ins>
      <w:proofErr w:type="spellEnd"/>
    </w:p>
    <w:p w14:paraId="373E71E4" w14:textId="4AC57E68" w:rsidR="002C6E99" w:rsidRPr="00851F52" w:rsidRDefault="003D616C" w:rsidP="003D616C">
      <w:pPr>
        <w:jc w:val="both"/>
        <w:rPr>
          <w:ins w:id="557" w:author="WESLEY DOS SANTOS GATINHO" w:date="2025-07-01T01:17:00Z" w16du:dateUtc="2025-07-01T04:17:00Z"/>
        </w:rPr>
      </w:pPr>
      <w:ins w:id="558" w:author="WESLEY DOS SANTOS GATINHO" w:date="2025-07-01T01:16:00Z">
        <w:r w:rsidRPr="00851F52">
          <w:t xml:space="preserve">O </w:t>
        </w:r>
        <w:proofErr w:type="spellStart"/>
        <w:r w:rsidRPr="00851F52">
          <w:t>Flutter</w:t>
        </w:r>
        <w:proofErr w:type="spellEnd"/>
        <w:r w:rsidRPr="00851F52">
          <w:t xml:space="preserve"> compilará e implantará o aplicativo no dispositivo/emulador selecionado.</w:t>
        </w:r>
      </w:ins>
    </w:p>
    <w:p w14:paraId="075507BA" w14:textId="77777777" w:rsidR="00201F20" w:rsidRPr="00851F52" w:rsidRDefault="00201F20" w:rsidP="003D616C">
      <w:pPr>
        <w:jc w:val="both"/>
        <w:rPr>
          <w:ins w:id="559" w:author="WESLEY DOS SANTOS GATINHO" w:date="2025-07-01T01:17:00Z" w16du:dateUtc="2025-07-01T04:17:00Z"/>
        </w:rPr>
      </w:pPr>
    </w:p>
    <w:p w14:paraId="565B2561" w14:textId="77777777" w:rsidR="00201F20" w:rsidRPr="00851F52" w:rsidRDefault="00201F20" w:rsidP="003D616C">
      <w:pPr>
        <w:jc w:val="both"/>
        <w:rPr>
          <w:ins w:id="560" w:author="WESLEY DOS SANTOS GATINHO" w:date="2025-07-01T01:17:00Z" w16du:dateUtc="2025-07-01T04:17:00Z"/>
        </w:rPr>
      </w:pPr>
    </w:p>
    <w:p w14:paraId="628EC695" w14:textId="77777777" w:rsidR="00201F20" w:rsidRPr="00851F52" w:rsidRDefault="00201F20" w:rsidP="003D616C">
      <w:pPr>
        <w:jc w:val="both"/>
        <w:rPr>
          <w:ins w:id="561" w:author="WESLEY DOS SANTOS GATINHO" w:date="2025-07-01T01:17:00Z" w16du:dateUtc="2025-07-01T04:17:00Z"/>
        </w:rPr>
      </w:pPr>
    </w:p>
    <w:p w14:paraId="052A3170" w14:textId="77777777" w:rsidR="00201F20" w:rsidRPr="00851F52" w:rsidRDefault="00201F20" w:rsidP="003D616C">
      <w:pPr>
        <w:jc w:val="both"/>
        <w:rPr>
          <w:ins w:id="562" w:author="WESLEY DOS SANTOS GATINHO" w:date="2025-07-01T01:17:00Z" w16du:dateUtc="2025-07-01T04:17:00Z"/>
        </w:rPr>
      </w:pPr>
    </w:p>
    <w:p w14:paraId="1E902386" w14:textId="77777777" w:rsidR="00201F20" w:rsidRPr="00851F52" w:rsidRDefault="00201F20" w:rsidP="003D616C">
      <w:pPr>
        <w:jc w:val="both"/>
        <w:rPr>
          <w:ins w:id="563" w:author="WESLEY DOS SANTOS GATINHO" w:date="2025-07-01T01:17:00Z" w16du:dateUtc="2025-07-01T04:17:00Z"/>
        </w:rPr>
      </w:pPr>
    </w:p>
    <w:p w14:paraId="3526DDAB" w14:textId="77777777" w:rsidR="00201F20" w:rsidRPr="00851F52" w:rsidRDefault="00201F20" w:rsidP="003D616C">
      <w:pPr>
        <w:jc w:val="both"/>
        <w:rPr>
          <w:ins w:id="564" w:author="WESLEY DOS SANTOS GATINHO" w:date="2025-07-01T01:17:00Z" w16du:dateUtc="2025-07-01T04:17:00Z"/>
        </w:rPr>
      </w:pPr>
    </w:p>
    <w:p w14:paraId="3D0A2EEE" w14:textId="77777777" w:rsidR="00201F20" w:rsidRPr="00851F52" w:rsidRDefault="00201F20" w:rsidP="003D616C">
      <w:pPr>
        <w:jc w:val="both"/>
        <w:rPr>
          <w:ins w:id="565" w:author="WESLEY DOS SANTOS GATINHO" w:date="2025-07-01T01:17:00Z" w16du:dateUtc="2025-07-01T04:17:00Z"/>
        </w:rPr>
      </w:pPr>
    </w:p>
    <w:p w14:paraId="1E72B4D3" w14:textId="77777777" w:rsidR="00201F20" w:rsidRPr="00851F52" w:rsidRDefault="00201F20" w:rsidP="003D616C">
      <w:pPr>
        <w:jc w:val="both"/>
        <w:rPr>
          <w:ins w:id="566" w:author="WESLEY DOS SANTOS GATINHO" w:date="2025-07-01T01:17:00Z" w16du:dateUtc="2025-07-01T04:17:00Z"/>
        </w:rPr>
      </w:pPr>
    </w:p>
    <w:p w14:paraId="5AB448DA" w14:textId="77777777" w:rsidR="00201F20" w:rsidRPr="00851F52" w:rsidRDefault="00201F20" w:rsidP="003D616C">
      <w:pPr>
        <w:jc w:val="both"/>
        <w:rPr>
          <w:ins w:id="567" w:author="WESLEY DOS SANTOS GATINHO" w:date="2025-07-01T01:17:00Z" w16du:dateUtc="2025-07-01T04:17:00Z"/>
        </w:rPr>
      </w:pPr>
    </w:p>
    <w:p w14:paraId="3CFCACE6" w14:textId="77777777" w:rsidR="00201F20" w:rsidRPr="00851F52" w:rsidRDefault="00201F20" w:rsidP="003D616C">
      <w:pPr>
        <w:jc w:val="both"/>
        <w:rPr>
          <w:ins w:id="568" w:author="WESLEY DOS SANTOS GATINHO" w:date="2025-07-01T01:17:00Z" w16du:dateUtc="2025-07-01T04:17:00Z"/>
        </w:rPr>
      </w:pPr>
    </w:p>
    <w:p w14:paraId="67B24E6D" w14:textId="77777777" w:rsidR="00201F20" w:rsidRPr="00851F52" w:rsidRDefault="00201F20" w:rsidP="003D616C">
      <w:pPr>
        <w:jc w:val="both"/>
        <w:rPr>
          <w:ins w:id="569" w:author="WESLEY DOS SANTOS GATINHO" w:date="2025-07-01T01:17:00Z" w16du:dateUtc="2025-07-01T04:17:00Z"/>
        </w:rPr>
      </w:pPr>
    </w:p>
    <w:p w14:paraId="3445D492" w14:textId="77777777" w:rsidR="00201F20" w:rsidRPr="00851F52" w:rsidRDefault="00201F20" w:rsidP="003D616C">
      <w:pPr>
        <w:jc w:val="both"/>
        <w:rPr>
          <w:ins w:id="570" w:author="WESLEY DOS SANTOS GATINHO" w:date="2025-07-01T01:17:00Z" w16du:dateUtc="2025-07-01T04:17:00Z"/>
        </w:rPr>
      </w:pPr>
    </w:p>
    <w:p w14:paraId="628AF209" w14:textId="77777777" w:rsidR="00201F20" w:rsidRPr="00851F52" w:rsidRDefault="00201F20" w:rsidP="003D616C">
      <w:pPr>
        <w:jc w:val="both"/>
        <w:rPr>
          <w:ins w:id="571" w:author="WESLEY DOS SANTOS GATINHO" w:date="2025-07-01T01:17:00Z" w16du:dateUtc="2025-07-01T04:17:00Z"/>
        </w:rPr>
      </w:pPr>
    </w:p>
    <w:p w14:paraId="2A4BF3E8" w14:textId="77777777" w:rsidR="00201F20" w:rsidRPr="00851F52" w:rsidRDefault="00201F20" w:rsidP="003D616C">
      <w:pPr>
        <w:jc w:val="both"/>
        <w:rPr>
          <w:ins w:id="572" w:author="WESLEY DOS SANTOS GATINHO" w:date="2025-07-01T01:17:00Z" w16du:dateUtc="2025-07-01T04:17:00Z"/>
        </w:rPr>
      </w:pPr>
    </w:p>
    <w:p w14:paraId="444A6B2C" w14:textId="77777777" w:rsidR="00201F20" w:rsidRPr="00851F52" w:rsidRDefault="00201F20" w:rsidP="003D616C">
      <w:pPr>
        <w:jc w:val="both"/>
        <w:rPr>
          <w:ins w:id="573" w:author="WESLEY DOS SANTOS GATINHO" w:date="2025-07-01T01:17:00Z" w16du:dateUtc="2025-07-01T04:17:00Z"/>
        </w:rPr>
      </w:pPr>
    </w:p>
    <w:p w14:paraId="0518D0E3" w14:textId="77777777" w:rsidR="00201F20" w:rsidRPr="00851F52" w:rsidRDefault="00201F20" w:rsidP="003D616C">
      <w:pPr>
        <w:jc w:val="both"/>
        <w:rPr>
          <w:ins w:id="574" w:author="WESLEY DOS SANTOS GATINHO" w:date="2025-07-01T01:17:00Z" w16du:dateUtc="2025-07-01T04:17:00Z"/>
        </w:rPr>
      </w:pPr>
    </w:p>
    <w:p w14:paraId="0795F05B" w14:textId="77777777" w:rsidR="00201F20" w:rsidRPr="00851F52" w:rsidRDefault="00201F20" w:rsidP="003D616C">
      <w:pPr>
        <w:jc w:val="both"/>
        <w:rPr>
          <w:ins w:id="575" w:author="WESLEY DOS SANTOS GATINHO" w:date="2025-07-01T01:17:00Z" w16du:dateUtc="2025-07-01T04:17:00Z"/>
        </w:rPr>
      </w:pPr>
    </w:p>
    <w:p w14:paraId="35AC9FEB" w14:textId="77777777" w:rsidR="00201F20" w:rsidRPr="00851F52" w:rsidRDefault="00201F20" w:rsidP="003D616C">
      <w:pPr>
        <w:jc w:val="both"/>
        <w:rPr>
          <w:ins w:id="576" w:author="WESLEY DOS SANTOS GATINHO" w:date="2025-07-01T01:17:00Z" w16du:dateUtc="2025-07-01T04:17:00Z"/>
        </w:rPr>
      </w:pPr>
    </w:p>
    <w:p w14:paraId="0EC39DC0" w14:textId="77777777" w:rsidR="00201F20" w:rsidRPr="00851F52" w:rsidRDefault="00201F20" w:rsidP="003D616C">
      <w:pPr>
        <w:jc w:val="both"/>
        <w:rPr>
          <w:ins w:id="577" w:author="WESLEY DOS SANTOS GATINHO" w:date="2025-07-01T01:17:00Z" w16du:dateUtc="2025-07-01T04:17:00Z"/>
        </w:rPr>
      </w:pPr>
    </w:p>
    <w:p w14:paraId="0FFE9EEC" w14:textId="77777777" w:rsidR="00201F20" w:rsidRPr="00851F52" w:rsidRDefault="00201F20" w:rsidP="003D616C">
      <w:pPr>
        <w:jc w:val="both"/>
        <w:rPr>
          <w:ins w:id="578" w:author="WESLEY DOS SANTOS GATINHO" w:date="2025-07-01T01:17:00Z" w16du:dateUtc="2025-07-01T04:17:00Z"/>
        </w:rPr>
      </w:pPr>
    </w:p>
    <w:p w14:paraId="06345288" w14:textId="77777777" w:rsidR="00201F20" w:rsidRPr="00851F52" w:rsidRDefault="00201F20" w:rsidP="003D616C">
      <w:pPr>
        <w:jc w:val="both"/>
        <w:rPr>
          <w:ins w:id="579" w:author="WESLEY DOS SANTOS GATINHO" w:date="2025-07-01T01:17:00Z" w16du:dateUtc="2025-07-01T04:17:00Z"/>
        </w:rPr>
      </w:pPr>
    </w:p>
    <w:p w14:paraId="2345E1EC" w14:textId="77777777" w:rsidR="00201F20" w:rsidRPr="00851F52" w:rsidRDefault="00201F20" w:rsidP="003D616C">
      <w:pPr>
        <w:jc w:val="both"/>
        <w:rPr>
          <w:ins w:id="580" w:author="WESLEY DOS SANTOS GATINHO" w:date="2025-07-01T01:17:00Z" w16du:dateUtc="2025-07-01T04:17:00Z"/>
        </w:rPr>
      </w:pPr>
    </w:p>
    <w:p w14:paraId="3BF74B82" w14:textId="77777777" w:rsidR="00201F20" w:rsidRPr="00851F52" w:rsidRDefault="00201F20" w:rsidP="003D616C">
      <w:pPr>
        <w:jc w:val="both"/>
        <w:rPr>
          <w:ins w:id="581" w:author="WESLEY DOS SANTOS GATINHO" w:date="2025-07-01T01:17:00Z" w16du:dateUtc="2025-07-01T04:17:00Z"/>
        </w:rPr>
      </w:pPr>
    </w:p>
    <w:p w14:paraId="74DC1ADD" w14:textId="77777777" w:rsidR="00201F20" w:rsidRPr="00851F52" w:rsidRDefault="00201F20" w:rsidP="003D616C">
      <w:pPr>
        <w:jc w:val="both"/>
        <w:rPr>
          <w:ins w:id="582" w:author="WESLEY DOS SANTOS GATINHO" w:date="2025-07-01T01:17:00Z" w16du:dateUtc="2025-07-01T04:17:00Z"/>
        </w:rPr>
      </w:pPr>
    </w:p>
    <w:p w14:paraId="4A8BAC10" w14:textId="233A4039" w:rsidR="00201F20" w:rsidRPr="00851F52" w:rsidRDefault="00201F20" w:rsidP="00201F20">
      <w:pPr>
        <w:jc w:val="both"/>
        <w:rPr>
          <w:ins w:id="583" w:author="WESLEY DOS SANTOS GATINHO" w:date="2025-07-01T01:17:00Z" w16du:dateUtc="2025-07-01T04:17:00Z"/>
          <w:b/>
          <w:bCs/>
          <w:sz w:val="32"/>
          <w:szCs w:val="32"/>
          <w:lang w:val="pt-PT"/>
          <w:rPrChange w:id="584" w:author="WESLEY DOS SANTOS GATINHO" w:date="2025-07-01T01:21:00Z" w16du:dateUtc="2025-07-01T04:21:00Z">
            <w:rPr>
              <w:ins w:id="585" w:author="WESLEY DOS SANTOS GATINHO" w:date="2025-07-01T01:17:00Z" w16du:dateUtc="2025-07-01T04:17:00Z"/>
              <w:lang w:val="pt-PT"/>
            </w:rPr>
          </w:rPrChange>
        </w:rPr>
      </w:pPr>
      <w:ins w:id="586" w:author="WESLEY DOS SANTOS GATINHO" w:date="2025-07-01T01:17:00Z" w16du:dateUtc="2025-07-01T04:17:00Z">
        <w:r w:rsidRPr="00851F52">
          <w:rPr>
            <w:b/>
            <w:bCs/>
            <w:sz w:val="32"/>
            <w:szCs w:val="32"/>
            <w:lang w:val="pt-PT"/>
            <w:rPrChange w:id="587" w:author="WESLEY DOS SANTOS GATINHO" w:date="2025-07-01T01:21:00Z" w16du:dateUtc="2025-07-01T04:21:00Z">
              <w:rPr>
                <w:lang w:val="pt-PT"/>
              </w:rPr>
            </w:rPrChange>
          </w:rPr>
          <w:t>Reconhecimentos e Direitos Autorais</w:t>
        </w:r>
      </w:ins>
    </w:p>
    <w:p w14:paraId="6B54B428" w14:textId="77777777" w:rsidR="00201F20" w:rsidRPr="00851F52" w:rsidRDefault="00201F20" w:rsidP="00201F20">
      <w:pPr>
        <w:jc w:val="both"/>
        <w:rPr>
          <w:ins w:id="588" w:author="WESLEY DOS SANTOS GATINHO" w:date="2025-07-01T01:17:00Z" w16du:dateUtc="2025-07-01T04:17:00Z"/>
          <w:lang w:val="pt-PT"/>
        </w:rPr>
      </w:pPr>
      <w:ins w:id="589" w:author="WESLEY DOS SANTOS GATINHO" w:date="2025-07-01T01:17:00Z" w16du:dateUtc="2025-07-01T04:17:00Z">
        <w:r w:rsidRPr="00851F52">
          <w:rPr>
            <w:lang w:val="pt-PT"/>
          </w:rPr>
          <w:t xml:space="preserve"> </w:t>
        </w:r>
      </w:ins>
    </w:p>
    <w:p w14:paraId="4C1603D5" w14:textId="77777777" w:rsidR="00201F20" w:rsidRPr="00851F52" w:rsidRDefault="00201F20" w:rsidP="00201F20">
      <w:pPr>
        <w:jc w:val="both"/>
        <w:rPr>
          <w:ins w:id="590" w:author="WESLEY DOS SANTOS GATINHO" w:date="2025-07-01T01:17:00Z" w16du:dateUtc="2025-07-01T04:17:00Z"/>
          <w:lang w:val="pt-PT"/>
        </w:rPr>
      </w:pPr>
      <w:ins w:id="591" w:author="WESLEY DOS SANTOS GATINHO" w:date="2025-07-01T01:17:00Z" w16du:dateUtc="2025-07-01T04:17:00Z">
        <w:r w:rsidRPr="00851F52">
          <w:rPr>
            <w:lang w:val="pt-PT"/>
          </w:rPr>
          <w:t xml:space="preserve">@autor: </w:t>
        </w:r>
      </w:ins>
    </w:p>
    <w:p w14:paraId="2B905446" w14:textId="58A1A3CE" w:rsidR="00201F20" w:rsidRPr="00851F52" w:rsidRDefault="00201F20" w:rsidP="00201F20">
      <w:pPr>
        <w:jc w:val="both"/>
        <w:rPr>
          <w:ins w:id="592" w:author="WESLEY DOS SANTOS GATINHO" w:date="2025-07-01T01:17:00Z" w16du:dateUtc="2025-07-01T04:17:00Z"/>
          <w:lang w:val="pt-PT"/>
        </w:rPr>
      </w:pPr>
      <w:ins w:id="593" w:author="WESLEY DOS SANTOS GATINHO" w:date="2025-07-01T01:17:00Z" w16du:dateUtc="2025-07-01T04:17:00Z">
        <w:r w:rsidRPr="00851F52">
          <w:rPr>
            <w:lang w:val="pt-PT"/>
          </w:rPr>
          <w:t>ANDRE LUIS AGUIAR DO NASCIMENTO, LEONARDO SAMPAIO SERRA, HUGO SAMUEL DE LIMA OLIVEIRA, LUCAS EMANOEL AMARAL GOMES, WESLEY DOS SANTOS GATINHO</w:t>
        </w:r>
      </w:ins>
    </w:p>
    <w:p w14:paraId="5AFDD114" w14:textId="77777777" w:rsidR="00201F20" w:rsidRPr="00851F52" w:rsidRDefault="00201F20" w:rsidP="00201F20">
      <w:pPr>
        <w:jc w:val="both"/>
        <w:rPr>
          <w:ins w:id="594" w:author="WESLEY DOS SANTOS GATINHO" w:date="2025-07-01T01:17:00Z" w16du:dateUtc="2025-07-01T04:17:00Z"/>
          <w:lang w:val="pt-PT"/>
        </w:rPr>
      </w:pPr>
    </w:p>
    <w:p w14:paraId="564AC953" w14:textId="18F034E0" w:rsidR="00201F20" w:rsidRPr="00851F52" w:rsidRDefault="00201F20" w:rsidP="00201F20">
      <w:pPr>
        <w:jc w:val="both"/>
        <w:rPr>
          <w:ins w:id="595" w:author="WESLEY DOS SANTOS GATINHO" w:date="2025-07-01T01:17:00Z" w16du:dateUtc="2025-07-01T04:17:00Z"/>
          <w:lang w:val="pt-PT"/>
        </w:rPr>
      </w:pPr>
      <w:ins w:id="596" w:author="WESLEY DOS SANTOS GATINHO" w:date="2025-07-01T01:17:00Z" w16du:dateUtc="2025-07-01T04:17:00Z">
        <w:r w:rsidRPr="00851F52">
          <w:rPr>
            <w:lang w:val="pt-PT"/>
          </w:rPr>
          <w:t xml:space="preserve">@contato: </w:t>
        </w:r>
        <w:r w:rsidR="00EF12C7" w:rsidRPr="00851F52">
          <w:rPr>
            <w:lang w:val="pt-PT"/>
          </w:rPr>
          <w:fldChar w:fldCharType="begin"/>
        </w:r>
        <w:r w:rsidR="00EF12C7" w:rsidRPr="00851F52">
          <w:rPr>
            <w:lang w:val="pt-PT"/>
          </w:rPr>
          <w:instrText>HYPERLINK "mailto:</w:instrText>
        </w:r>
        <w:r w:rsidR="00EF12C7" w:rsidRPr="00851F52">
          <w:rPr>
            <w:lang w:val="pt-PT"/>
          </w:rPr>
          <w:instrText>andre.aguiar@discente.ufma.br</w:instrText>
        </w:r>
        <w:r w:rsidR="00EF12C7" w:rsidRPr="00851F52">
          <w:rPr>
            <w:lang w:val="pt-PT"/>
          </w:rPr>
          <w:instrText>"</w:instrText>
        </w:r>
        <w:r w:rsidR="00EF12C7" w:rsidRPr="00851F52">
          <w:rPr>
            <w:lang w:val="pt-PT"/>
          </w:rPr>
          <w:fldChar w:fldCharType="separate"/>
        </w:r>
        <w:r w:rsidR="00EF12C7" w:rsidRPr="00851F52">
          <w:rPr>
            <w:rStyle w:val="Hyperlink"/>
            <w:lang w:val="pt-PT"/>
          </w:rPr>
          <w:t>andre.aguiar@discente.ufma.br</w:t>
        </w:r>
        <w:r w:rsidR="00EF12C7" w:rsidRPr="00851F52">
          <w:rPr>
            <w:lang w:val="pt-PT"/>
          </w:rPr>
          <w:fldChar w:fldCharType="end"/>
        </w:r>
        <w:r w:rsidRPr="00851F52">
          <w:rPr>
            <w:lang w:val="pt-PT"/>
          </w:rPr>
          <w:t>,</w:t>
        </w:r>
        <w:r w:rsidR="00EF12C7" w:rsidRPr="00851F52">
          <w:rPr>
            <w:lang w:val="pt-PT"/>
          </w:rPr>
          <w:t xml:space="preserve"> </w:t>
        </w:r>
      </w:ins>
      <w:ins w:id="597" w:author="WESLEY DOS SANTOS GATINHO" w:date="2025-07-01T01:18:00Z" w16du:dateUtc="2025-07-01T04:18:00Z">
        <w:r w:rsidR="00EF12C7" w:rsidRPr="00851F52">
          <w:rPr>
            <w:lang w:val="pt-PT"/>
          </w:rPr>
          <w:fldChar w:fldCharType="begin"/>
        </w:r>
        <w:r w:rsidR="00EF12C7" w:rsidRPr="00851F52">
          <w:rPr>
            <w:lang w:val="pt-PT"/>
          </w:rPr>
          <w:instrText>HYPERLINK "mailto:</w:instrText>
        </w:r>
      </w:ins>
      <w:ins w:id="598" w:author="WESLEY DOS SANTOS GATINHO" w:date="2025-07-01T01:17:00Z" w16du:dateUtc="2025-07-01T04:17:00Z">
        <w:r w:rsidR="00EF12C7" w:rsidRPr="00851F52">
          <w:rPr>
            <w:lang w:val="pt-PT"/>
          </w:rPr>
          <w:instrText>leonardo.sampaio@discente.ufma.br</w:instrText>
        </w:r>
      </w:ins>
      <w:ins w:id="599" w:author="WESLEY DOS SANTOS GATINHO" w:date="2025-07-01T01:18:00Z" w16du:dateUtc="2025-07-01T04:18:00Z">
        <w:r w:rsidR="00EF12C7" w:rsidRPr="00851F52">
          <w:rPr>
            <w:lang w:val="pt-PT"/>
          </w:rPr>
          <w:instrText>"</w:instrText>
        </w:r>
        <w:r w:rsidR="00EF12C7" w:rsidRPr="00851F52">
          <w:rPr>
            <w:lang w:val="pt-PT"/>
          </w:rPr>
          <w:fldChar w:fldCharType="separate"/>
        </w:r>
      </w:ins>
      <w:ins w:id="600" w:author="WESLEY DOS SANTOS GATINHO" w:date="2025-07-01T01:17:00Z" w16du:dateUtc="2025-07-01T04:17:00Z">
        <w:r w:rsidR="00EF12C7" w:rsidRPr="00851F52">
          <w:rPr>
            <w:rStyle w:val="Hyperlink"/>
            <w:lang w:val="pt-PT"/>
          </w:rPr>
          <w:t>leonardo.sampaio@discente.ufma.br</w:t>
        </w:r>
      </w:ins>
      <w:ins w:id="601" w:author="WESLEY DOS SANTOS GATINHO" w:date="2025-07-01T01:18:00Z" w16du:dateUtc="2025-07-01T04:18:00Z">
        <w:r w:rsidR="00EF12C7" w:rsidRPr="00851F52">
          <w:rPr>
            <w:lang w:val="pt-PT"/>
          </w:rPr>
          <w:fldChar w:fldCharType="end"/>
        </w:r>
      </w:ins>
      <w:ins w:id="602" w:author="WESLEY DOS SANTOS GATINHO" w:date="2025-07-01T01:17:00Z" w16du:dateUtc="2025-07-01T04:17:00Z">
        <w:r w:rsidRPr="00851F52">
          <w:rPr>
            <w:lang w:val="pt-PT"/>
          </w:rPr>
          <w:t>,</w:t>
        </w:r>
      </w:ins>
      <w:ins w:id="603" w:author="WESLEY DOS SANTOS GATINHO" w:date="2025-07-01T01:18:00Z" w16du:dateUtc="2025-07-01T04:18:00Z">
        <w:r w:rsidR="00EF12C7" w:rsidRPr="00851F52">
          <w:rPr>
            <w:lang w:val="pt-PT"/>
          </w:rPr>
          <w:t xml:space="preserve"> </w:t>
        </w:r>
        <w:r w:rsidR="00EF12C7" w:rsidRPr="00851F52">
          <w:rPr>
            <w:lang w:val="pt-PT"/>
          </w:rPr>
          <w:fldChar w:fldCharType="begin"/>
        </w:r>
        <w:r w:rsidR="00EF12C7" w:rsidRPr="00851F52">
          <w:rPr>
            <w:lang w:val="pt-PT"/>
          </w:rPr>
          <w:instrText>HYPERLINK "mailto:</w:instrText>
        </w:r>
      </w:ins>
      <w:ins w:id="604" w:author="WESLEY DOS SANTOS GATINHO" w:date="2025-07-01T01:17:00Z" w16du:dateUtc="2025-07-01T04:17:00Z">
        <w:r w:rsidR="00EF12C7" w:rsidRPr="00851F52">
          <w:rPr>
            <w:lang w:val="pt-PT"/>
            <w:rPrChange w:id="605" w:author="WESLEY DOS SANTOS GATINHO" w:date="2025-07-01T01:21:00Z" w16du:dateUtc="2025-07-01T04:21:00Z">
              <w:rPr>
                <w:rStyle w:val="Hyperlink"/>
                <w:lang w:val="pt-PT"/>
              </w:rPr>
            </w:rPrChange>
          </w:rPr>
          <w:instrText>hugo.samuel@discente.ufma.br</w:instrText>
        </w:r>
      </w:ins>
      <w:ins w:id="606" w:author="WESLEY DOS SANTOS GATINHO" w:date="2025-07-01T01:18:00Z" w16du:dateUtc="2025-07-01T04:18:00Z">
        <w:r w:rsidR="00EF12C7" w:rsidRPr="00851F52">
          <w:rPr>
            <w:lang w:val="pt-PT"/>
          </w:rPr>
          <w:instrText>"</w:instrText>
        </w:r>
        <w:r w:rsidR="00EF12C7" w:rsidRPr="00851F52">
          <w:rPr>
            <w:lang w:val="pt-PT"/>
          </w:rPr>
          <w:fldChar w:fldCharType="separate"/>
        </w:r>
      </w:ins>
      <w:ins w:id="607" w:author="WESLEY DOS SANTOS GATINHO" w:date="2025-07-01T01:17:00Z" w16du:dateUtc="2025-07-01T04:17:00Z">
        <w:r w:rsidR="00EF12C7" w:rsidRPr="00851F52">
          <w:rPr>
            <w:rStyle w:val="Hyperlink"/>
            <w:lang w:val="pt-PT"/>
          </w:rPr>
          <w:t>hugo.samuel@discente.ufma.br</w:t>
        </w:r>
      </w:ins>
      <w:ins w:id="608" w:author="WESLEY DOS SANTOS GATINHO" w:date="2025-07-01T01:18:00Z" w16du:dateUtc="2025-07-01T04:18:00Z">
        <w:r w:rsidR="00EF12C7" w:rsidRPr="00851F52">
          <w:rPr>
            <w:lang w:val="pt-PT"/>
          </w:rPr>
          <w:fldChar w:fldCharType="end"/>
        </w:r>
      </w:ins>
      <w:ins w:id="609" w:author="WESLEY DOS SANTOS GATINHO" w:date="2025-07-01T01:17:00Z" w16du:dateUtc="2025-07-01T04:17:00Z">
        <w:r w:rsidRPr="00851F52">
          <w:rPr>
            <w:lang w:val="pt-PT"/>
          </w:rPr>
          <w:t>,</w:t>
        </w:r>
        <w:r w:rsidR="00EF12C7" w:rsidRPr="00851F52">
          <w:rPr>
            <w:lang w:val="pt-PT"/>
          </w:rPr>
          <w:t xml:space="preserve"> </w:t>
        </w:r>
      </w:ins>
      <w:ins w:id="610" w:author="WESLEY DOS SANTOS GATINHO" w:date="2025-07-01T01:18:00Z" w16du:dateUtc="2025-07-01T04:18:00Z">
        <w:r w:rsidR="00EF12C7" w:rsidRPr="00851F52">
          <w:rPr>
            <w:lang w:val="pt-PT"/>
          </w:rPr>
          <w:fldChar w:fldCharType="begin"/>
        </w:r>
        <w:r w:rsidR="00EF12C7" w:rsidRPr="00851F52">
          <w:rPr>
            <w:lang w:val="pt-PT"/>
          </w:rPr>
          <w:instrText>HYPERLINK "mailto:</w:instrText>
        </w:r>
      </w:ins>
      <w:ins w:id="611" w:author="WESLEY DOS SANTOS GATINHO" w:date="2025-07-01T01:17:00Z" w16du:dateUtc="2025-07-01T04:17:00Z">
        <w:r w:rsidR="00EF12C7" w:rsidRPr="00851F52">
          <w:rPr>
            <w:lang w:val="pt-PT"/>
          </w:rPr>
          <w:instrText>lucas.amaral@discente.ufma.br</w:instrText>
        </w:r>
      </w:ins>
      <w:ins w:id="612" w:author="WESLEY DOS SANTOS GATINHO" w:date="2025-07-01T01:18:00Z" w16du:dateUtc="2025-07-01T04:18:00Z">
        <w:r w:rsidR="00EF12C7" w:rsidRPr="00851F52">
          <w:rPr>
            <w:lang w:val="pt-PT"/>
          </w:rPr>
          <w:instrText>"</w:instrText>
        </w:r>
        <w:r w:rsidR="00EF12C7" w:rsidRPr="00851F52">
          <w:rPr>
            <w:lang w:val="pt-PT"/>
          </w:rPr>
          <w:fldChar w:fldCharType="separate"/>
        </w:r>
      </w:ins>
      <w:ins w:id="613" w:author="WESLEY DOS SANTOS GATINHO" w:date="2025-07-01T01:17:00Z" w16du:dateUtc="2025-07-01T04:17:00Z">
        <w:r w:rsidR="00EF12C7" w:rsidRPr="00851F52">
          <w:rPr>
            <w:rStyle w:val="Hyperlink"/>
            <w:lang w:val="pt-PT"/>
          </w:rPr>
          <w:t>lucas.amaral@discente.ufma.br</w:t>
        </w:r>
      </w:ins>
      <w:ins w:id="614" w:author="WESLEY DOS SANTOS GATINHO" w:date="2025-07-01T01:18:00Z" w16du:dateUtc="2025-07-01T04:18:00Z">
        <w:r w:rsidR="00EF12C7" w:rsidRPr="00851F52">
          <w:rPr>
            <w:lang w:val="pt-PT"/>
          </w:rPr>
          <w:fldChar w:fldCharType="end"/>
        </w:r>
      </w:ins>
      <w:ins w:id="615" w:author="WESLEY DOS SANTOS GATINHO" w:date="2025-07-01T01:17:00Z" w16du:dateUtc="2025-07-01T04:17:00Z">
        <w:r w:rsidRPr="00851F52">
          <w:rPr>
            <w:lang w:val="pt-PT"/>
          </w:rPr>
          <w:t>,</w:t>
        </w:r>
      </w:ins>
      <w:ins w:id="616" w:author="WESLEY DOS SANTOS GATINHO" w:date="2025-07-01T01:18:00Z" w16du:dateUtc="2025-07-01T04:18:00Z">
        <w:r w:rsidR="00EF12C7" w:rsidRPr="00851F52">
          <w:rPr>
            <w:lang w:val="pt-PT"/>
          </w:rPr>
          <w:t xml:space="preserve"> </w:t>
        </w:r>
        <w:r w:rsidR="00EF12C7" w:rsidRPr="00851F52">
          <w:rPr>
            <w:lang w:val="pt-PT"/>
          </w:rPr>
          <w:fldChar w:fldCharType="begin"/>
        </w:r>
        <w:r w:rsidR="00EF12C7" w:rsidRPr="00851F52">
          <w:rPr>
            <w:lang w:val="pt-PT"/>
          </w:rPr>
          <w:instrText>HYPERLINK "mailto:</w:instrText>
        </w:r>
      </w:ins>
      <w:ins w:id="617" w:author="WESLEY DOS SANTOS GATINHO" w:date="2025-07-01T01:17:00Z" w16du:dateUtc="2025-07-01T04:17:00Z">
        <w:r w:rsidR="00EF12C7" w:rsidRPr="00851F52">
          <w:rPr>
            <w:lang w:val="pt-PT"/>
          </w:rPr>
          <w:instrText>wesley.gatinho@discente.ufma.br</w:instrText>
        </w:r>
      </w:ins>
      <w:ins w:id="618" w:author="WESLEY DOS SANTOS GATINHO" w:date="2025-07-01T01:18:00Z" w16du:dateUtc="2025-07-01T04:18:00Z">
        <w:r w:rsidR="00EF12C7" w:rsidRPr="00851F52">
          <w:rPr>
            <w:lang w:val="pt-PT"/>
          </w:rPr>
          <w:instrText>"</w:instrText>
        </w:r>
        <w:r w:rsidR="00EF12C7" w:rsidRPr="00851F52">
          <w:rPr>
            <w:lang w:val="pt-PT"/>
          </w:rPr>
          <w:fldChar w:fldCharType="separate"/>
        </w:r>
      </w:ins>
      <w:ins w:id="619" w:author="WESLEY DOS SANTOS GATINHO" w:date="2025-07-01T01:17:00Z" w16du:dateUtc="2025-07-01T04:17:00Z">
        <w:r w:rsidR="00EF12C7" w:rsidRPr="00851F52">
          <w:rPr>
            <w:rStyle w:val="Hyperlink"/>
            <w:lang w:val="pt-PT"/>
          </w:rPr>
          <w:t>wesley.gatinho@discente.ufma.br</w:t>
        </w:r>
      </w:ins>
      <w:ins w:id="620" w:author="WESLEY DOS SANTOS GATINHO" w:date="2025-07-01T01:18:00Z" w16du:dateUtc="2025-07-01T04:18:00Z">
        <w:r w:rsidR="00EF12C7" w:rsidRPr="00851F52">
          <w:rPr>
            <w:lang w:val="pt-PT"/>
          </w:rPr>
          <w:fldChar w:fldCharType="end"/>
        </w:r>
        <w:r w:rsidR="00EF12C7" w:rsidRPr="00851F52">
          <w:rPr>
            <w:lang w:val="pt-PT"/>
          </w:rPr>
          <w:t xml:space="preserve"> </w:t>
        </w:r>
      </w:ins>
    </w:p>
    <w:p w14:paraId="0E1A65EC" w14:textId="77777777" w:rsidR="00201F20" w:rsidRPr="00851F52" w:rsidRDefault="00201F20" w:rsidP="00201F20">
      <w:pPr>
        <w:jc w:val="both"/>
        <w:rPr>
          <w:ins w:id="621" w:author="WESLEY DOS SANTOS GATINHO" w:date="2025-07-01T01:17:00Z" w16du:dateUtc="2025-07-01T04:17:00Z"/>
          <w:lang w:val="pt-PT"/>
        </w:rPr>
      </w:pPr>
    </w:p>
    <w:p w14:paraId="25C4D060" w14:textId="1EBFFC0B" w:rsidR="00201F20" w:rsidRPr="00851F52" w:rsidRDefault="00201F20" w:rsidP="00201F20">
      <w:pPr>
        <w:jc w:val="both"/>
        <w:rPr>
          <w:ins w:id="622" w:author="WESLEY DOS SANTOS GATINHO" w:date="2025-07-01T01:17:00Z" w16du:dateUtc="2025-07-01T04:17:00Z"/>
          <w:lang w:val="pt-PT"/>
        </w:rPr>
      </w:pPr>
      <w:ins w:id="623" w:author="WESLEY DOS SANTOS GATINHO" w:date="2025-07-01T01:17:00Z" w16du:dateUtc="2025-07-01T04:17:00Z">
        <w:r w:rsidRPr="00851F52">
          <w:rPr>
            <w:lang w:val="pt-PT"/>
          </w:rPr>
          <w:t xml:space="preserve">@data última versão: </w:t>
        </w:r>
      </w:ins>
      <w:ins w:id="624" w:author="WESLEY DOS SANTOS GATINHO" w:date="2025-07-01T01:18:00Z" w16du:dateUtc="2025-07-01T04:18:00Z">
        <w:r w:rsidR="00EF12C7" w:rsidRPr="00851F52">
          <w:rPr>
            <w:lang w:val="pt-PT"/>
          </w:rPr>
          <w:t>01</w:t>
        </w:r>
      </w:ins>
      <w:ins w:id="625" w:author="WESLEY DOS SANTOS GATINHO" w:date="2025-07-01T01:17:00Z" w16du:dateUtc="2025-07-01T04:17:00Z">
        <w:r w:rsidRPr="00851F52">
          <w:rPr>
            <w:lang w:val="pt-PT"/>
          </w:rPr>
          <w:t>/0</w:t>
        </w:r>
      </w:ins>
      <w:ins w:id="626" w:author="WESLEY DOS SANTOS GATINHO" w:date="2025-07-01T01:18:00Z" w16du:dateUtc="2025-07-01T04:18:00Z">
        <w:r w:rsidR="00EF12C7" w:rsidRPr="00851F52">
          <w:rPr>
            <w:lang w:val="pt-PT"/>
          </w:rPr>
          <w:t>7</w:t>
        </w:r>
      </w:ins>
      <w:ins w:id="627" w:author="WESLEY DOS SANTOS GATINHO" w:date="2025-07-01T01:17:00Z" w16du:dateUtc="2025-07-01T04:17:00Z">
        <w:r w:rsidRPr="00851F52">
          <w:rPr>
            <w:lang w:val="pt-PT"/>
          </w:rPr>
          <w:t>/2025</w:t>
        </w:r>
      </w:ins>
    </w:p>
    <w:p w14:paraId="0A7AAADA" w14:textId="77777777" w:rsidR="00201F20" w:rsidRPr="00851F52" w:rsidRDefault="00201F20" w:rsidP="00201F20">
      <w:pPr>
        <w:jc w:val="both"/>
        <w:rPr>
          <w:ins w:id="628" w:author="WESLEY DOS SANTOS GATINHO" w:date="2025-07-01T01:17:00Z" w16du:dateUtc="2025-07-01T04:17:00Z"/>
          <w:lang w:val="pt-PT"/>
        </w:rPr>
      </w:pPr>
    </w:p>
    <w:p w14:paraId="1EF9149C" w14:textId="0A49D31F" w:rsidR="00201F20" w:rsidRPr="00851F52" w:rsidRDefault="00201F20" w:rsidP="00201F20">
      <w:pPr>
        <w:jc w:val="both"/>
        <w:rPr>
          <w:ins w:id="629" w:author="WESLEY DOS SANTOS GATINHO" w:date="2025-07-01T01:17:00Z" w16du:dateUtc="2025-07-01T04:17:00Z"/>
          <w:lang w:val="pt-PT"/>
        </w:rPr>
      </w:pPr>
      <w:ins w:id="630" w:author="WESLEY DOS SANTOS GATINHO" w:date="2025-07-01T01:17:00Z" w16du:dateUtc="2025-07-01T04:17:00Z">
        <w:r w:rsidRPr="00851F52">
          <w:rPr>
            <w:lang w:val="pt-PT"/>
          </w:rPr>
          <w:t>@versão: 1.0</w:t>
        </w:r>
      </w:ins>
      <w:ins w:id="631" w:author="WESLEY DOS SANTOS GATINHO" w:date="2025-07-01T01:18:00Z" w16du:dateUtc="2025-07-01T04:18:00Z">
        <w:r w:rsidR="00EF12C7" w:rsidRPr="00851F52">
          <w:rPr>
            <w:lang w:val="pt-PT"/>
          </w:rPr>
          <w:t>.0</w:t>
        </w:r>
      </w:ins>
    </w:p>
    <w:p w14:paraId="54986CFA" w14:textId="77777777" w:rsidR="00201F20" w:rsidRPr="00851F52" w:rsidRDefault="00201F20" w:rsidP="00201F20">
      <w:pPr>
        <w:jc w:val="both"/>
        <w:rPr>
          <w:ins w:id="632" w:author="WESLEY DOS SANTOS GATINHO" w:date="2025-07-01T01:17:00Z" w16du:dateUtc="2025-07-01T04:17:00Z"/>
          <w:lang w:val="pt-PT"/>
        </w:rPr>
      </w:pPr>
    </w:p>
    <w:p w14:paraId="76999785" w14:textId="77777777" w:rsidR="00201F20" w:rsidRPr="00851F52" w:rsidRDefault="00201F20" w:rsidP="00201F20">
      <w:pPr>
        <w:jc w:val="both"/>
        <w:rPr>
          <w:ins w:id="633" w:author="WESLEY DOS SANTOS GATINHO" w:date="2025-07-01T01:17:00Z" w16du:dateUtc="2025-07-01T04:17:00Z"/>
          <w:lang w:val="pt-PT"/>
        </w:rPr>
      </w:pPr>
      <w:ins w:id="634" w:author="WESLEY DOS SANTOS GATINHO" w:date="2025-07-01T01:17:00Z" w16du:dateUtc="2025-07-01T04:17:00Z">
        <w:r w:rsidRPr="00851F52">
          <w:rPr>
            <w:lang w:val="pt-PT"/>
          </w:rPr>
          <w:t>@outros repositórios: https://github.com/wesleygatinho/G1_FITAI.git</w:t>
        </w:r>
      </w:ins>
    </w:p>
    <w:p w14:paraId="7D56CE50" w14:textId="77777777" w:rsidR="00201F20" w:rsidRPr="00851F52" w:rsidRDefault="00201F20" w:rsidP="00201F20">
      <w:pPr>
        <w:jc w:val="both"/>
        <w:rPr>
          <w:ins w:id="635" w:author="WESLEY DOS SANTOS GATINHO" w:date="2025-07-01T01:17:00Z" w16du:dateUtc="2025-07-01T04:17:00Z"/>
          <w:lang w:val="pt-PT"/>
        </w:rPr>
      </w:pPr>
    </w:p>
    <w:p w14:paraId="0635BCCA" w14:textId="77777777" w:rsidR="00201F20" w:rsidRPr="00851F52" w:rsidRDefault="00201F20" w:rsidP="00201F20">
      <w:pPr>
        <w:jc w:val="both"/>
        <w:rPr>
          <w:ins w:id="636" w:author="WESLEY DOS SANTOS GATINHO" w:date="2025-07-01T01:17:00Z" w16du:dateUtc="2025-07-01T04:17:00Z"/>
          <w:lang w:val="pt-PT"/>
        </w:rPr>
      </w:pPr>
      <w:ins w:id="637" w:author="WESLEY DOS SANTOS GATINHO" w:date="2025-07-01T01:17:00Z" w16du:dateUtc="2025-07-01T04:17:00Z">
        <w:r w:rsidRPr="00851F52">
          <w:rPr>
            <w:lang w:val="pt-PT"/>
          </w:rPr>
          <w:t>@Agradecimentos: Universidade Federal do Maranhão (UFMA), Professor Doutor Thales Levi Azevedo Valente, e colegas de curso.</w:t>
        </w:r>
      </w:ins>
    </w:p>
    <w:p w14:paraId="5698503F" w14:textId="77777777" w:rsidR="00201F20" w:rsidRPr="00851F52" w:rsidRDefault="00201F20" w:rsidP="00201F20">
      <w:pPr>
        <w:jc w:val="both"/>
        <w:rPr>
          <w:ins w:id="638" w:author="WESLEY DOS SANTOS GATINHO" w:date="2025-07-01T01:17:00Z" w16du:dateUtc="2025-07-01T04:17:00Z"/>
          <w:lang w:val="pt-PT"/>
        </w:rPr>
      </w:pPr>
      <w:ins w:id="639" w:author="WESLEY DOS SANTOS GATINHO" w:date="2025-07-01T01:17:00Z" w16du:dateUtc="2025-07-01T04:17:00Z">
        <w:r w:rsidRPr="00851F52">
          <w:rPr>
            <w:lang w:val="pt-PT"/>
          </w:rPr>
          <w:t xml:space="preserve"> </w:t>
        </w:r>
      </w:ins>
    </w:p>
    <w:p w14:paraId="2C4B69F0" w14:textId="77777777" w:rsidR="00201F20" w:rsidRPr="00851F52" w:rsidRDefault="00201F20" w:rsidP="00201F20">
      <w:pPr>
        <w:jc w:val="both"/>
        <w:rPr>
          <w:ins w:id="640" w:author="WESLEY DOS SANTOS GATINHO" w:date="2025-07-01T01:17:00Z" w16du:dateUtc="2025-07-01T04:17:00Z"/>
          <w:lang w:val="pt-PT"/>
        </w:rPr>
      </w:pPr>
      <w:ins w:id="641" w:author="WESLEY DOS SANTOS GATINHO" w:date="2025-07-01T01:17:00Z" w16du:dateUtc="2025-07-01T04:17:00Z">
        <w:r w:rsidRPr="00851F52">
          <w:rPr>
            <w:lang w:val="pt-PT"/>
          </w:rPr>
          <w:t>Copyright/License</w:t>
        </w:r>
      </w:ins>
    </w:p>
    <w:p w14:paraId="642BE8FD" w14:textId="77777777" w:rsidR="00201F20" w:rsidRPr="00851F52" w:rsidRDefault="00201F20" w:rsidP="00201F20">
      <w:pPr>
        <w:jc w:val="both"/>
        <w:rPr>
          <w:ins w:id="642" w:author="WESLEY DOS SANTOS GATINHO" w:date="2025-07-01T01:17:00Z" w16du:dateUtc="2025-07-01T04:17:00Z"/>
          <w:lang w:val="pt-PT"/>
        </w:rPr>
      </w:pPr>
      <w:ins w:id="643" w:author="WESLEY DOS SANTOS GATINHO" w:date="2025-07-01T01:17:00Z" w16du:dateUtc="2025-07-01T04:17:00Z">
        <w:r w:rsidRPr="00851F52">
          <w:rPr>
            <w:lang w:val="pt-PT"/>
          </w:rPr>
          <w:t xml:space="preserve"> </w:t>
        </w:r>
      </w:ins>
    </w:p>
    <w:p w14:paraId="039612B9" w14:textId="77777777" w:rsidR="00201F20" w:rsidRPr="00851F52" w:rsidRDefault="00201F20" w:rsidP="00201F20">
      <w:pPr>
        <w:jc w:val="both"/>
        <w:rPr>
          <w:ins w:id="644" w:author="WESLEY DOS SANTOS GATINHO" w:date="2025-07-01T01:17:00Z" w16du:dateUtc="2025-07-01T04:17:00Z"/>
          <w:lang w:val="pt-PT"/>
        </w:rPr>
      </w:pPr>
      <w:ins w:id="645" w:author="WESLEY DOS SANTOS GATINHO" w:date="2025-07-01T01:17:00Z" w16du:dateUtc="2025-07-01T04:17:00Z">
        <w:r w:rsidRPr="00851F52">
          <w:rPr>
            <w:lang w:val="pt-PT"/>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ins>
    </w:p>
    <w:p w14:paraId="2F58EA65" w14:textId="77777777" w:rsidR="00201F20" w:rsidRPr="00851F52" w:rsidRDefault="00201F20" w:rsidP="00201F20">
      <w:pPr>
        <w:jc w:val="both"/>
        <w:rPr>
          <w:ins w:id="646" w:author="WESLEY DOS SANTOS GATINHO" w:date="2025-07-01T01:17:00Z" w16du:dateUtc="2025-07-01T04:17:00Z"/>
          <w:lang w:val="pt-PT"/>
        </w:rPr>
      </w:pPr>
      <w:ins w:id="647" w:author="WESLEY DOS SANTOS GATINHO" w:date="2025-07-01T01:17:00Z" w16du:dateUtc="2025-07-01T04:17:00Z">
        <w:r w:rsidRPr="00851F52">
          <w:rPr>
            <w:lang w:val="pt-PT"/>
          </w:rPr>
          <w:t xml:space="preserve"> </w:t>
        </w:r>
      </w:ins>
    </w:p>
    <w:p w14:paraId="0124FE76" w14:textId="77777777" w:rsidR="00201F20" w:rsidRPr="00851F52" w:rsidRDefault="00201F20" w:rsidP="00201F20">
      <w:pPr>
        <w:jc w:val="both"/>
        <w:rPr>
          <w:ins w:id="648" w:author="WESLEY DOS SANTOS GATINHO" w:date="2025-07-01T01:17:00Z" w16du:dateUtc="2025-07-01T04:17:00Z"/>
          <w:lang w:val="pt-PT"/>
        </w:rPr>
      </w:pPr>
      <w:ins w:id="649" w:author="WESLEY DOS SANTOS GATINHO" w:date="2025-07-01T01:17:00Z" w16du:dateUtc="2025-07-01T04:17:00Z">
        <w:r w:rsidRPr="00851F52">
          <w:rPr>
            <w:lang w:val="pt-PT"/>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ins>
    </w:p>
    <w:p w14:paraId="03429936" w14:textId="77777777" w:rsidR="00201F20" w:rsidRPr="00851F52" w:rsidRDefault="00201F20" w:rsidP="00201F20">
      <w:pPr>
        <w:jc w:val="both"/>
        <w:rPr>
          <w:ins w:id="650" w:author="WESLEY DOS SANTOS GATINHO" w:date="2025-07-01T01:17:00Z" w16du:dateUtc="2025-07-01T04:17:00Z"/>
          <w:lang w:val="pt-PT"/>
        </w:rPr>
      </w:pPr>
      <w:ins w:id="651" w:author="WESLEY DOS SANTOS GATINHO" w:date="2025-07-01T01:17:00Z" w16du:dateUtc="2025-07-01T04:17:00Z">
        <w:r w:rsidRPr="00851F52">
          <w:rPr>
            <w:lang w:val="pt-PT"/>
          </w:rPr>
          <w:t xml:space="preserve"> </w:t>
        </w:r>
      </w:ins>
    </w:p>
    <w:p w14:paraId="2CFC63C4" w14:textId="77777777" w:rsidR="00201F20" w:rsidRPr="00851F52" w:rsidRDefault="00201F20" w:rsidP="00201F20">
      <w:pPr>
        <w:jc w:val="both"/>
        <w:rPr>
          <w:ins w:id="652" w:author="WESLEY DOS SANTOS GATINHO" w:date="2025-07-01T01:17:00Z" w16du:dateUtc="2025-07-01T04:17:00Z"/>
          <w:lang w:val="pt-PT"/>
        </w:rPr>
      </w:pPr>
      <w:ins w:id="653" w:author="WESLEY DOS SANTOS GATINHO" w:date="2025-07-01T01:17:00Z" w16du:dateUtc="2025-07-01T04:17:00Z">
        <w:r w:rsidRPr="00851F52">
          <w:rPr>
            <w:lang w:val="pt-PT"/>
          </w:rPr>
          <w:t>Este aviso de direitos autorais e este aviso de permissão devem ser incluídos em todas as cópias ou partes substanciais do Software.</w:t>
        </w:r>
      </w:ins>
    </w:p>
    <w:p w14:paraId="698C2F8D" w14:textId="77777777" w:rsidR="00201F20" w:rsidRPr="00851F52" w:rsidRDefault="00201F20" w:rsidP="00201F20">
      <w:pPr>
        <w:jc w:val="both"/>
        <w:rPr>
          <w:ins w:id="654" w:author="WESLEY DOS SANTOS GATINHO" w:date="2025-07-01T01:17:00Z" w16du:dateUtc="2025-07-01T04:17:00Z"/>
          <w:lang w:val="pt-PT"/>
        </w:rPr>
      </w:pPr>
      <w:ins w:id="655" w:author="WESLEY DOS SANTOS GATINHO" w:date="2025-07-01T01:17:00Z" w16du:dateUtc="2025-07-01T04:17:00Z">
        <w:r w:rsidRPr="00851F52">
          <w:rPr>
            <w:lang w:val="pt-PT"/>
          </w:rPr>
          <w:t xml:space="preserve"> </w:t>
        </w:r>
      </w:ins>
    </w:p>
    <w:p w14:paraId="42092181" w14:textId="77777777" w:rsidR="00201F20" w:rsidRPr="00851F52" w:rsidRDefault="00201F20" w:rsidP="00201F20">
      <w:pPr>
        <w:jc w:val="both"/>
        <w:rPr>
          <w:ins w:id="656" w:author="WESLEY DOS SANTOS GATINHO" w:date="2025-07-01T01:17:00Z" w16du:dateUtc="2025-07-01T04:17:00Z"/>
          <w:lang w:val="pt-PT"/>
        </w:rPr>
      </w:pPr>
      <w:ins w:id="657" w:author="WESLEY DOS SANTOS GATINHO" w:date="2025-07-01T01:17:00Z" w16du:dateUtc="2025-07-01T04:17:00Z">
        <w:r w:rsidRPr="00851F52">
          <w:rPr>
            <w:lang w:val="pt-PT"/>
          </w:rPr>
          <w:t>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ins>
    </w:p>
    <w:p w14:paraId="73573BF5" w14:textId="77777777" w:rsidR="00201F20" w:rsidRPr="00851F52" w:rsidRDefault="00201F20" w:rsidP="00201F20">
      <w:pPr>
        <w:jc w:val="both"/>
        <w:rPr>
          <w:ins w:id="658" w:author="WESLEY DOS SANTOS GATINHO" w:date="2025-07-01T01:17:00Z" w16du:dateUtc="2025-07-01T04:17:00Z"/>
          <w:lang w:val="pt-PT"/>
        </w:rPr>
      </w:pPr>
    </w:p>
    <w:p w14:paraId="2E04B588" w14:textId="74A42DFF" w:rsidR="00201F20" w:rsidRPr="00851F52" w:rsidRDefault="00201F20" w:rsidP="00201F20">
      <w:pPr>
        <w:jc w:val="both"/>
        <w:rPr>
          <w:lang w:val="pt-PT"/>
          <w:rPrChange w:id="659" w:author="WESLEY DOS SANTOS GATINHO" w:date="2025-07-01T01:21:00Z" w16du:dateUtc="2025-07-01T04:21:00Z">
            <w:rPr/>
          </w:rPrChange>
        </w:rPr>
        <w:pPrChange w:id="660" w:author="WESLEY DOS SANTOS GATINHO" w:date="2025-07-01T01:16:00Z" w16du:dateUtc="2025-07-01T04:16:00Z">
          <w:pPr>
            <w:jc w:val="center"/>
          </w:pPr>
        </w:pPrChange>
      </w:pPr>
      <w:ins w:id="661" w:author="WESLEY DOS SANTOS GATINHO" w:date="2025-07-01T01:17:00Z" w16du:dateUtc="2025-07-01T04:17:00Z">
        <w:r w:rsidRPr="00851F52">
          <w:rPr>
            <w:lang w:val="pt-PT"/>
          </w:rPr>
          <w:t>Para mais informações sobre a Licença MIT: https://opensource.org/licenses/MIT.</w:t>
        </w:r>
      </w:ins>
    </w:p>
    <w:sectPr w:rsidR="00201F20" w:rsidRPr="00851F52">
      <w:headerReference w:type="default" r:id="rId9"/>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EB9DA" w14:textId="77777777" w:rsidR="000D1727" w:rsidRDefault="000D1727">
      <w:pPr>
        <w:spacing w:after="0" w:line="240" w:lineRule="auto"/>
      </w:pPr>
      <w:r>
        <w:separator/>
      </w:r>
    </w:p>
  </w:endnote>
  <w:endnote w:type="continuationSeparator" w:id="0">
    <w:p w14:paraId="6B68C6FD" w14:textId="77777777" w:rsidR="000D1727" w:rsidRDefault="000D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1130376" w14:paraId="5BE66F4C" w14:textId="77777777" w:rsidTr="21130376">
      <w:trPr>
        <w:trHeight w:val="300"/>
      </w:trPr>
      <w:tc>
        <w:tcPr>
          <w:tcW w:w="3020" w:type="dxa"/>
        </w:tcPr>
        <w:p w14:paraId="2B54B74C" w14:textId="4ADD9A75" w:rsidR="21130376" w:rsidRDefault="21130376" w:rsidP="21130376">
          <w:pPr>
            <w:pStyle w:val="Cabealho"/>
            <w:ind w:left="-115"/>
          </w:pPr>
        </w:p>
      </w:tc>
      <w:tc>
        <w:tcPr>
          <w:tcW w:w="3020" w:type="dxa"/>
        </w:tcPr>
        <w:p w14:paraId="13138EDA" w14:textId="0586F848" w:rsidR="21130376" w:rsidRDefault="21130376" w:rsidP="21130376">
          <w:pPr>
            <w:pStyle w:val="Cabealho"/>
            <w:jc w:val="center"/>
          </w:pPr>
        </w:p>
      </w:tc>
      <w:tc>
        <w:tcPr>
          <w:tcW w:w="3020" w:type="dxa"/>
        </w:tcPr>
        <w:p w14:paraId="3D682606" w14:textId="1B92223A" w:rsidR="21130376" w:rsidRDefault="21130376" w:rsidP="21130376">
          <w:pPr>
            <w:pStyle w:val="Cabealho"/>
            <w:ind w:right="-115"/>
            <w:jc w:val="right"/>
          </w:pPr>
        </w:p>
      </w:tc>
    </w:tr>
  </w:tbl>
  <w:p w14:paraId="0BC63798" w14:textId="27A10BF0" w:rsidR="21130376" w:rsidRDefault="21130376" w:rsidP="211303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0308A" w14:textId="77777777" w:rsidR="000D1727" w:rsidRDefault="000D1727">
      <w:pPr>
        <w:spacing w:after="0" w:line="240" w:lineRule="auto"/>
      </w:pPr>
      <w:r>
        <w:separator/>
      </w:r>
    </w:p>
  </w:footnote>
  <w:footnote w:type="continuationSeparator" w:id="0">
    <w:p w14:paraId="194808CB" w14:textId="77777777" w:rsidR="000D1727" w:rsidRDefault="000D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1130376" w14:paraId="67CCB7B8" w14:textId="77777777" w:rsidTr="21130376">
      <w:trPr>
        <w:trHeight w:val="300"/>
      </w:trPr>
      <w:tc>
        <w:tcPr>
          <w:tcW w:w="3020" w:type="dxa"/>
        </w:tcPr>
        <w:p w14:paraId="6CE4586D" w14:textId="11B71C36" w:rsidR="21130376" w:rsidRDefault="21130376" w:rsidP="21130376">
          <w:pPr>
            <w:pStyle w:val="Cabealho"/>
            <w:ind w:left="-115"/>
          </w:pPr>
        </w:p>
      </w:tc>
      <w:tc>
        <w:tcPr>
          <w:tcW w:w="3020" w:type="dxa"/>
        </w:tcPr>
        <w:p w14:paraId="0EB00750" w14:textId="07B554CF" w:rsidR="21130376" w:rsidRDefault="21130376" w:rsidP="21130376">
          <w:pPr>
            <w:jc w:val="center"/>
          </w:pPr>
          <w:r>
            <w:rPr>
              <w:noProof/>
            </w:rPr>
            <w:drawing>
              <wp:inline distT="0" distB="0" distL="0" distR="0" wp14:anchorId="580F6730" wp14:editId="20701F4F">
                <wp:extent cx="1200150" cy="1200150"/>
                <wp:effectExtent l="0" t="0" r="0" b="0"/>
                <wp:docPr id="2547356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55910" name=""/>
                        <pic:cNvPicPr/>
                      </pic:nvPicPr>
                      <pic:blipFill>
                        <a:blip r:embed="rId1">
                          <a:extLst>
                            <a:ext uri="{28A0092B-C50C-407E-A947-70E740481C1C}">
                              <a14:useLocalDpi xmlns:a14="http://schemas.microsoft.com/office/drawing/2010/main"/>
                            </a:ext>
                          </a:extLst>
                        </a:blip>
                        <a:stretch>
                          <a:fillRect/>
                        </a:stretch>
                      </pic:blipFill>
                      <pic:spPr>
                        <a:xfrm>
                          <a:off x="0" y="0"/>
                          <a:ext cx="1200150" cy="1200150"/>
                        </a:xfrm>
                        <a:prstGeom prst="rect">
                          <a:avLst/>
                        </a:prstGeom>
                      </pic:spPr>
                    </pic:pic>
                  </a:graphicData>
                </a:graphic>
              </wp:inline>
            </w:drawing>
          </w:r>
        </w:p>
      </w:tc>
      <w:tc>
        <w:tcPr>
          <w:tcW w:w="3020" w:type="dxa"/>
        </w:tcPr>
        <w:p w14:paraId="424934A3" w14:textId="2401BC44" w:rsidR="21130376" w:rsidRDefault="21130376" w:rsidP="21130376">
          <w:pPr>
            <w:pStyle w:val="Cabealho"/>
            <w:ind w:right="-115"/>
            <w:jc w:val="right"/>
          </w:pPr>
        </w:p>
      </w:tc>
    </w:tr>
    <w:tr w:rsidR="21130376" w14:paraId="21B28C44" w14:textId="77777777" w:rsidTr="21130376">
      <w:trPr>
        <w:trHeight w:val="300"/>
      </w:trPr>
      <w:tc>
        <w:tcPr>
          <w:tcW w:w="9060" w:type="dxa"/>
          <w:gridSpan w:val="3"/>
        </w:tcPr>
        <w:p w14:paraId="77044FE9" w14:textId="31A5F5A2" w:rsidR="21130376" w:rsidRDefault="21130376" w:rsidP="21130376">
          <w:pPr>
            <w:spacing w:after="0"/>
            <w:jc w:val="center"/>
            <w:rPr>
              <w:rFonts w:ascii="Arial" w:eastAsia="Arial" w:hAnsi="Arial" w:cs="Arial"/>
              <w:b/>
              <w:bCs/>
              <w:color w:val="000000" w:themeColor="text1"/>
              <w:rPrChange w:id="45" w:author="WESLEY DOS SANTOS GATINHO" w:date="2025-07-01T03:27:00Z">
                <w:rPr/>
              </w:rPrChange>
            </w:rPr>
          </w:pPr>
          <w:r w:rsidRPr="21130376">
            <w:rPr>
              <w:rFonts w:ascii="Arial" w:eastAsia="Arial" w:hAnsi="Arial" w:cs="Arial"/>
              <w:b/>
              <w:bCs/>
              <w:color w:val="000000" w:themeColor="text1"/>
            </w:rPr>
            <w:t>UNIVERSIDADE FEDERAL DO MARANHÃO</w:t>
          </w:r>
        </w:p>
      </w:tc>
    </w:tr>
    <w:tr w:rsidR="21130376" w14:paraId="20796DCC" w14:textId="77777777" w:rsidTr="21130376">
      <w:trPr>
        <w:trHeight w:val="300"/>
      </w:trPr>
      <w:tc>
        <w:tcPr>
          <w:tcW w:w="9060" w:type="dxa"/>
          <w:gridSpan w:val="3"/>
        </w:tcPr>
        <w:p w14:paraId="40F9D6A4" w14:textId="2B47FFA3" w:rsidR="21130376" w:rsidRDefault="21130376" w:rsidP="21130376">
          <w:pPr>
            <w:spacing w:after="0"/>
            <w:jc w:val="center"/>
            <w:rPr>
              <w:rFonts w:ascii="Arial" w:eastAsia="Arial" w:hAnsi="Arial" w:cs="Arial"/>
              <w:b/>
              <w:bCs/>
              <w:color w:val="000000" w:themeColor="text1"/>
              <w:rPrChange w:id="46" w:author="WESLEY DOS SANTOS GATINHO" w:date="2025-07-01T03:27:00Z">
                <w:rPr/>
              </w:rPrChange>
            </w:rPr>
          </w:pPr>
          <w:r w:rsidRPr="21130376">
            <w:rPr>
              <w:rFonts w:ascii="Arial" w:eastAsia="Arial" w:hAnsi="Arial" w:cs="Arial"/>
              <w:b/>
              <w:bCs/>
              <w:color w:val="000000" w:themeColor="text1"/>
            </w:rPr>
            <w:t>ENGENHARIA DA COMPUTAÇÃO</w:t>
          </w:r>
        </w:p>
      </w:tc>
    </w:tr>
    <w:tr w:rsidR="21130376" w14:paraId="24FC5A20" w14:textId="77777777" w:rsidTr="21130376">
      <w:trPr>
        <w:trHeight w:val="300"/>
      </w:trPr>
      <w:tc>
        <w:tcPr>
          <w:tcW w:w="9060" w:type="dxa"/>
          <w:gridSpan w:val="3"/>
        </w:tcPr>
        <w:p w14:paraId="6F470D96" w14:textId="56D62BAD" w:rsidR="21130376" w:rsidRDefault="21130376" w:rsidP="21130376">
          <w:pPr>
            <w:spacing w:after="0"/>
            <w:jc w:val="center"/>
            <w:rPr>
              <w:rFonts w:ascii="Arial" w:eastAsia="Arial" w:hAnsi="Arial" w:cs="Arial"/>
              <w:b/>
              <w:bCs/>
              <w:color w:val="000000" w:themeColor="text1"/>
              <w:rPrChange w:id="47" w:author="WESLEY DOS SANTOS GATINHO" w:date="2025-07-01T03:27:00Z">
                <w:rPr/>
              </w:rPrChange>
            </w:rPr>
          </w:pPr>
          <w:r w:rsidRPr="21130376">
            <w:rPr>
              <w:rFonts w:ascii="Arial" w:eastAsia="Arial" w:hAnsi="Arial" w:cs="Arial"/>
              <w:b/>
              <w:bCs/>
              <w:color w:val="000000" w:themeColor="text1"/>
            </w:rPr>
            <w:t>PROJETO E DESENVOLVIMENTO DE SOFTWARE</w:t>
          </w:r>
        </w:p>
      </w:tc>
    </w:tr>
    <w:tr w:rsidR="21130376" w14:paraId="46E2AEB4" w14:textId="77777777" w:rsidTr="21130376">
      <w:trPr>
        <w:trHeight w:val="300"/>
      </w:trPr>
      <w:tc>
        <w:tcPr>
          <w:tcW w:w="9060" w:type="dxa"/>
          <w:gridSpan w:val="3"/>
        </w:tcPr>
        <w:p w14:paraId="5BB332F2" w14:textId="33EF3AD0" w:rsidR="21130376" w:rsidRDefault="21130376" w:rsidP="21130376">
          <w:pPr>
            <w:jc w:val="center"/>
            <w:rPr>
              <w:rFonts w:ascii="Arial" w:eastAsia="Arial" w:hAnsi="Arial" w:cs="Arial"/>
              <w:b/>
              <w:bCs/>
              <w:color w:val="000000" w:themeColor="text1"/>
              <w:rPrChange w:id="48" w:author="WESLEY DOS SANTOS GATINHO" w:date="2025-07-01T03:27:00Z">
                <w:rPr/>
              </w:rPrChange>
            </w:rPr>
          </w:pPr>
          <w:r w:rsidRPr="21130376">
            <w:rPr>
              <w:rFonts w:ascii="Arial" w:eastAsia="Arial" w:hAnsi="Arial" w:cs="Arial"/>
              <w:b/>
              <w:bCs/>
              <w:color w:val="000000" w:themeColor="text1"/>
            </w:rPr>
            <w:t>BACHARELADO INTERDISCIPLINAR EM CIÊNCIA E TECNOLOGIA</w:t>
          </w:r>
        </w:p>
      </w:tc>
    </w:tr>
  </w:tbl>
  <w:p w14:paraId="55288D9E" w14:textId="28D23731" w:rsidR="21130376" w:rsidRDefault="21130376" w:rsidP="211303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662" w:author="WESLEY DOS SANTOS GATINHO" w:date="2025-07-01T01:22:00Z"/>
  <w:sdt>
    <w:sdtPr>
      <w:rPr>
        <w:b/>
        <w:bCs/>
        <w:rPrChange w:id="663" w:author="WESLEY DOS SANTOS GATINHO" w:date="2025-07-01T01:22:00Z" w16du:dateUtc="2025-07-01T04:22:00Z">
          <w:rPr/>
        </w:rPrChange>
      </w:rPr>
      <w:id w:val="-574666862"/>
      <w:docPartObj>
        <w:docPartGallery w:val="Page Numbers (Top of Page)"/>
        <w:docPartUnique/>
      </w:docPartObj>
    </w:sdtPr>
    <w:sdtContent>
      <w:customXmlInsRangeEnd w:id="662"/>
      <w:p w14:paraId="20F93F63" w14:textId="73ADD562" w:rsidR="003A2DB4" w:rsidRPr="003A2DB4" w:rsidRDefault="003A2DB4">
        <w:pPr>
          <w:pStyle w:val="Cabealho"/>
          <w:jc w:val="right"/>
          <w:rPr>
            <w:ins w:id="664" w:author="WESLEY DOS SANTOS GATINHO" w:date="2025-07-01T01:22:00Z" w16du:dateUtc="2025-07-01T04:22:00Z"/>
            <w:b/>
            <w:bCs/>
            <w:rPrChange w:id="665" w:author="WESLEY DOS SANTOS GATINHO" w:date="2025-07-01T01:22:00Z" w16du:dateUtc="2025-07-01T04:22:00Z">
              <w:rPr>
                <w:ins w:id="666" w:author="WESLEY DOS SANTOS GATINHO" w:date="2025-07-01T01:22:00Z" w16du:dateUtc="2025-07-01T04:22:00Z"/>
              </w:rPr>
            </w:rPrChange>
          </w:rPr>
        </w:pPr>
        <w:ins w:id="667" w:author="WESLEY DOS SANTOS GATINHO" w:date="2025-07-01T01:22:00Z" w16du:dateUtc="2025-07-01T04:22:00Z">
          <w:r w:rsidRPr="003A2DB4">
            <w:rPr>
              <w:b/>
              <w:bCs/>
              <w:rPrChange w:id="668" w:author="WESLEY DOS SANTOS GATINHO" w:date="2025-07-01T01:22:00Z" w16du:dateUtc="2025-07-01T04:22:00Z">
                <w:rPr/>
              </w:rPrChange>
            </w:rPr>
            <w:fldChar w:fldCharType="begin"/>
          </w:r>
          <w:r w:rsidRPr="003A2DB4">
            <w:rPr>
              <w:b/>
              <w:bCs/>
              <w:rPrChange w:id="669" w:author="WESLEY DOS SANTOS GATINHO" w:date="2025-07-01T01:22:00Z" w16du:dateUtc="2025-07-01T04:22:00Z">
                <w:rPr/>
              </w:rPrChange>
            </w:rPr>
            <w:instrText>PAGE   \* MERGEFORMAT</w:instrText>
          </w:r>
          <w:r w:rsidRPr="003A2DB4">
            <w:rPr>
              <w:b/>
              <w:bCs/>
              <w:rPrChange w:id="670" w:author="WESLEY DOS SANTOS GATINHO" w:date="2025-07-01T01:22:00Z" w16du:dateUtc="2025-07-01T04:22:00Z">
                <w:rPr/>
              </w:rPrChange>
            </w:rPr>
            <w:fldChar w:fldCharType="separate"/>
          </w:r>
          <w:r w:rsidRPr="003A2DB4">
            <w:rPr>
              <w:b/>
              <w:bCs/>
              <w:rPrChange w:id="671" w:author="WESLEY DOS SANTOS GATINHO" w:date="2025-07-01T01:22:00Z" w16du:dateUtc="2025-07-01T04:22:00Z">
                <w:rPr/>
              </w:rPrChange>
            </w:rPr>
            <w:t>2</w:t>
          </w:r>
          <w:r w:rsidRPr="003A2DB4">
            <w:rPr>
              <w:b/>
              <w:bCs/>
              <w:rPrChange w:id="672" w:author="WESLEY DOS SANTOS GATINHO" w:date="2025-07-01T01:22:00Z" w16du:dateUtc="2025-07-01T04:22:00Z">
                <w:rPr/>
              </w:rPrChange>
            </w:rPr>
            <w:fldChar w:fldCharType="end"/>
          </w:r>
        </w:ins>
      </w:p>
      <w:customXmlInsRangeStart w:id="673" w:author="WESLEY DOS SANTOS GATINHO" w:date="2025-07-01T01:22:00Z"/>
    </w:sdtContent>
  </w:sdt>
  <w:customXmlInsRangeEnd w:id="673"/>
  <w:p w14:paraId="0F332F86" w14:textId="77777777" w:rsidR="00677BE3" w:rsidRDefault="00677BE3" w:rsidP="211303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42F5"/>
    <w:multiLevelType w:val="hybridMultilevel"/>
    <w:tmpl w:val="02AE1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3C3040"/>
    <w:multiLevelType w:val="multilevel"/>
    <w:tmpl w:val="6D7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A75F5"/>
    <w:multiLevelType w:val="multilevel"/>
    <w:tmpl w:val="14EC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F686C"/>
    <w:multiLevelType w:val="hybridMultilevel"/>
    <w:tmpl w:val="CEBEE5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6D416D2"/>
    <w:multiLevelType w:val="multilevel"/>
    <w:tmpl w:val="0F4E69D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27E42"/>
    <w:multiLevelType w:val="hybridMultilevel"/>
    <w:tmpl w:val="087271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8B37605"/>
    <w:multiLevelType w:val="multilevel"/>
    <w:tmpl w:val="787E0CA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3B1722"/>
    <w:multiLevelType w:val="hybridMultilevel"/>
    <w:tmpl w:val="442E0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C6A5D9C"/>
    <w:multiLevelType w:val="hybridMultilevel"/>
    <w:tmpl w:val="0AFA652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3EF215A4"/>
    <w:multiLevelType w:val="hybridMultilevel"/>
    <w:tmpl w:val="C2D62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71A3C03"/>
    <w:multiLevelType w:val="multilevel"/>
    <w:tmpl w:val="EEA4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03028"/>
    <w:multiLevelType w:val="hybridMultilevel"/>
    <w:tmpl w:val="A9EE984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66B86116"/>
    <w:multiLevelType w:val="hybridMultilevel"/>
    <w:tmpl w:val="BA6C547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num w:numId="1" w16cid:durableId="629214419">
    <w:abstractNumId w:val="6"/>
  </w:num>
  <w:num w:numId="2" w16cid:durableId="1114446226">
    <w:abstractNumId w:val="9"/>
  </w:num>
  <w:num w:numId="3" w16cid:durableId="95489766">
    <w:abstractNumId w:val="8"/>
  </w:num>
  <w:num w:numId="4" w16cid:durableId="642465298">
    <w:abstractNumId w:val="12"/>
  </w:num>
  <w:num w:numId="5" w16cid:durableId="796070462">
    <w:abstractNumId w:val="0"/>
  </w:num>
  <w:num w:numId="6" w16cid:durableId="187912902">
    <w:abstractNumId w:val="7"/>
  </w:num>
  <w:num w:numId="7" w16cid:durableId="2136370224">
    <w:abstractNumId w:val="10"/>
  </w:num>
  <w:num w:numId="8" w16cid:durableId="2101024667">
    <w:abstractNumId w:val="4"/>
  </w:num>
  <w:num w:numId="9" w16cid:durableId="2042514968">
    <w:abstractNumId w:val="5"/>
  </w:num>
  <w:num w:numId="10" w16cid:durableId="1676345770">
    <w:abstractNumId w:val="1"/>
  </w:num>
  <w:num w:numId="11" w16cid:durableId="1558272771">
    <w:abstractNumId w:val="11"/>
  </w:num>
  <w:num w:numId="12" w16cid:durableId="366492583">
    <w:abstractNumId w:val="2"/>
  </w:num>
  <w:num w:numId="13" w16cid:durableId="18953126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ESLEY DOS SANTOS GATINHO">
    <w15:presenceInfo w15:providerId="AD" w15:userId="S::wesley.gatinho@discente.ufma.br::4931198c-fe5c-4bad-91c2-1f0b3f204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F57B1"/>
    <w:rsid w:val="00000553"/>
    <w:rsid w:val="00054FAD"/>
    <w:rsid w:val="00073E1C"/>
    <w:rsid w:val="000D1727"/>
    <w:rsid w:val="00101C42"/>
    <w:rsid w:val="00112BE1"/>
    <w:rsid w:val="00201F20"/>
    <w:rsid w:val="0021098C"/>
    <w:rsid w:val="00220F23"/>
    <w:rsid w:val="0023277F"/>
    <w:rsid w:val="002A3DC8"/>
    <w:rsid w:val="002C6E99"/>
    <w:rsid w:val="00332694"/>
    <w:rsid w:val="00333CB4"/>
    <w:rsid w:val="003A2DB4"/>
    <w:rsid w:val="003C4D8F"/>
    <w:rsid w:val="003D616C"/>
    <w:rsid w:val="003D6D81"/>
    <w:rsid w:val="004E1628"/>
    <w:rsid w:val="00521707"/>
    <w:rsid w:val="00521F30"/>
    <w:rsid w:val="0055241B"/>
    <w:rsid w:val="005F5B78"/>
    <w:rsid w:val="005F7405"/>
    <w:rsid w:val="006113A0"/>
    <w:rsid w:val="006246F4"/>
    <w:rsid w:val="00677BE3"/>
    <w:rsid w:val="006B55C1"/>
    <w:rsid w:val="007078FA"/>
    <w:rsid w:val="00754006"/>
    <w:rsid w:val="007619C6"/>
    <w:rsid w:val="008306F5"/>
    <w:rsid w:val="00851F52"/>
    <w:rsid w:val="009407F8"/>
    <w:rsid w:val="00945490"/>
    <w:rsid w:val="009B7649"/>
    <w:rsid w:val="009B7D08"/>
    <w:rsid w:val="009C5FD7"/>
    <w:rsid w:val="00A32723"/>
    <w:rsid w:val="00A76DD4"/>
    <w:rsid w:val="00A857D5"/>
    <w:rsid w:val="00A95A13"/>
    <w:rsid w:val="00AC428C"/>
    <w:rsid w:val="00AE28A9"/>
    <w:rsid w:val="00B01656"/>
    <w:rsid w:val="00B82D52"/>
    <w:rsid w:val="00BC697A"/>
    <w:rsid w:val="00C00FD0"/>
    <w:rsid w:val="00C13374"/>
    <w:rsid w:val="00C41258"/>
    <w:rsid w:val="00C816A9"/>
    <w:rsid w:val="00CC0E9F"/>
    <w:rsid w:val="00CE6495"/>
    <w:rsid w:val="00D40CBA"/>
    <w:rsid w:val="00D5152C"/>
    <w:rsid w:val="00DC0432"/>
    <w:rsid w:val="00E015DD"/>
    <w:rsid w:val="00E44986"/>
    <w:rsid w:val="00EF12C7"/>
    <w:rsid w:val="00F2152E"/>
    <w:rsid w:val="00F63818"/>
    <w:rsid w:val="00FC4102"/>
    <w:rsid w:val="00FD254A"/>
    <w:rsid w:val="07CCA74F"/>
    <w:rsid w:val="0D1C1CAB"/>
    <w:rsid w:val="21130376"/>
    <w:rsid w:val="2137192A"/>
    <w:rsid w:val="2441C38B"/>
    <w:rsid w:val="2CA9204C"/>
    <w:rsid w:val="3689CDD4"/>
    <w:rsid w:val="370755F9"/>
    <w:rsid w:val="3A88F4D7"/>
    <w:rsid w:val="445E605C"/>
    <w:rsid w:val="4F5DE4BD"/>
    <w:rsid w:val="544D3010"/>
    <w:rsid w:val="5C75C6CD"/>
    <w:rsid w:val="605679D1"/>
    <w:rsid w:val="65BF57B1"/>
    <w:rsid w:val="78745981"/>
    <w:rsid w:val="7A651009"/>
    <w:rsid w:val="7B4978F2"/>
    <w:rsid w:val="7E0AB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F57B1"/>
  <w15:chartTrackingRefBased/>
  <w15:docId w15:val="{9FBA984A-9E9C-4C25-A777-3CCDB0FB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21130376"/>
    <w:pPr>
      <w:tabs>
        <w:tab w:val="center" w:pos="4680"/>
        <w:tab w:val="right" w:pos="9360"/>
      </w:tabs>
      <w:spacing w:after="0" w:line="240" w:lineRule="auto"/>
    </w:pPr>
  </w:style>
  <w:style w:type="paragraph" w:styleId="Rodap">
    <w:name w:val="footer"/>
    <w:basedOn w:val="Normal"/>
    <w:uiPriority w:val="99"/>
    <w:unhideWhenUsed/>
    <w:rsid w:val="21130376"/>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o">
    <w:name w:val="Revision"/>
    <w:hidden/>
    <w:uiPriority w:val="99"/>
    <w:semiHidden/>
    <w:rsid w:val="009407F8"/>
    <w:pPr>
      <w:spacing w:after="0" w:line="240" w:lineRule="auto"/>
    </w:pPr>
  </w:style>
  <w:style w:type="paragraph" w:styleId="PargrafodaLista">
    <w:name w:val="List Paragraph"/>
    <w:basedOn w:val="Normal"/>
    <w:uiPriority w:val="34"/>
    <w:qFormat/>
    <w:rsid w:val="00521F30"/>
    <w:pPr>
      <w:ind w:left="720"/>
      <w:contextualSpacing/>
    </w:pPr>
  </w:style>
  <w:style w:type="character" w:styleId="Hyperlink">
    <w:name w:val="Hyperlink"/>
    <w:basedOn w:val="Fontepargpadro"/>
    <w:uiPriority w:val="99"/>
    <w:unhideWhenUsed/>
    <w:rsid w:val="009B7D08"/>
    <w:rPr>
      <w:color w:val="467886" w:themeColor="hyperlink"/>
      <w:u w:val="single"/>
    </w:rPr>
  </w:style>
  <w:style w:type="character" w:styleId="MenoPendente">
    <w:name w:val="Unresolved Mention"/>
    <w:basedOn w:val="Fontepargpadro"/>
    <w:uiPriority w:val="99"/>
    <w:semiHidden/>
    <w:unhideWhenUsed/>
    <w:rsid w:val="009B7D08"/>
    <w:rPr>
      <w:color w:val="605E5C"/>
      <w:shd w:val="clear" w:color="auto" w:fill="E1DFDD"/>
    </w:rPr>
  </w:style>
  <w:style w:type="character" w:customStyle="1" w:styleId="CabealhoChar">
    <w:name w:val="Cabeçalho Char"/>
    <w:basedOn w:val="Fontepargpadro"/>
    <w:link w:val="Cabealho"/>
    <w:uiPriority w:val="99"/>
    <w:rsid w:val="003A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9752">
      <w:bodyDiv w:val="1"/>
      <w:marLeft w:val="0"/>
      <w:marRight w:val="0"/>
      <w:marTop w:val="0"/>
      <w:marBottom w:val="0"/>
      <w:divBdr>
        <w:top w:val="none" w:sz="0" w:space="0" w:color="auto"/>
        <w:left w:val="none" w:sz="0" w:space="0" w:color="auto"/>
        <w:bottom w:val="none" w:sz="0" w:space="0" w:color="auto"/>
        <w:right w:val="none" w:sz="0" w:space="0" w:color="auto"/>
      </w:divBdr>
    </w:div>
    <w:div w:id="143935359">
      <w:bodyDiv w:val="1"/>
      <w:marLeft w:val="0"/>
      <w:marRight w:val="0"/>
      <w:marTop w:val="0"/>
      <w:marBottom w:val="0"/>
      <w:divBdr>
        <w:top w:val="none" w:sz="0" w:space="0" w:color="auto"/>
        <w:left w:val="none" w:sz="0" w:space="0" w:color="auto"/>
        <w:bottom w:val="none" w:sz="0" w:space="0" w:color="auto"/>
        <w:right w:val="none" w:sz="0" w:space="0" w:color="auto"/>
      </w:divBdr>
    </w:div>
    <w:div w:id="172182453">
      <w:bodyDiv w:val="1"/>
      <w:marLeft w:val="0"/>
      <w:marRight w:val="0"/>
      <w:marTop w:val="0"/>
      <w:marBottom w:val="0"/>
      <w:divBdr>
        <w:top w:val="none" w:sz="0" w:space="0" w:color="auto"/>
        <w:left w:val="none" w:sz="0" w:space="0" w:color="auto"/>
        <w:bottom w:val="none" w:sz="0" w:space="0" w:color="auto"/>
        <w:right w:val="none" w:sz="0" w:space="0" w:color="auto"/>
      </w:divBdr>
    </w:div>
    <w:div w:id="333799380">
      <w:bodyDiv w:val="1"/>
      <w:marLeft w:val="0"/>
      <w:marRight w:val="0"/>
      <w:marTop w:val="0"/>
      <w:marBottom w:val="0"/>
      <w:divBdr>
        <w:top w:val="none" w:sz="0" w:space="0" w:color="auto"/>
        <w:left w:val="none" w:sz="0" w:space="0" w:color="auto"/>
        <w:bottom w:val="none" w:sz="0" w:space="0" w:color="auto"/>
        <w:right w:val="none" w:sz="0" w:space="0" w:color="auto"/>
      </w:divBdr>
    </w:div>
    <w:div w:id="551041332">
      <w:bodyDiv w:val="1"/>
      <w:marLeft w:val="0"/>
      <w:marRight w:val="0"/>
      <w:marTop w:val="0"/>
      <w:marBottom w:val="0"/>
      <w:divBdr>
        <w:top w:val="none" w:sz="0" w:space="0" w:color="auto"/>
        <w:left w:val="none" w:sz="0" w:space="0" w:color="auto"/>
        <w:bottom w:val="none" w:sz="0" w:space="0" w:color="auto"/>
        <w:right w:val="none" w:sz="0" w:space="0" w:color="auto"/>
      </w:divBdr>
    </w:div>
    <w:div w:id="638345720">
      <w:bodyDiv w:val="1"/>
      <w:marLeft w:val="0"/>
      <w:marRight w:val="0"/>
      <w:marTop w:val="0"/>
      <w:marBottom w:val="0"/>
      <w:divBdr>
        <w:top w:val="none" w:sz="0" w:space="0" w:color="auto"/>
        <w:left w:val="none" w:sz="0" w:space="0" w:color="auto"/>
        <w:bottom w:val="none" w:sz="0" w:space="0" w:color="auto"/>
        <w:right w:val="none" w:sz="0" w:space="0" w:color="auto"/>
      </w:divBdr>
    </w:div>
    <w:div w:id="858541469">
      <w:bodyDiv w:val="1"/>
      <w:marLeft w:val="0"/>
      <w:marRight w:val="0"/>
      <w:marTop w:val="0"/>
      <w:marBottom w:val="0"/>
      <w:divBdr>
        <w:top w:val="none" w:sz="0" w:space="0" w:color="auto"/>
        <w:left w:val="none" w:sz="0" w:space="0" w:color="auto"/>
        <w:bottom w:val="none" w:sz="0" w:space="0" w:color="auto"/>
        <w:right w:val="none" w:sz="0" w:space="0" w:color="auto"/>
      </w:divBdr>
    </w:div>
    <w:div w:id="1202864999">
      <w:bodyDiv w:val="1"/>
      <w:marLeft w:val="0"/>
      <w:marRight w:val="0"/>
      <w:marTop w:val="0"/>
      <w:marBottom w:val="0"/>
      <w:divBdr>
        <w:top w:val="none" w:sz="0" w:space="0" w:color="auto"/>
        <w:left w:val="none" w:sz="0" w:space="0" w:color="auto"/>
        <w:bottom w:val="none" w:sz="0" w:space="0" w:color="auto"/>
        <w:right w:val="none" w:sz="0" w:space="0" w:color="auto"/>
      </w:divBdr>
    </w:div>
    <w:div w:id="1333488897">
      <w:bodyDiv w:val="1"/>
      <w:marLeft w:val="0"/>
      <w:marRight w:val="0"/>
      <w:marTop w:val="0"/>
      <w:marBottom w:val="0"/>
      <w:divBdr>
        <w:top w:val="none" w:sz="0" w:space="0" w:color="auto"/>
        <w:left w:val="none" w:sz="0" w:space="0" w:color="auto"/>
        <w:bottom w:val="none" w:sz="0" w:space="0" w:color="auto"/>
        <w:right w:val="none" w:sz="0" w:space="0" w:color="auto"/>
      </w:divBdr>
    </w:div>
    <w:div w:id="1817799891">
      <w:bodyDiv w:val="1"/>
      <w:marLeft w:val="0"/>
      <w:marRight w:val="0"/>
      <w:marTop w:val="0"/>
      <w:marBottom w:val="0"/>
      <w:divBdr>
        <w:top w:val="none" w:sz="0" w:space="0" w:color="auto"/>
        <w:left w:val="none" w:sz="0" w:space="0" w:color="auto"/>
        <w:bottom w:val="none" w:sz="0" w:space="0" w:color="auto"/>
        <w:right w:val="none" w:sz="0" w:space="0" w:color="auto"/>
      </w:divBdr>
    </w:div>
    <w:div w:id="1894005416">
      <w:bodyDiv w:val="1"/>
      <w:marLeft w:val="0"/>
      <w:marRight w:val="0"/>
      <w:marTop w:val="0"/>
      <w:marBottom w:val="0"/>
      <w:divBdr>
        <w:top w:val="none" w:sz="0" w:space="0" w:color="auto"/>
        <w:left w:val="none" w:sz="0" w:space="0" w:color="auto"/>
        <w:bottom w:val="none" w:sz="0" w:space="0" w:color="auto"/>
        <w:right w:val="none" w:sz="0" w:space="0" w:color="auto"/>
      </w:divBdr>
    </w:div>
    <w:div w:id="20074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1386</Words>
  <Characters>7487</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DOS SANTOS GATINHO</dc:creator>
  <cp:keywords/>
  <dc:description/>
  <cp:lastModifiedBy>WESLEY DOS SANTOS GATINHO</cp:lastModifiedBy>
  <cp:revision>2</cp:revision>
  <cp:lastPrinted>2025-07-01T04:21:00Z</cp:lastPrinted>
  <dcterms:created xsi:type="dcterms:W3CDTF">2025-07-01T04:30:00Z</dcterms:created>
  <dcterms:modified xsi:type="dcterms:W3CDTF">2025-07-01T04:30:00Z</dcterms:modified>
</cp:coreProperties>
</file>