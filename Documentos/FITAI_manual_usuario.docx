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B378F" w14:textId="77777777" w:rsidR="001900E4" w:rsidRPr="00420D18" w:rsidRDefault="001900E4">
      <w:pPr>
        <w:spacing w:after="200" w:line="360" w:lineRule="auto"/>
        <w:jc w:val="center"/>
        <w:rPr>
          <w:rFonts w:ascii="Aptos" w:hAnsi="Aptos"/>
          <w:b/>
          <w:sz w:val="24"/>
          <w:szCs w:val="24"/>
          <w:rPrChange w:id="0" w:author="WESLEY DOS SANTOS GATINHO" w:date="2025-07-01T01:54:00Z" w16du:dateUtc="2025-07-01T04:54:00Z">
            <w:rPr>
              <w:b/>
              <w:sz w:val="24"/>
              <w:szCs w:val="24"/>
            </w:rPr>
          </w:rPrChange>
        </w:rPr>
      </w:pPr>
    </w:p>
    <w:p w14:paraId="6A05A809" w14:textId="77777777" w:rsidR="001900E4" w:rsidRPr="00420D18" w:rsidRDefault="001900E4">
      <w:pPr>
        <w:spacing w:after="200" w:line="360" w:lineRule="auto"/>
        <w:jc w:val="center"/>
        <w:rPr>
          <w:rFonts w:ascii="Aptos" w:hAnsi="Aptos"/>
          <w:b/>
          <w:sz w:val="24"/>
          <w:szCs w:val="24"/>
          <w:rPrChange w:id="1" w:author="WESLEY DOS SANTOS GATINHO" w:date="2025-07-01T01:54:00Z" w16du:dateUtc="2025-07-01T04:54:00Z">
            <w:rPr>
              <w:b/>
              <w:sz w:val="24"/>
              <w:szCs w:val="24"/>
            </w:rPr>
          </w:rPrChange>
        </w:rPr>
      </w:pPr>
    </w:p>
    <w:p w14:paraId="5A39BBE3" w14:textId="77777777" w:rsidR="001900E4" w:rsidRPr="00420D18" w:rsidRDefault="001900E4">
      <w:pPr>
        <w:spacing w:after="200" w:line="360" w:lineRule="auto"/>
        <w:jc w:val="center"/>
        <w:rPr>
          <w:rFonts w:ascii="Aptos" w:hAnsi="Aptos"/>
          <w:b/>
          <w:sz w:val="24"/>
          <w:szCs w:val="24"/>
          <w:rPrChange w:id="2" w:author="WESLEY DOS SANTOS GATINHO" w:date="2025-07-01T01:54:00Z" w16du:dateUtc="2025-07-01T04:54:00Z">
            <w:rPr>
              <w:b/>
              <w:sz w:val="24"/>
              <w:szCs w:val="24"/>
            </w:rPr>
          </w:rPrChange>
        </w:rPr>
      </w:pPr>
    </w:p>
    <w:p w14:paraId="4F01DE56" w14:textId="77777777" w:rsidR="00E1307C" w:rsidRPr="00420D18" w:rsidRDefault="00E1307C">
      <w:pPr>
        <w:spacing w:line="360" w:lineRule="auto"/>
        <w:jc w:val="center"/>
        <w:rPr>
          <w:ins w:id="3" w:author="WESLEY DOS SANTOS GATINHO" w:date="2025-07-01T01:45:00Z" w16du:dateUtc="2025-07-01T04:45:00Z"/>
          <w:rFonts w:ascii="Aptos" w:hAnsi="Aptos"/>
          <w:b/>
          <w:bCs/>
          <w:sz w:val="24"/>
          <w:szCs w:val="24"/>
          <w:rPrChange w:id="4" w:author="WESLEY DOS SANTOS GATINHO" w:date="2025-07-01T01:54:00Z" w16du:dateUtc="2025-07-01T04:54:00Z">
            <w:rPr>
              <w:ins w:id="5" w:author="WESLEY DOS SANTOS GATINHO" w:date="2025-07-01T01:45:00Z" w16du:dateUtc="2025-07-01T04:45:00Z"/>
              <w:sz w:val="24"/>
              <w:szCs w:val="24"/>
            </w:rPr>
          </w:rPrChange>
        </w:rPr>
        <w:pPrChange w:id="6" w:author="WESLEY DOS SANTOS GATINHO" w:date="2025-07-01T01:46:00Z" w16du:dateUtc="2025-07-01T04:46:00Z">
          <w:pPr>
            <w:spacing w:after="200" w:line="360" w:lineRule="auto"/>
            <w:jc w:val="center"/>
          </w:pPr>
        </w:pPrChange>
      </w:pPr>
      <w:ins w:id="7" w:author="WESLEY DOS SANTOS GATINHO" w:date="2025-07-01T01:45:00Z" w16du:dateUtc="2025-07-01T04:45:00Z">
        <w:r w:rsidRPr="00420D18">
          <w:rPr>
            <w:rFonts w:ascii="Aptos" w:hAnsi="Aptos"/>
            <w:b/>
            <w:bCs/>
            <w:sz w:val="24"/>
            <w:szCs w:val="24"/>
            <w:rPrChange w:id="8" w:author="WESLEY DOS SANTOS GATINHO" w:date="2025-07-01T01:54:00Z" w16du:dateUtc="2025-07-01T04:54:00Z">
              <w:rPr>
                <w:sz w:val="24"/>
                <w:szCs w:val="24"/>
              </w:rPr>
            </w:rPrChange>
          </w:rPr>
          <w:t>ANDRE LUIS AGUIAR DO NASCIMENTO</w:t>
        </w:r>
      </w:ins>
    </w:p>
    <w:p w14:paraId="2012EDA3" w14:textId="77777777" w:rsidR="002278D3" w:rsidRPr="00083134" w:rsidRDefault="002278D3" w:rsidP="002278D3">
      <w:pPr>
        <w:spacing w:line="360" w:lineRule="auto"/>
        <w:jc w:val="center"/>
        <w:rPr>
          <w:ins w:id="9" w:author="WESLEY DOS SANTOS GATINHO" w:date="2025-07-01T01:56:00Z" w16du:dateUtc="2025-07-01T04:56:00Z"/>
          <w:rFonts w:ascii="Aptos" w:hAnsi="Aptos"/>
          <w:b/>
          <w:bCs/>
          <w:sz w:val="24"/>
          <w:szCs w:val="24"/>
        </w:rPr>
      </w:pPr>
      <w:ins w:id="10" w:author="WESLEY DOS SANTOS GATINHO" w:date="2025-07-01T01:56:00Z" w16du:dateUtc="2025-07-01T04:56:00Z">
        <w:r w:rsidRPr="00083134">
          <w:rPr>
            <w:rFonts w:ascii="Aptos" w:hAnsi="Aptos"/>
            <w:b/>
            <w:bCs/>
            <w:sz w:val="24"/>
            <w:szCs w:val="24"/>
          </w:rPr>
          <w:t xml:space="preserve">HUGO SAMUEL </w:t>
        </w:r>
        <w:r>
          <w:rPr>
            <w:rFonts w:ascii="Aptos" w:hAnsi="Aptos"/>
            <w:b/>
            <w:bCs/>
            <w:sz w:val="24"/>
            <w:szCs w:val="24"/>
          </w:rPr>
          <w:t>DE LIMA OLIVEIRA</w:t>
        </w:r>
      </w:ins>
    </w:p>
    <w:p w14:paraId="113345C2" w14:textId="77777777" w:rsidR="002278D3" w:rsidRPr="00083134" w:rsidRDefault="002278D3" w:rsidP="002278D3">
      <w:pPr>
        <w:spacing w:line="360" w:lineRule="auto"/>
        <w:jc w:val="center"/>
        <w:rPr>
          <w:ins w:id="11" w:author="WESLEY DOS SANTOS GATINHO" w:date="2025-07-01T01:56:00Z" w16du:dateUtc="2025-07-01T04:56:00Z"/>
          <w:rFonts w:ascii="Aptos" w:hAnsi="Aptos"/>
          <w:b/>
          <w:bCs/>
          <w:sz w:val="24"/>
          <w:szCs w:val="24"/>
        </w:rPr>
      </w:pPr>
      <w:ins w:id="12" w:author="WESLEY DOS SANTOS GATINHO" w:date="2025-07-01T01:56:00Z" w16du:dateUtc="2025-07-01T04:56:00Z">
        <w:r w:rsidRPr="00083134">
          <w:rPr>
            <w:rFonts w:ascii="Aptos" w:hAnsi="Aptos"/>
            <w:b/>
            <w:bCs/>
            <w:sz w:val="24"/>
            <w:szCs w:val="24"/>
          </w:rPr>
          <w:t>LEONARDO SAMPAIO</w:t>
        </w:r>
        <w:r>
          <w:rPr>
            <w:rFonts w:ascii="Aptos" w:hAnsi="Aptos"/>
            <w:b/>
            <w:bCs/>
            <w:sz w:val="24"/>
            <w:szCs w:val="24"/>
          </w:rPr>
          <w:t xml:space="preserve"> SERRA</w:t>
        </w:r>
      </w:ins>
    </w:p>
    <w:p w14:paraId="7707D826" w14:textId="334B58A5" w:rsidR="002278D3" w:rsidRPr="00083134" w:rsidRDefault="15E43634" w:rsidP="002278D3">
      <w:pPr>
        <w:spacing w:line="360" w:lineRule="auto"/>
        <w:jc w:val="center"/>
        <w:rPr>
          <w:ins w:id="13" w:author="WESLEY DOS SANTOS GATINHO" w:date="2025-07-01T01:56:00Z" w16du:dateUtc="2025-07-01T04:56:00Z"/>
          <w:rFonts w:ascii="Aptos" w:hAnsi="Aptos"/>
          <w:b/>
          <w:bCs/>
          <w:sz w:val="24"/>
          <w:szCs w:val="24"/>
        </w:rPr>
      </w:pPr>
      <w:ins w:id="14" w:author="WESLEY DOS SANTOS GATINHO" w:date="2025-07-01T01:56:00Z">
        <w:r w:rsidRPr="528A04C4">
          <w:rPr>
            <w:rFonts w:ascii="Aptos" w:hAnsi="Aptos"/>
            <w:b/>
            <w:bCs/>
            <w:sz w:val="24"/>
            <w:szCs w:val="24"/>
          </w:rPr>
          <w:t>LUCAS EMAN</w:t>
        </w:r>
      </w:ins>
      <w:r w:rsidR="37AEEF43" w:rsidRPr="528A04C4">
        <w:rPr>
          <w:rFonts w:ascii="Aptos" w:hAnsi="Aptos"/>
          <w:b/>
          <w:bCs/>
          <w:sz w:val="24"/>
          <w:szCs w:val="24"/>
        </w:rPr>
        <w:t>O</w:t>
      </w:r>
      <w:ins w:id="15" w:author="WESLEY DOS SANTOS GATINHO" w:date="2025-07-01T01:56:00Z">
        <w:r w:rsidRPr="528A04C4">
          <w:rPr>
            <w:rFonts w:ascii="Aptos" w:hAnsi="Aptos"/>
            <w:b/>
            <w:bCs/>
            <w:sz w:val="24"/>
            <w:szCs w:val="24"/>
          </w:rPr>
          <w:t>EL AMARAL GOMES</w:t>
        </w:r>
      </w:ins>
    </w:p>
    <w:p w14:paraId="3BCFD3D2" w14:textId="77777777" w:rsidR="00E1307C" w:rsidRPr="00420D18" w:rsidRDefault="00E1307C">
      <w:pPr>
        <w:spacing w:line="360" w:lineRule="auto"/>
        <w:jc w:val="center"/>
        <w:rPr>
          <w:ins w:id="16" w:author="WESLEY DOS SANTOS GATINHO" w:date="2025-07-01T01:45:00Z" w16du:dateUtc="2025-07-01T04:45:00Z"/>
          <w:rFonts w:ascii="Aptos" w:hAnsi="Aptos"/>
          <w:b/>
          <w:bCs/>
          <w:sz w:val="24"/>
          <w:szCs w:val="24"/>
          <w:rPrChange w:id="17" w:author="WESLEY DOS SANTOS GATINHO" w:date="2025-07-01T01:54:00Z" w16du:dateUtc="2025-07-01T04:54:00Z">
            <w:rPr>
              <w:ins w:id="18" w:author="WESLEY DOS SANTOS GATINHO" w:date="2025-07-01T01:45:00Z" w16du:dateUtc="2025-07-01T04:45:00Z"/>
              <w:b/>
              <w:bCs/>
              <w:sz w:val="24"/>
              <w:szCs w:val="24"/>
            </w:rPr>
          </w:rPrChange>
        </w:rPr>
        <w:pPrChange w:id="19" w:author="WESLEY DOS SANTOS GATINHO" w:date="2025-07-01T01:46:00Z" w16du:dateUtc="2025-07-01T04:46:00Z">
          <w:pPr>
            <w:spacing w:after="200" w:line="360" w:lineRule="auto"/>
            <w:jc w:val="center"/>
          </w:pPr>
        </w:pPrChange>
      </w:pPr>
      <w:ins w:id="20" w:author="WESLEY DOS SANTOS GATINHO" w:date="2025-07-01T01:45:00Z" w16du:dateUtc="2025-07-01T04:45:00Z">
        <w:r w:rsidRPr="00420D18">
          <w:rPr>
            <w:rFonts w:ascii="Aptos" w:hAnsi="Aptos"/>
            <w:b/>
            <w:bCs/>
            <w:sz w:val="24"/>
            <w:szCs w:val="24"/>
            <w:rPrChange w:id="21" w:author="WESLEY DOS SANTOS GATINHO" w:date="2025-07-01T01:54:00Z" w16du:dateUtc="2025-07-01T04:54:00Z">
              <w:rPr>
                <w:sz w:val="24"/>
                <w:szCs w:val="24"/>
              </w:rPr>
            </w:rPrChange>
          </w:rPr>
          <w:t>WESLEY DOS SANTOS GATINHO</w:t>
        </w:r>
      </w:ins>
    </w:p>
    <w:p w14:paraId="41C8F396" w14:textId="77777777" w:rsidR="001900E4" w:rsidRPr="00420D18" w:rsidRDefault="001900E4">
      <w:pPr>
        <w:spacing w:after="200" w:line="360" w:lineRule="auto"/>
        <w:jc w:val="center"/>
        <w:rPr>
          <w:rFonts w:ascii="Aptos" w:hAnsi="Aptos"/>
          <w:b/>
          <w:sz w:val="24"/>
          <w:szCs w:val="24"/>
          <w:rPrChange w:id="22" w:author="WESLEY DOS SANTOS GATINHO" w:date="2025-07-01T01:54:00Z" w16du:dateUtc="2025-07-01T04:54:00Z">
            <w:rPr>
              <w:b/>
              <w:sz w:val="24"/>
              <w:szCs w:val="24"/>
            </w:rPr>
          </w:rPrChange>
        </w:rPr>
      </w:pPr>
    </w:p>
    <w:p w14:paraId="72A3D3EC" w14:textId="77777777" w:rsidR="001900E4" w:rsidRPr="00420D18" w:rsidRDefault="001900E4">
      <w:pPr>
        <w:spacing w:after="200" w:line="360" w:lineRule="auto"/>
        <w:rPr>
          <w:rFonts w:ascii="Aptos" w:hAnsi="Aptos"/>
          <w:b/>
          <w:sz w:val="24"/>
          <w:szCs w:val="24"/>
          <w:rPrChange w:id="23" w:author="WESLEY DOS SANTOS GATINHO" w:date="2025-07-01T01:54:00Z" w16du:dateUtc="2025-07-01T04:54:00Z">
            <w:rPr>
              <w:b/>
              <w:sz w:val="24"/>
              <w:szCs w:val="24"/>
            </w:rPr>
          </w:rPrChange>
        </w:rPr>
      </w:pPr>
    </w:p>
    <w:p w14:paraId="0D0B940D" w14:textId="77777777" w:rsidR="001900E4" w:rsidRPr="00420D18" w:rsidRDefault="001900E4">
      <w:pPr>
        <w:spacing w:after="200" w:line="360" w:lineRule="auto"/>
        <w:jc w:val="center"/>
        <w:rPr>
          <w:rFonts w:ascii="Aptos" w:hAnsi="Aptos"/>
          <w:b/>
          <w:sz w:val="24"/>
          <w:szCs w:val="24"/>
          <w:rPrChange w:id="24" w:author="WESLEY DOS SANTOS GATINHO" w:date="2025-07-01T01:54:00Z" w16du:dateUtc="2025-07-01T04:54:00Z">
            <w:rPr>
              <w:b/>
              <w:sz w:val="24"/>
              <w:szCs w:val="24"/>
            </w:rPr>
          </w:rPrChange>
        </w:rPr>
      </w:pPr>
    </w:p>
    <w:p w14:paraId="0E27B00A" w14:textId="77777777" w:rsidR="001900E4" w:rsidRPr="00420D18" w:rsidRDefault="001900E4">
      <w:pPr>
        <w:spacing w:after="200" w:line="360" w:lineRule="auto"/>
        <w:jc w:val="center"/>
        <w:rPr>
          <w:rFonts w:ascii="Aptos" w:hAnsi="Aptos"/>
          <w:b/>
          <w:sz w:val="24"/>
          <w:szCs w:val="24"/>
          <w:rPrChange w:id="25" w:author="WESLEY DOS SANTOS GATINHO" w:date="2025-07-01T01:54:00Z" w16du:dateUtc="2025-07-01T04:54:00Z">
            <w:rPr>
              <w:b/>
              <w:sz w:val="24"/>
              <w:szCs w:val="24"/>
            </w:rPr>
          </w:rPrChange>
        </w:rPr>
      </w:pPr>
    </w:p>
    <w:p w14:paraId="7AFAA16B" w14:textId="0FB6D748" w:rsidR="001900E4" w:rsidRPr="00420D18" w:rsidRDefault="082A416A" w:rsidP="4B3CFFB5">
      <w:pPr>
        <w:spacing w:after="200" w:line="360" w:lineRule="auto"/>
        <w:jc w:val="center"/>
        <w:rPr>
          <w:rFonts w:ascii="Aptos" w:hAnsi="Aptos"/>
          <w:b/>
          <w:bCs/>
          <w:sz w:val="24"/>
          <w:szCs w:val="24"/>
          <w:rPrChange w:id="26" w:author="WESLEY DOS SANTOS GATINHO" w:date="2025-07-01T01:54:00Z" w16du:dateUtc="2025-07-01T04:54:00Z">
            <w:rPr>
              <w:b/>
              <w:bCs/>
              <w:sz w:val="24"/>
              <w:szCs w:val="24"/>
            </w:rPr>
          </w:rPrChange>
        </w:rPr>
      </w:pPr>
      <w:ins w:id="27" w:author="ANDRE LUIS AGUIAR DO NASCIMENTO" w:date="2025-07-01T02:24:00Z">
        <w:del w:id="28" w:author="WESLEY DOS SANTOS GATINHO" w:date="2025-07-01T01:45:00Z" w16du:dateUtc="2025-07-01T04:45:00Z">
          <w:r w:rsidRPr="00420D18" w:rsidDel="00E1307C">
            <w:rPr>
              <w:rFonts w:ascii="Aptos" w:hAnsi="Aptos"/>
              <w:b/>
              <w:bCs/>
              <w:sz w:val="24"/>
              <w:szCs w:val="24"/>
              <w:rPrChange w:id="29" w:author="WESLEY DOS SANTOS GATINHO" w:date="2025-07-01T01:54:00Z" w16du:dateUtc="2025-07-01T04:54:00Z">
                <w:rPr>
                  <w:b/>
                  <w:bCs/>
                  <w:sz w:val="24"/>
                  <w:szCs w:val="24"/>
                </w:rPr>
              </w:rPrChange>
            </w:rPr>
            <w:delText xml:space="preserve">MANUAL DO USUÁRIO - </w:delText>
          </w:r>
        </w:del>
        <w:r w:rsidRPr="00420D18">
          <w:rPr>
            <w:rFonts w:ascii="Aptos" w:hAnsi="Aptos"/>
            <w:b/>
            <w:bCs/>
            <w:sz w:val="24"/>
            <w:szCs w:val="24"/>
            <w:rPrChange w:id="30" w:author="WESLEY DOS SANTOS GATINHO" w:date="2025-07-01T01:54:00Z" w16du:dateUtc="2025-07-01T04:54:00Z">
              <w:rPr>
                <w:b/>
                <w:bCs/>
                <w:sz w:val="24"/>
                <w:szCs w:val="24"/>
              </w:rPr>
            </w:rPrChange>
          </w:rPr>
          <w:t>FITAI</w:t>
        </w:r>
      </w:ins>
      <w:ins w:id="31" w:author="WESLEY DOS SANTOS GATINHO" w:date="2025-07-01T01:45:00Z" w16du:dateUtc="2025-07-01T04:45:00Z">
        <w:r w:rsidR="00E1307C" w:rsidRPr="00420D18">
          <w:rPr>
            <w:rFonts w:ascii="Aptos" w:hAnsi="Aptos"/>
            <w:b/>
            <w:bCs/>
            <w:sz w:val="24"/>
            <w:szCs w:val="24"/>
            <w:rPrChange w:id="32" w:author="WESLEY DOS SANTOS GATINHO" w:date="2025-07-01T01:54:00Z" w16du:dateUtc="2025-07-01T04:54:00Z">
              <w:rPr>
                <w:b/>
                <w:bCs/>
                <w:sz w:val="24"/>
                <w:szCs w:val="24"/>
              </w:rPr>
            </w:rPrChange>
          </w:rPr>
          <w:t xml:space="preserve"> - MANUAL DO USUÁRIO</w:t>
        </w:r>
      </w:ins>
    </w:p>
    <w:p w14:paraId="60061E4C" w14:textId="77777777" w:rsidR="001900E4" w:rsidRPr="00420D18" w:rsidRDefault="001900E4">
      <w:pPr>
        <w:spacing w:after="200" w:line="360" w:lineRule="auto"/>
        <w:jc w:val="center"/>
        <w:rPr>
          <w:rFonts w:ascii="Aptos" w:hAnsi="Aptos"/>
          <w:sz w:val="24"/>
          <w:szCs w:val="24"/>
          <w:rPrChange w:id="33" w:author="WESLEY DOS SANTOS GATINHO" w:date="2025-07-01T01:54:00Z" w16du:dateUtc="2025-07-01T04:54:00Z">
            <w:rPr>
              <w:sz w:val="24"/>
              <w:szCs w:val="24"/>
            </w:rPr>
          </w:rPrChange>
        </w:rPr>
      </w:pPr>
    </w:p>
    <w:p w14:paraId="44EAFD9C" w14:textId="77777777" w:rsidR="001900E4" w:rsidRPr="00420D18" w:rsidRDefault="001900E4">
      <w:pPr>
        <w:spacing w:after="200" w:line="360" w:lineRule="auto"/>
        <w:jc w:val="center"/>
        <w:rPr>
          <w:rFonts w:ascii="Aptos" w:hAnsi="Aptos"/>
          <w:sz w:val="24"/>
          <w:szCs w:val="24"/>
          <w:rPrChange w:id="34" w:author="WESLEY DOS SANTOS GATINHO" w:date="2025-07-01T01:54:00Z" w16du:dateUtc="2025-07-01T04:54:00Z">
            <w:rPr>
              <w:sz w:val="24"/>
              <w:szCs w:val="24"/>
            </w:rPr>
          </w:rPrChange>
        </w:rPr>
      </w:pPr>
    </w:p>
    <w:p w14:paraId="4B94D5A5" w14:textId="77777777" w:rsidR="001900E4" w:rsidRPr="00420D18" w:rsidRDefault="001900E4">
      <w:pPr>
        <w:spacing w:after="200" w:line="360" w:lineRule="auto"/>
        <w:jc w:val="center"/>
        <w:rPr>
          <w:del w:id="35" w:author="ANDRE LUIS AGUIAR DO NASCIMENTO" w:date="2025-07-01T02:25:00Z" w16du:dateUtc="2025-07-01T02:25:10Z"/>
          <w:rFonts w:ascii="Aptos" w:hAnsi="Aptos"/>
          <w:sz w:val="24"/>
          <w:szCs w:val="24"/>
          <w:rPrChange w:id="36" w:author="WESLEY DOS SANTOS GATINHO" w:date="2025-07-01T01:54:00Z" w16du:dateUtc="2025-07-01T04:54:00Z">
            <w:rPr>
              <w:del w:id="37" w:author="ANDRE LUIS AGUIAR DO NASCIMENTO" w:date="2025-07-01T02:25:00Z" w16du:dateUtc="2025-07-01T02:25:10Z"/>
              <w:sz w:val="24"/>
              <w:szCs w:val="24"/>
            </w:rPr>
          </w:rPrChange>
        </w:rPr>
      </w:pPr>
    </w:p>
    <w:p w14:paraId="3DEEC669" w14:textId="77777777" w:rsidR="001900E4" w:rsidRPr="00420D18" w:rsidRDefault="001900E4">
      <w:pPr>
        <w:spacing w:after="200" w:line="360" w:lineRule="auto"/>
        <w:jc w:val="center"/>
        <w:rPr>
          <w:rFonts w:ascii="Aptos" w:hAnsi="Aptos"/>
          <w:sz w:val="24"/>
          <w:szCs w:val="24"/>
          <w:rPrChange w:id="38" w:author="WESLEY DOS SANTOS GATINHO" w:date="2025-07-01T01:54:00Z" w16du:dateUtc="2025-07-01T04:54:00Z">
            <w:rPr>
              <w:sz w:val="24"/>
              <w:szCs w:val="24"/>
            </w:rPr>
          </w:rPrChange>
        </w:rPr>
      </w:pPr>
    </w:p>
    <w:p w14:paraId="1E94B34B" w14:textId="68D93DEA" w:rsidR="001900E4" w:rsidRPr="00420D18" w:rsidDel="00E1307C" w:rsidRDefault="005021FE">
      <w:pPr>
        <w:spacing w:after="200" w:line="360" w:lineRule="auto"/>
        <w:jc w:val="center"/>
        <w:rPr>
          <w:del w:id="39" w:author="WESLEY DOS SANTOS GATINHO" w:date="2025-07-01T01:45:00Z" w16du:dateUtc="2025-07-01T04:45:00Z"/>
          <w:rFonts w:ascii="Aptos" w:hAnsi="Aptos"/>
          <w:sz w:val="24"/>
          <w:szCs w:val="24"/>
          <w:rPrChange w:id="40" w:author="WESLEY DOS SANTOS GATINHO" w:date="2025-07-01T01:54:00Z" w16du:dateUtc="2025-07-01T04:54:00Z">
            <w:rPr>
              <w:del w:id="41" w:author="WESLEY DOS SANTOS GATINHO" w:date="2025-07-01T01:45:00Z" w16du:dateUtc="2025-07-01T04:45:00Z"/>
              <w:sz w:val="24"/>
              <w:szCs w:val="24"/>
            </w:rPr>
          </w:rPrChange>
        </w:rPr>
      </w:pPr>
      <w:del w:id="42" w:author="WESLEY DOS SANTOS GATINHO" w:date="2025-07-01T01:45:00Z" w16du:dateUtc="2025-07-01T04:45:00Z">
        <w:r w:rsidRPr="00420D18" w:rsidDel="00E1307C">
          <w:rPr>
            <w:rFonts w:ascii="Aptos" w:hAnsi="Aptos"/>
            <w:sz w:val="24"/>
            <w:szCs w:val="24"/>
            <w:rPrChange w:id="43" w:author="WESLEY DOS SANTOS GATINHO" w:date="2025-07-01T01:54:00Z" w16du:dateUtc="2025-07-01T04:54:00Z">
              <w:rPr>
                <w:sz w:val="24"/>
                <w:szCs w:val="24"/>
              </w:rPr>
            </w:rPrChange>
          </w:rPr>
          <w:delText>ANDRE LUIS AGUIAR DO NASCIMENTO</w:delText>
        </w:r>
      </w:del>
    </w:p>
    <w:p w14:paraId="52F4591D" w14:textId="35B9F319" w:rsidR="001900E4" w:rsidRPr="00420D18" w:rsidDel="00E1307C" w:rsidRDefault="3B619A2A">
      <w:pPr>
        <w:spacing w:after="200" w:line="360" w:lineRule="auto"/>
        <w:jc w:val="center"/>
        <w:rPr>
          <w:ins w:id="44" w:author="ANDRE LUIS AGUIAR DO NASCIMENTO" w:date="2025-07-01T02:26:00Z" w16du:dateUtc="2025-07-01T02:26:58Z"/>
          <w:del w:id="45" w:author="WESLEY DOS SANTOS GATINHO" w:date="2025-07-01T01:45:00Z" w16du:dateUtc="2025-07-01T04:45:00Z"/>
          <w:rFonts w:ascii="Aptos" w:hAnsi="Aptos"/>
          <w:sz w:val="24"/>
          <w:szCs w:val="24"/>
          <w:rPrChange w:id="46" w:author="WESLEY DOS SANTOS GATINHO" w:date="2025-07-01T01:54:00Z" w16du:dateUtc="2025-07-01T04:54:00Z">
            <w:rPr>
              <w:ins w:id="47" w:author="ANDRE LUIS AGUIAR DO NASCIMENTO" w:date="2025-07-01T02:26:00Z" w16du:dateUtc="2025-07-01T02:26:58Z"/>
              <w:del w:id="48" w:author="WESLEY DOS SANTOS GATINHO" w:date="2025-07-01T01:45:00Z" w16du:dateUtc="2025-07-01T04:45:00Z"/>
              <w:sz w:val="24"/>
              <w:szCs w:val="24"/>
            </w:rPr>
          </w:rPrChange>
        </w:rPr>
      </w:pPr>
      <w:ins w:id="49" w:author="ANDRE LUIS AGUIAR DO NASCIMENTO" w:date="2025-07-01T02:24:00Z">
        <w:del w:id="50" w:author="WESLEY DOS SANTOS GATINHO" w:date="2025-07-01T01:45:00Z" w16du:dateUtc="2025-07-01T04:45:00Z">
          <w:r w:rsidRPr="00420D18" w:rsidDel="00E1307C">
            <w:rPr>
              <w:rFonts w:ascii="Aptos" w:hAnsi="Aptos"/>
              <w:sz w:val="24"/>
              <w:szCs w:val="24"/>
              <w:rPrChange w:id="51" w:author="WESLEY DOS SANTOS GATINHO" w:date="2025-07-01T01:54:00Z" w16du:dateUtc="2025-07-01T04:54:00Z">
                <w:rPr>
                  <w:sz w:val="24"/>
                  <w:szCs w:val="24"/>
                </w:rPr>
              </w:rPrChange>
            </w:rPr>
            <w:delText xml:space="preserve">HUGO SAMUEL </w:delText>
          </w:r>
        </w:del>
      </w:ins>
    </w:p>
    <w:p w14:paraId="12829961" w14:textId="51987F93" w:rsidR="66672F07" w:rsidRPr="00420D18" w:rsidDel="00E1307C" w:rsidRDefault="66672F07" w:rsidP="4B3CFFB5">
      <w:pPr>
        <w:spacing w:after="200" w:line="360" w:lineRule="auto"/>
        <w:jc w:val="center"/>
        <w:rPr>
          <w:ins w:id="52" w:author="ANDRE LUIS AGUIAR DO NASCIMENTO" w:date="2025-07-01T02:25:00Z" w16du:dateUtc="2025-07-01T02:25:43Z"/>
          <w:del w:id="53" w:author="WESLEY DOS SANTOS GATINHO" w:date="2025-07-01T01:45:00Z" w16du:dateUtc="2025-07-01T04:45:00Z"/>
          <w:rFonts w:ascii="Aptos" w:hAnsi="Aptos"/>
          <w:sz w:val="24"/>
          <w:szCs w:val="24"/>
          <w:rPrChange w:id="54" w:author="WESLEY DOS SANTOS GATINHO" w:date="2025-07-01T01:54:00Z" w16du:dateUtc="2025-07-01T04:54:00Z">
            <w:rPr>
              <w:ins w:id="55" w:author="ANDRE LUIS AGUIAR DO NASCIMENTO" w:date="2025-07-01T02:25:00Z" w16du:dateUtc="2025-07-01T02:25:43Z"/>
              <w:del w:id="56" w:author="WESLEY DOS SANTOS GATINHO" w:date="2025-07-01T01:45:00Z" w16du:dateUtc="2025-07-01T04:45:00Z"/>
              <w:sz w:val="24"/>
              <w:szCs w:val="24"/>
            </w:rPr>
          </w:rPrChange>
        </w:rPr>
      </w:pPr>
      <w:ins w:id="57" w:author="ANDRE LUIS AGUIAR DO NASCIMENTO" w:date="2025-07-01T02:26:00Z">
        <w:del w:id="58" w:author="WESLEY DOS SANTOS GATINHO" w:date="2025-07-01T01:45:00Z" w16du:dateUtc="2025-07-01T04:45:00Z">
          <w:r w:rsidRPr="00420D18" w:rsidDel="00E1307C">
            <w:rPr>
              <w:rFonts w:ascii="Aptos" w:hAnsi="Aptos"/>
              <w:sz w:val="24"/>
              <w:szCs w:val="24"/>
              <w:rPrChange w:id="59" w:author="WESLEY DOS SANTOS GATINHO" w:date="2025-07-01T01:54:00Z" w16du:dateUtc="2025-07-01T04:54:00Z">
                <w:rPr>
                  <w:sz w:val="24"/>
                  <w:szCs w:val="24"/>
                </w:rPr>
              </w:rPrChange>
            </w:rPr>
            <w:delText>LEO</w:delText>
          </w:r>
        </w:del>
      </w:ins>
      <w:ins w:id="60" w:author="ANDRE LUIS AGUIAR DO NASCIMENTO" w:date="2025-07-01T02:27:00Z">
        <w:del w:id="61" w:author="WESLEY DOS SANTOS GATINHO" w:date="2025-07-01T01:45:00Z" w16du:dateUtc="2025-07-01T04:45:00Z">
          <w:r w:rsidRPr="00420D18" w:rsidDel="00E1307C">
            <w:rPr>
              <w:rFonts w:ascii="Aptos" w:hAnsi="Aptos"/>
              <w:sz w:val="24"/>
              <w:szCs w:val="24"/>
              <w:rPrChange w:id="62" w:author="WESLEY DOS SANTOS GATINHO" w:date="2025-07-01T01:54:00Z" w16du:dateUtc="2025-07-01T04:54:00Z">
                <w:rPr>
                  <w:sz w:val="24"/>
                  <w:szCs w:val="24"/>
                </w:rPr>
              </w:rPrChange>
            </w:rPr>
            <w:delText>NARDO SAMPAIO</w:delText>
          </w:r>
        </w:del>
      </w:ins>
    </w:p>
    <w:p w14:paraId="05CD0E56" w14:textId="0F8C0353" w:rsidR="3B619A2A" w:rsidRPr="00420D18" w:rsidDel="00E1307C" w:rsidRDefault="3B619A2A" w:rsidP="4B3CFFB5">
      <w:pPr>
        <w:spacing w:after="200" w:line="360" w:lineRule="auto"/>
        <w:jc w:val="center"/>
        <w:rPr>
          <w:ins w:id="63" w:author="ANDRE LUIS AGUIAR DO NASCIMENTO" w:date="2025-07-01T02:25:00Z" w16du:dateUtc="2025-07-01T02:25:42Z"/>
          <w:del w:id="64" w:author="WESLEY DOS SANTOS GATINHO" w:date="2025-07-01T01:45:00Z" w16du:dateUtc="2025-07-01T04:45:00Z"/>
          <w:rFonts w:ascii="Aptos" w:hAnsi="Aptos"/>
          <w:sz w:val="24"/>
          <w:szCs w:val="24"/>
          <w:rPrChange w:id="65" w:author="WESLEY DOS SANTOS GATINHO" w:date="2025-07-01T01:54:00Z" w16du:dateUtc="2025-07-01T04:54:00Z">
            <w:rPr>
              <w:ins w:id="66" w:author="ANDRE LUIS AGUIAR DO NASCIMENTO" w:date="2025-07-01T02:25:00Z" w16du:dateUtc="2025-07-01T02:25:42Z"/>
              <w:del w:id="67" w:author="WESLEY DOS SANTOS GATINHO" w:date="2025-07-01T01:45:00Z" w16du:dateUtc="2025-07-01T04:45:00Z"/>
              <w:sz w:val="24"/>
              <w:szCs w:val="24"/>
            </w:rPr>
          </w:rPrChange>
        </w:rPr>
      </w:pPr>
      <w:ins w:id="68" w:author="ANDRE LUIS AGUIAR DO NASCIMENTO" w:date="2025-07-01T02:25:00Z">
        <w:del w:id="69" w:author="WESLEY DOS SANTOS GATINHO" w:date="2025-07-01T01:45:00Z" w16du:dateUtc="2025-07-01T04:45:00Z">
          <w:r w:rsidRPr="00420D18" w:rsidDel="00E1307C">
            <w:rPr>
              <w:rFonts w:ascii="Aptos" w:hAnsi="Aptos"/>
              <w:sz w:val="24"/>
              <w:szCs w:val="24"/>
              <w:rPrChange w:id="70" w:author="WESLEY DOS SANTOS GATINHO" w:date="2025-07-01T01:54:00Z" w16du:dateUtc="2025-07-01T04:54:00Z">
                <w:rPr>
                  <w:sz w:val="24"/>
                  <w:szCs w:val="24"/>
                </w:rPr>
              </w:rPrChange>
            </w:rPr>
            <w:delText>LUCAS EMANUEL</w:delText>
          </w:r>
        </w:del>
      </w:ins>
    </w:p>
    <w:p w14:paraId="0E7B0C0B" w14:textId="09682F9E" w:rsidR="4B3CFFB5" w:rsidRPr="00420D18" w:rsidDel="00E1307C" w:rsidRDefault="4B3CFFB5" w:rsidP="4B3CFFB5">
      <w:pPr>
        <w:spacing w:after="200" w:line="360" w:lineRule="auto"/>
        <w:jc w:val="center"/>
        <w:rPr>
          <w:del w:id="71" w:author="WESLEY DOS SANTOS GATINHO" w:date="2025-07-01T01:45:00Z" w16du:dateUtc="2025-07-01T04:45:00Z"/>
          <w:rFonts w:ascii="Aptos" w:hAnsi="Aptos"/>
          <w:sz w:val="24"/>
          <w:szCs w:val="24"/>
          <w:rPrChange w:id="72" w:author="WESLEY DOS SANTOS GATINHO" w:date="2025-07-01T01:54:00Z" w16du:dateUtc="2025-07-01T04:54:00Z">
            <w:rPr>
              <w:del w:id="73" w:author="WESLEY DOS SANTOS GATINHO" w:date="2025-07-01T01:45:00Z" w16du:dateUtc="2025-07-01T04:45:00Z"/>
              <w:sz w:val="24"/>
              <w:szCs w:val="24"/>
            </w:rPr>
          </w:rPrChange>
        </w:rPr>
      </w:pPr>
    </w:p>
    <w:p w14:paraId="79AEC4EF" w14:textId="3CA3A45B" w:rsidR="001900E4" w:rsidRPr="00420D18" w:rsidDel="00E1307C" w:rsidRDefault="005021FE">
      <w:pPr>
        <w:spacing w:after="200" w:line="360" w:lineRule="auto"/>
        <w:jc w:val="center"/>
        <w:rPr>
          <w:del w:id="74" w:author="WESLEY DOS SANTOS GATINHO" w:date="2025-07-01T01:45:00Z" w16du:dateUtc="2025-07-01T04:45:00Z"/>
          <w:rFonts w:ascii="Aptos" w:hAnsi="Aptos"/>
          <w:sz w:val="24"/>
          <w:szCs w:val="24"/>
          <w:rPrChange w:id="75" w:author="WESLEY DOS SANTOS GATINHO" w:date="2025-07-01T01:54:00Z" w16du:dateUtc="2025-07-01T04:54:00Z">
            <w:rPr>
              <w:del w:id="76" w:author="WESLEY DOS SANTOS GATINHO" w:date="2025-07-01T01:45:00Z" w16du:dateUtc="2025-07-01T04:45:00Z"/>
              <w:sz w:val="24"/>
              <w:szCs w:val="24"/>
            </w:rPr>
          </w:rPrChange>
        </w:rPr>
      </w:pPr>
      <w:del w:id="77" w:author="WESLEY DOS SANTOS GATINHO" w:date="2025-07-01T01:45:00Z" w16du:dateUtc="2025-07-01T04:45:00Z">
        <w:r w:rsidRPr="00420D18" w:rsidDel="00E1307C">
          <w:rPr>
            <w:rFonts w:ascii="Aptos" w:hAnsi="Aptos"/>
            <w:sz w:val="24"/>
            <w:szCs w:val="24"/>
            <w:rPrChange w:id="78" w:author="WESLEY DOS SANTOS GATINHO" w:date="2025-07-01T01:54:00Z" w16du:dateUtc="2025-07-01T04:54:00Z">
              <w:rPr>
                <w:sz w:val="24"/>
                <w:szCs w:val="24"/>
              </w:rPr>
            </w:rPrChange>
          </w:rPr>
          <w:delText>JOSUEL PINHEIRO BARROS</w:delText>
        </w:r>
      </w:del>
    </w:p>
    <w:p w14:paraId="7B32D723" w14:textId="2C4D07A4" w:rsidR="001900E4" w:rsidRPr="00420D18" w:rsidDel="00E1307C" w:rsidRDefault="005021FE">
      <w:pPr>
        <w:spacing w:after="200" w:line="360" w:lineRule="auto"/>
        <w:jc w:val="center"/>
        <w:rPr>
          <w:del w:id="79" w:author="WESLEY DOS SANTOS GATINHO" w:date="2025-07-01T01:45:00Z" w16du:dateUtc="2025-07-01T04:45:00Z"/>
          <w:rFonts w:ascii="Aptos" w:hAnsi="Aptos"/>
          <w:b/>
          <w:sz w:val="24"/>
          <w:szCs w:val="24"/>
          <w:rPrChange w:id="80" w:author="WESLEY DOS SANTOS GATINHO" w:date="2025-07-01T01:54:00Z" w16du:dateUtc="2025-07-01T04:54:00Z">
            <w:rPr>
              <w:del w:id="81" w:author="WESLEY DOS SANTOS GATINHO" w:date="2025-07-01T01:45:00Z" w16du:dateUtc="2025-07-01T04:45:00Z"/>
              <w:b/>
              <w:sz w:val="24"/>
              <w:szCs w:val="24"/>
            </w:rPr>
          </w:rPrChange>
        </w:rPr>
      </w:pPr>
      <w:del w:id="82" w:author="WESLEY DOS SANTOS GATINHO" w:date="2025-07-01T01:45:00Z" w16du:dateUtc="2025-07-01T04:45:00Z">
        <w:r w:rsidRPr="00420D18" w:rsidDel="00E1307C">
          <w:rPr>
            <w:rFonts w:ascii="Aptos" w:hAnsi="Aptos"/>
            <w:sz w:val="24"/>
            <w:szCs w:val="24"/>
            <w:rPrChange w:id="83" w:author="WESLEY DOS SANTOS GATINHO" w:date="2025-07-01T01:54:00Z" w16du:dateUtc="2025-07-01T04:54:00Z">
              <w:rPr>
                <w:sz w:val="24"/>
                <w:szCs w:val="24"/>
              </w:rPr>
            </w:rPrChange>
          </w:rPr>
          <w:delText>WESLEY DOS SANTOS GATINHO</w:delText>
        </w:r>
      </w:del>
    </w:p>
    <w:p w14:paraId="3656B9AB" w14:textId="77777777" w:rsidR="001900E4" w:rsidRPr="00420D18" w:rsidRDefault="001900E4">
      <w:pPr>
        <w:spacing w:after="200" w:line="360" w:lineRule="auto"/>
        <w:jc w:val="center"/>
        <w:rPr>
          <w:rFonts w:ascii="Aptos" w:hAnsi="Aptos"/>
          <w:b/>
          <w:sz w:val="24"/>
          <w:szCs w:val="24"/>
          <w:rPrChange w:id="84" w:author="WESLEY DOS SANTOS GATINHO" w:date="2025-07-01T01:54:00Z" w16du:dateUtc="2025-07-01T04:54:00Z">
            <w:rPr>
              <w:b/>
              <w:sz w:val="24"/>
              <w:szCs w:val="24"/>
            </w:rPr>
          </w:rPrChange>
        </w:rPr>
      </w:pPr>
    </w:p>
    <w:p w14:paraId="53A6A117" w14:textId="77777777" w:rsidR="001A7F32" w:rsidRPr="00420D18" w:rsidRDefault="001A7F32">
      <w:pPr>
        <w:spacing w:after="200" w:line="360" w:lineRule="auto"/>
        <w:jc w:val="center"/>
        <w:rPr>
          <w:ins w:id="85" w:author="WESLEY DOS SANTOS GATINHO" w:date="2025-07-01T01:46:00Z" w16du:dateUtc="2025-07-01T04:46:00Z"/>
          <w:rFonts w:ascii="Aptos" w:hAnsi="Aptos"/>
          <w:sz w:val="24"/>
          <w:szCs w:val="24"/>
          <w:rPrChange w:id="86" w:author="WESLEY DOS SANTOS GATINHO" w:date="2025-07-01T01:54:00Z" w16du:dateUtc="2025-07-01T04:54:00Z">
            <w:rPr>
              <w:ins w:id="87" w:author="WESLEY DOS SANTOS GATINHO" w:date="2025-07-01T01:46:00Z" w16du:dateUtc="2025-07-01T04:46:00Z"/>
              <w:sz w:val="24"/>
              <w:szCs w:val="24"/>
            </w:rPr>
          </w:rPrChange>
        </w:rPr>
      </w:pPr>
    </w:p>
    <w:p w14:paraId="38519E0F" w14:textId="77777777" w:rsidR="001A7F32" w:rsidRPr="00420D18" w:rsidRDefault="001A7F32">
      <w:pPr>
        <w:spacing w:after="200" w:line="360" w:lineRule="auto"/>
        <w:jc w:val="center"/>
        <w:rPr>
          <w:ins w:id="88" w:author="WESLEY DOS SANTOS GATINHO" w:date="2025-07-01T01:46:00Z" w16du:dateUtc="2025-07-01T04:46:00Z"/>
          <w:rFonts w:ascii="Aptos" w:hAnsi="Aptos"/>
          <w:sz w:val="24"/>
          <w:szCs w:val="24"/>
          <w:rPrChange w:id="89" w:author="WESLEY DOS SANTOS GATINHO" w:date="2025-07-01T01:54:00Z" w16du:dateUtc="2025-07-01T04:54:00Z">
            <w:rPr>
              <w:ins w:id="90" w:author="WESLEY DOS SANTOS GATINHO" w:date="2025-07-01T01:46:00Z" w16du:dateUtc="2025-07-01T04:46:00Z"/>
              <w:sz w:val="24"/>
              <w:szCs w:val="24"/>
            </w:rPr>
          </w:rPrChange>
        </w:rPr>
      </w:pPr>
    </w:p>
    <w:p w14:paraId="73C682E3" w14:textId="77777777" w:rsidR="001A7F32" w:rsidRPr="00420D18" w:rsidRDefault="001A7F32">
      <w:pPr>
        <w:spacing w:after="200" w:line="360" w:lineRule="auto"/>
        <w:jc w:val="center"/>
        <w:rPr>
          <w:ins w:id="91" w:author="WESLEY DOS SANTOS GATINHO" w:date="2025-07-01T01:46:00Z" w16du:dateUtc="2025-07-01T04:46:00Z"/>
          <w:rFonts w:ascii="Aptos" w:hAnsi="Aptos"/>
          <w:sz w:val="24"/>
          <w:szCs w:val="24"/>
          <w:rPrChange w:id="92" w:author="WESLEY DOS SANTOS GATINHO" w:date="2025-07-01T01:54:00Z" w16du:dateUtc="2025-07-01T04:54:00Z">
            <w:rPr>
              <w:ins w:id="93" w:author="WESLEY DOS SANTOS GATINHO" w:date="2025-07-01T01:46:00Z" w16du:dateUtc="2025-07-01T04:46:00Z"/>
              <w:sz w:val="24"/>
              <w:szCs w:val="24"/>
            </w:rPr>
          </w:rPrChange>
        </w:rPr>
      </w:pPr>
    </w:p>
    <w:p w14:paraId="75B33D33" w14:textId="77777777" w:rsidR="001A7F32" w:rsidRPr="00420D18" w:rsidRDefault="001A7F32" w:rsidP="001A7F32">
      <w:pPr>
        <w:spacing w:line="360" w:lineRule="auto"/>
        <w:jc w:val="center"/>
        <w:rPr>
          <w:ins w:id="94" w:author="WESLEY DOS SANTOS GATINHO" w:date="2025-07-01T01:46:00Z" w16du:dateUtc="2025-07-01T04:46:00Z"/>
          <w:rFonts w:ascii="Aptos" w:hAnsi="Aptos"/>
          <w:b/>
          <w:bCs/>
          <w:sz w:val="24"/>
          <w:szCs w:val="24"/>
          <w:rPrChange w:id="95" w:author="WESLEY DOS SANTOS GATINHO" w:date="2025-07-01T01:54:00Z" w16du:dateUtc="2025-07-01T04:54:00Z">
            <w:rPr>
              <w:ins w:id="96" w:author="WESLEY DOS SANTOS GATINHO" w:date="2025-07-01T01:46:00Z" w16du:dateUtc="2025-07-01T04:46:00Z"/>
              <w:b/>
              <w:bCs/>
              <w:sz w:val="24"/>
              <w:szCs w:val="24"/>
            </w:rPr>
          </w:rPrChange>
        </w:rPr>
      </w:pPr>
      <w:ins w:id="97" w:author="WESLEY DOS SANTOS GATINHO" w:date="2025-07-01T01:46:00Z" w16du:dateUtc="2025-07-01T04:46:00Z">
        <w:r w:rsidRPr="00420D18">
          <w:rPr>
            <w:rFonts w:ascii="Aptos" w:hAnsi="Aptos"/>
            <w:b/>
            <w:bCs/>
            <w:sz w:val="24"/>
            <w:szCs w:val="24"/>
            <w:rPrChange w:id="98" w:author="WESLEY DOS SANTOS GATINHO" w:date="2025-07-01T01:54:00Z" w16du:dateUtc="2025-07-01T04:54:00Z">
              <w:rPr>
                <w:b/>
                <w:bCs/>
                <w:sz w:val="24"/>
                <w:szCs w:val="24"/>
              </w:rPr>
            </w:rPrChange>
          </w:rPr>
          <w:t>ANDRE LUIS AGUIAR DO NASCIMENTO</w:t>
        </w:r>
      </w:ins>
    </w:p>
    <w:p w14:paraId="783FC82F" w14:textId="60CBB893" w:rsidR="001A7F32" w:rsidRPr="00420D18" w:rsidRDefault="001A7F32" w:rsidP="001A7F32">
      <w:pPr>
        <w:spacing w:line="360" w:lineRule="auto"/>
        <w:jc w:val="center"/>
        <w:rPr>
          <w:ins w:id="99" w:author="WESLEY DOS SANTOS GATINHO" w:date="2025-07-01T01:46:00Z" w16du:dateUtc="2025-07-01T04:46:00Z"/>
          <w:rFonts w:ascii="Aptos" w:hAnsi="Aptos"/>
          <w:b/>
          <w:bCs/>
          <w:sz w:val="24"/>
          <w:szCs w:val="24"/>
          <w:rPrChange w:id="100" w:author="WESLEY DOS SANTOS GATINHO" w:date="2025-07-01T01:54:00Z" w16du:dateUtc="2025-07-01T04:54:00Z">
            <w:rPr>
              <w:ins w:id="101" w:author="WESLEY DOS SANTOS GATINHO" w:date="2025-07-01T01:46:00Z" w16du:dateUtc="2025-07-01T04:46:00Z"/>
              <w:b/>
              <w:bCs/>
              <w:sz w:val="24"/>
              <w:szCs w:val="24"/>
            </w:rPr>
          </w:rPrChange>
        </w:rPr>
      </w:pPr>
      <w:ins w:id="102" w:author="WESLEY DOS SANTOS GATINHO" w:date="2025-07-01T01:46:00Z" w16du:dateUtc="2025-07-01T04:46:00Z">
        <w:r w:rsidRPr="00420D18">
          <w:rPr>
            <w:rFonts w:ascii="Aptos" w:hAnsi="Aptos"/>
            <w:b/>
            <w:bCs/>
            <w:sz w:val="24"/>
            <w:szCs w:val="24"/>
            <w:rPrChange w:id="103" w:author="WESLEY DOS SANTOS GATINHO" w:date="2025-07-01T01:54:00Z" w16du:dateUtc="2025-07-01T04:54:00Z">
              <w:rPr>
                <w:b/>
                <w:bCs/>
                <w:sz w:val="24"/>
                <w:szCs w:val="24"/>
              </w:rPr>
            </w:rPrChange>
          </w:rPr>
          <w:t xml:space="preserve">HUGO SAMUEL </w:t>
        </w:r>
      </w:ins>
      <w:ins w:id="104" w:author="WESLEY DOS SANTOS GATINHO" w:date="2025-07-01T01:56:00Z" w16du:dateUtc="2025-07-01T04:56:00Z">
        <w:r w:rsidR="0061180A">
          <w:rPr>
            <w:rFonts w:ascii="Aptos" w:hAnsi="Aptos"/>
            <w:b/>
            <w:bCs/>
            <w:sz w:val="24"/>
            <w:szCs w:val="24"/>
          </w:rPr>
          <w:t>DE LIMA OLIVEIRA</w:t>
        </w:r>
      </w:ins>
    </w:p>
    <w:p w14:paraId="41EF9A40" w14:textId="5DEBE0A5" w:rsidR="001A7F32" w:rsidRPr="00420D18" w:rsidRDefault="001A7F32" w:rsidP="001A7F32">
      <w:pPr>
        <w:spacing w:line="360" w:lineRule="auto"/>
        <w:jc w:val="center"/>
        <w:rPr>
          <w:ins w:id="105" w:author="WESLEY DOS SANTOS GATINHO" w:date="2025-07-01T01:46:00Z" w16du:dateUtc="2025-07-01T04:46:00Z"/>
          <w:rFonts w:ascii="Aptos" w:hAnsi="Aptos"/>
          <w:b/>
          <w:bCs/>
          <w:sz w:val="24"/>
          <w:szCs w:val="24"/>
          <w:rPrChange w:id="106" w:author="WESLEY DOS SANTOS GATINHO" w:date="2025-07-01T01:54:00Z" w16du:dateUtc="2025-07-01T04:54:00Z">
            <w:rPr>
              <w:ins w:id="107" w:author="WESLEY DOS SANTOS GATINHO" w:date="2025-07-01T01:46:00Z" w16du:dateUtc="2025-07-01T04:46:00Z"/>
              <w:b/>
              <w:bCs/>
              <w:sz w:val="24"/>
              <w:szCs w:val="24"/>
            </w:rPr>
          </w:rPrChange>
        </w:rPr>
      </w:pPr>
      <w:ins w:id="108" w:author="WESLEY DOS SANTOS GATINHO" w:date="2025-07-01T01:46:00Z" w16du:dateUtc="2025-07-01T04:46:00Z">
        <w:r w:rsidRPr="00420D18">
          <w:rPr>
            <w:rFonts w:ascii="Aptos" w:hAnsi="Aptos"/>
            <w:b/>
            <w:bCs/>
            <w:sz w:val="24"/>
            <w:szCs w:val="24"/>
            <w:rPrChange w:id="109" w:author="WESLEY DOS SANTOS GATINHO" w:date="2025-07-01T01:54:00Z" w16du:dateUtc="2025-07-01T04:54:00Z">
              <w:rPr>
                <w:b/>
                <w:bCs/>
                <w:sz w:val="24"/>
                <w:szCs w:val="24"/>
              </w:rPr>
            </w:rPrChange>
          </w:rPr>
          <w:t>LEONARDO SAMPAIO</w:t>
        </w:r>
      </w:ins>
      <w:ins w:id="110" w:author="WESLEY DOS SANTOS GATINHO" w:date="2025-07-01T01:56:00Z" w16du:dateUtc="2025-07-01T04:56:00Z">
        <w:r w:rsidR="0061180A">
          <w:rPr>
            <w:rFonts w:ascii="Aptos" w:hAnsi="Aptos"/>
            <w:b/>
            <w:bCs/>
            <w:sz w:val="24"/>
            <w:szCs w:val="24"/>
          </w:rPr>
          <w:t xml:space="preserve"> </w:t>
        </w:r>
        <w:r w:rsidR="002278D3">
          <w:rPr>
            <w:rFonts w:ascii="Aptos" w:hAnsi="Aptos"/>
            <w:b/>
            <w:bCs/>
            <w:sz w:val="24"/>
            <w:szCs w:val="24"/>
          </w:rPr>
          <w:t>SERRA</w:t>
        </w:r>
      </w:ins>
    </w:p>
    <w:p w14:paraId="1FFD67BD" w14:textId="05715758" w:rsidR="001A7F32" w:rsidRPr="00420D18" w:rsidRDefault="001A7F32" w:rsidP="001A7F32">
      <w:pPr>
        <w:spacing w:line="360" w:lineRule="auto"/>
        <w:jc w:val="center"/>
        <w:rPr>
          <w:ins w:id="111" w:author="WESLEY DOS SANTOS GATINHO" w:date="2025-07-01T01:46:00Z" w16du:dateUtc="2025-07-01T04:46:00Z"/>
          <w:rFonts w:ascii="Aptos" w:hAnsi="Aptos"/>
          <w:b/>
          <w:bCs/>
          <w:sz w:val="24"/>
          <w:szCs w:val="24"/>
          <w:rPrChange w:id="112" w:author="WESLEY DOS SANTOS GATINHO" w:date="2025-07-01T01:54:00Z" w16du:dateUtc="2025-07-01T04:54:00Z">
            <w:rPr>
              <w:ins w:id="113" w:author="WESLEY DOS SANTOS GATINHO" w:date="2025-07-01T01:46:00Z" w16du:dateUtc="2025-07-01T04:46:00Z"/>
              <w:b/>
              <w:bCs/>
              <w:sz w:val="24"/>
              <w:szCs w:val="24"/>
            </w:rPr>
          </w:rPrChange>
        </w:rPr>
      </w:pPr>
      <w:ins w:id="114" w:author="WESLEY DOS SANTOS GATINHO" w:date="2025-07-01T01:46:00Z">
        <w:r w:rsidRPr="528A04C4">
          <w:rPr>
            <w:rFonts w:ascii="Aptos" w:hAnsi="Aptos"/>
            <w:b/>
            <w:bCs/>
            <w:sz w:val="24"/>
            <w:szCs w:val="24"/>
            <w:rPrChange w:id="115" w:author="WESLEY DOS SANTOS GATINHO" w:date="2025-07-01T01:54:00Z">
              <w:rPr>
                <w:b/>
                <w:bCs/>
                <w:sz w:val="24"/>
                <w:szCs w:val="24"/>
              </w:rPr>
            </w:rPrChange>
          </w:rPr>
          <w:t>LUCAS EMAN</w:t>
        </w:r>
      </w:ins>
      <w:r w:rsidR="26308E5B" w:rsidRPr="528A04C4">
        <w:rPr>
          <w:rFonts w:ascii="Aptos" w:hAnsi="Aptos"/>
          <w:b/>
          <w:bCs/>
          <w:sz w:val="24"/>
          <w:szCs w:val="24"/>
        </w:rPr>
        <w:t>O</w:t>
      </w:r>
      <w:ins w:id="116" w:author="WESLEY DOS SANTOS GATINHO" w:date="2025-07-01T01:46:00Z">
        <w:r w:rsidRPr="528A04C4">
          <w:rPr>
            <w:rFonts w:ascii="Aptos" w:hAnsi="Aptos"/>
            <w:b/>
            <w:bCs/>
            <w:sz w:val="24"/>
            <w:szCs w:val="24"/>
            <w:rPrChange w:id="117" w:author="WESLEY DOS SANTOS GATINHO" w:date="2025-07-01T01:54:00Z">
              <w:rPr>
                <w:b/>
                <w:bCs/>
                <w:sz w:val="24"/>
                <w:szCs w:val="24"/>
              </w:rPr>
            </w:rPrChange>
          </w:rPr>
          <w:t>EL</w:t>
        </w:r>
      </w:ins>
      <w:ins w:id="118" w:author="WESLEY DOS SANTOS GATINHO" w:date="2025-07-01T01:56:00Z">
        <w:r w:rsidR="002278D3" w:rsidRPr="528A04C4">
          <w:rPr>
            <w:rFonts w:ascii="Aptos" w:hAnsi="Aptos"/>
            <w:b/>
            <w:bCs/>
            <w:sz w:val="24"/>
            <w:szCs w:val="24"/>
          </w:rPr>
          <w:t xml:space="preserve"> AMARAL GOMES</w:t>
        </w:r>
      </w:ins>
    </w:p>
    <w:p w14:paraId="57817302" w14:textId="77777777" w:rsidR="001A7F32" w:rsidRPr="00420D18" w:rsidRDefault="001A7F32" w:rsidP="001A7F32">
      <w:pPr>
        <w:spacing w:line="360" w:lineRule="auto"/>
        <w:jc w:val="center"/>
        <w:rPr>
          <w:ins w:id="119" w:author="WESLEY DOS SANTOS GATINHO" w:date="2025-07-01T01:46:00Z" w16du:dateUtc="2025-07-01T04:46:00Z"/>
          <w:rFonts w:ascii="Aptos" w:hAnsi="Aptos"/>
          <w:b/>
          <w:bCs/>
          <w:sz w:val="24"/>
          <w:szCs w:val="24"/>
          <w:rPrChange w:id="120" w:author="WESLEY DOS SANTOS GATINHO" w:date="2025-07-01T01:54:00Z" w16du:dateUtc="2025-07-01T04:54:00Z">
            <w:rPr>
              <w:ins w:id="121" w:author="WESLEY DOS SANTOS GATINHO" w:date="2025-07-01T01:46:00Z" w16du:dateUtc="2025-07-01T04:46:00Z"/>
              <w:b/>
              <w:bCs/>
              <w:sz w:val="24"/>
              <w:szCs w:val="24"/>
            </w:rPr>
          </w:rPrChange>
        </w:rPr>
      </w:pPr>
      <w:ins w:id="122" w:author="WESLEY DOS SANTOS GATINHO" w:date="2025-07-01T01:46:00Z" w16du:dateUtc="2025-07-01T04:46:00Z">
        <w:r w:rsidRPr="00420D18">
          <w:rPr>
            <w:rFonts w:ascii="Aptos" w:hAnsi="Aptos"/>
            <w:b/>
            <w:bCs/>
            <w:sz w:val="24"/>
            <w:szCs w:val="24"/>
            <w:rPrChange w:id="123" w:author="WESLEY DOS SANTOS GATINHO" w:date="2025-07-01T01:54:00Z" w16du:dateUtc="2025-07-01T04:54:00Z">
              <w:rPr>
                <w:b/>
                <w:bCs/>
                <w:sz w:val="24"/>
                <w:szCs w:val="24"/>
              </w:rPr>
            </w:rPrChange>
          </w:rPr>
          <w:t>WESLEY DOS SANTOS GATINHO</w:t>
        </w:r>
      </w:ins>
    </w:p>
    <w:p w14:paraId="7C10062F" w14:textId="3338CBC0" w:rsidR="001900E4" w:rsidRPr="00420D18" w:rsidDel="001A7F32" w:rsidRDefault="005021FE">
      <w:pPr>
        <w:spacing w:after="200" w:line="360" w:lineRule="auto"/>
        <w:jc w:val="center"/>
        <w:rPr>
          <w:del w:id="124" w:author="WESLEY DOS SANTOS GATINHO" w:date="2025-07-01T01:46:00Z" w16du:dateUtc="2025-07-01T04:46:00Z"/>
          <w:rFonts w:ascii="Aptos" w:hAnsi="Aptos"/>
          <w:sz w:val="24"/>
          <w:szCs w:val="24"/>
          <w:rPrChange w:id="125" w:author="WESLEY DOS SANTOS GATINHO" w:date="2025-07-01T01:54:00Z" w16du:dateUtc="2025-07-01T04:54:00Z">
            <w:rPr>
              <w:del w:id="126" w:author="WESLEY DOS SANTOS GATINHO" w:date="2025-07-01T01:46:00Z" w16du:dateUtc="2025-07-01T04:46:00Z"/>
              <w:sz w:val="24"/>
              <w:szCs w:val="24"/>
            </w:rPr>
          </w:rPrChange>
        </w:rPr>
      </w:pPr>
      <w:del w:id="127" w:author="WESLEY DOS SANTOS GATINHO" w:date="2025-07-01T01:46:00Z" w16du:dateUtc="2025-07-01T04:46:00Z">
        <w:r w:rsidRPr="00420D18" w:rsidDel="001A7F32">
          <w:rPr>
            <w:rFonts w:ascii="Aptos" w:hAnsi="Aptos"/>
            <w:sz w:val="24"/>
            <w:szCs w:val="24"/>
            <w:rPrChange w:id="128" w:author="WESLEY DOS SANTOS GATINHO" w:date="2025-07-01T01:54:00Z" w16du:dateUtc="2025-07-01T04:54:00Z">
              <w:rPr>
                <w:sz w:val="24"/>
                <w:szCs w:val="24"/>
              </w:rPr>
            </w:rPrChange>
          </w:rPr>
          <w:delText>ANDRE LUIS AGUIAR DO NASCIMENTO</w:delText>
        </w:r>
      </w:del>
    </w:p>
    <w:p w14:paraId="4F374C0D" w14:textId="36AF06AD" w:rsidR="001900E4" w:rsidRPr="00420D18" w:rsidDel="001A7F32" w:rsidRDefault="005021FE">
      <w:pPr>
        <w:spacing w:after="200" w:line="360" w:lineRule="auto"/>
        <w:jc w:val="center"/>
        <w:rPr>
          <w:del w:id="129" w:author="WESLEY DOS SANTOS GATINHO" w:date="2025-07-01T01:46:00Z" w16du:dateUtc="2025-07-01T04:46:00Z"/>
          <w:rFonts w:ascii="Aptos" w:hAnsi="Aptos"/>
          <w:sz w:val="24"/>
          <w:szCs w:val="24"/>
          <w:rPrChange w:id="130" w:author="WESLEY DOS SANTOS GATINHO" w:date="2025-07-01T01:54:00Z" w16du:dateUtc="2025-07-01T04:54:00Z">
            <w:rPr>
              <w:del w:id="131" w:author="WESLEY DOS SANTOS GATINHO" w:date="2025-07-01T01:46:00Z" w16du:dateUtc="2025-07-01T04:46:00Z"/>
              <w:sz w:val="24"/>
              <w:szCs w:val="24"/>
            </w:rPr>
          </w:rPrChange>
        </w:rPr>
      </w:pPr>
      <w:del w:id="132" w:author="WESLEY DOS SANTOS GATINHO" w:date="2025-07-01T01:46:00Z" w16du:dateUtc="2025-07-01T04:46:00Z">
        <w:r w:rsidRPr="00420D18" w:rsidDel="001A7F32">
          <w:rPr>
            <w:rFonts w:ascii="Aptos" w:hAnsi="Aptos"/>
            <w:sz w:val="24"/>
            <w:szCs w:val="24"/>
            <w:rPrChange w:id="133" w:author="WESLEY DOS SANTOS GATINHO" w:date="2025-07-01T01:54:00Z" w16du:dateUtc="2025-07-01T04:54:00Z">
              <w:rPr>
                <w:sz w:val="24"/>
                <w:szCs w:val="24"/>
              </w:rPr>
            </w:rPrChange>
          </w:rPr>
          <w:delText>CHRISTOFFER BARROS MONTEIRO</w:delText>
        </w:r>
      </w:del>
      <w:ins w:id="134" w:author="ANDRE LUIS AGUIAR DO NASCIMENTO" w:date="2025-07-01T02:26:00Z">
        <w:del w:id="135" w:author="WESLEY DOS SANTOS GATINHO" w:date="2025-07-01T01:46:00Z" w16du:dateUtc="2025-07-01T04:46:00Z">
          <w:r w:rsidR="1511AE07" w:rsidRPr="00420D18" w:rsidDel="001A7F32">
            <w:rPr>
              <w:rFonts w:ascii="Aptos" w:hAnsi="Aptos"/>
              <w:sz w:val="24"/>
              <w:szCs w:val="24"/>
              <w:rPrChange w:id="136" w:author="WESLEY DOS SANTOS GATINHO" w:date="2025-07-01T01:54:00Z" w16du:dateUtc="2025-07-01T04:54:00Z">
                <w:rPr>
                  <w:sz w:val="24"/>
                  <w:szCs w:val="24"/>
                </w:rPr>
              </w:rPrChange>
            </w:rPr>
            <w:delText>HUGO SAMUEL</w:delText>
          </w:r>
        </w:del>
      </w:ins>
    </w:p>
    <w:p w14:paraId="15D95E62" w14:textId="2056B154" w:rsidR="001900E4" w:rsidRPr="00420D18" w:rsidDel="001A7F32" w:rsidRDefault="005021FE">
      <w:pPr>
        <w:spacing w:after="200" w:line="360" w:lineRule="auto"/>
        <w:jc w:val="center"/>
        <w:rPr>
          <w:ins w:id="137" w:author="ANDRE LUIS AGUIAR DO NASCIMENTO" w:date="2025-07-01T02:26:00Z" w16du:dateUtc="2025-07-01T02:26:44Z"/>
          <w:del w:id="138" w:author="WESLEY DOS SANTOS GATINHO" w:date="2025-07-01T01:46:00Z" w16du:dateUtc="2025-07-01T04:46:00Z"/>
          <w:rFonts w:ascii="Aptos" w:hAnsi="Aptos"/>
          <w:sz w:val="24"/>
          <w:szCs w:val="24"/>
          <w:rPrChange w:id="139" w:author="WESLEY DOS SANTOS GATINHO" w:date="2025-07-01T01:54:00Z" w16du:dateUtc="2025-07-01T04:54:00Z">
            <w:rPr>
              <w:ins w:id="140" w:author="ANDRE LUIS AGUIAR DO NASCIMENTO" w:date="2025-07-01T02:26:00Z" w16du:dateUtc="2025-07-01T02:26:44Z"/>
              <w:del w:id="141" w:author="WESLEY DOS SANTOS GATINHO" w:date="2025-07-01T01:46:00Z" w16du:dateUtc="2025-07-01T04:46:00Z"/>
              <w:sz w:val="24"/>
              <w:szCs w:val="24"/>
            </w:rPr>
          </w:rPrChange>
        </w:rPr>
      </w:pPr>
      <w:del w:id="142" w:author="WESLEY DOS SANTOS GATINHO" w:date="2025-07-01T01:46:00Z" w16du:dateUtc="2025-07-01T04:46:00Z">
        <w:r w:rsidRPr="00420D18" w:rsidDel="001A7F32">
          <w:rPr>
            <w:rFonts w:ascii="Aptos" w:hAnsi="Aptos"/>
            <w:sz w:val="24"/>
            <w:szCs w:val="24"/>
            <w:rPrChange w:id="143" w:author="WESLEY DOS SANTOS GATINHO" w:date="2025-07-01T01:54:00Z" w16du:dateUtc="2025-07-01T04:54:00Z">
              <w:rPr>
                <w:sz w:val="24"/>
                <w:szCs w:val="24"/>
              </w:rPr>
            </w:rPrChange>
          </w:rPr>
          <w:delText>JOSUEL PINHEIRO BARROS</w:delText>
        </w:r>
      </w:del>
      <w:ins w:id="144" w:author="ANDRE LUIS AGUIAR DO NASCIMENTO" w:date="2025-07-01T02:26:00Z">
        <w:del w:id="145" w:author="WESLEY DOS SANTOS GATINHO" w:date="2025-07-01T01:46:00Z" w16du:dateUtc="2025-07-01T04:46:00Z">
          <w:r w:rsidR="060EA2F7" w:rsidRPr="00420D18" w:rsidDel="001A7F32">
            <w:rPr>
              <w:rFonts w:ascii="Aptos" w:hAnsi="Aptos"/>
              <w:sz w:val="24"/>
              <w:szCs w:val="24"/>
              <w:rPrChange w:id="146" w:author="WESLEY DOS SANTOS GATINHO" w:date="2025-07-01T01:54:00Z" w16du:dateUtc="2025-07-01T04:54:00Z">
                <w:rPr>
                  <w:sz w:val="24"/>
                  <w:szCs w:val="24"/>
                </w:rPr>
              </w:rPrChange>
            </w:rPr>
            <w:delText>LEONARDO SAMPAIO</w:delText>
          </w:r>
        </w:del>
      </w:ins>
    </w:p>
    <w:p w14:paraId="22AE9AB6" w14:textId="2BADD524" w:rsidR="060EA2F7" w:rsidRPr="00420D18" w:rsidDel="001A7F32" w:rsidRDefault="060EA2F7" w:rsidP="4B3CFFB5">
      <w:pPr>
        <w:spacing w:after="200" w:line="360" w:lineRule="auto"/>
        <w:jc w:val="center"/>
        <w:rPr>
          <w:del w:id="147" w:author="WESLEY DOS SANTOS GATINHO" w:date="2025-07-01T01:46:00Z" w16du:dateUtc="2025-07-01T04:46:00Z"/>
          <w:rFonts w:ascii="Aptos" w:hAnsi="Aptos"/>
          <w:sz w:val="24"/>
          <w:szCs w:val="24"/>
          <w:rPrChange w:id="148" w:author="WESLEY DOS SANTOS GATINHO" w:date="2025-07-01T01:54:00Z" w16du:dateUtc="2025-07-01T04:54:00Z">
            <w:rPr>
              <w:del w:id="149" w:author="WESLEY DOS SANTOS GATINHO" w:date="2025-07-01T01:46:00Z" w16du:dateUtc="2025-07-01T04:46:00Z"/>
              <w:sz w:val="24"/>
              <w:szCs w:val="24"/>
            </w:rPr>
          </w:rPrChange>
        </w:rPr>
      </w:pPr>
      <w:ins w:id="150" w:author="ANDRE LUIS AGUIAR DO NASCIMENTO" w:date="2025-07-01T02:26:00Z">
        <w:del w:id="151" w:author="WESLEY DOS SANTOS GATINHO" w:date="2025-07-01T01:46:00Z" w16du:dateUtc="2025-07-01T04:46:00Z">
          <w:r w:rsidRPr="00420D18" w:rsidDel="001A7F32">
            <w:rPr>
              <w:rFonts w:ascii="Aptos" w:hAnsi="Aptos"/>
              <w:sz w:val="24"/>
              <w:szCs w:val="24"/>
              <w:rPrChange w:id="152" w:author="WESLEY DOS SANTOS GATINHO" w:date="2025-07-01T01:54:00Z" w16du:dateUtc="2025-07-01T04:54:00Z">
                <w:rPr>
                  <w:sz w:val="24"/>
                  <w:szCs w:val="24"/>
                </w:rPr>
              </w:rPrChange>
            </w:rPr>
            <w:delText>LUCAS EMANUEL</w:delText>
          </w:r>
        </w:del>
      </w:ins>
    </w:p>
    <w:p w14:paraId="079F0873" w14:textId="2F7D51AE" w:rsidR="001900E4" w:rsidRPr="00420D18" w:rsidDel="001A7F32" w:rsidRDefault="005021FE">
      <w:pPr>
        <w:spacing w:after="200" w:line="360" w:lineRule="auto"/>
        <w:jc w:val="center"/>
        <w:rPr>
          <w:del w:id="153" w:author="WESLEY DOS SANTOS GATINHO" w:date="2025-07-01T01:46:00Z" w16du:dateUtc="2025-07-01T04:46:00Z"/>
          <w:rFonts w:ascii="Aptos" w:hAnsi="Aptos"/>
          <w:sz w:val="24"/>
          <w:szCs w:val="24"/>
          <w:rPrChange w:id="154" w:author="WESLEY DOS SANTOS GATINHO" w:date="2025-07-01T01:54:00Z" w16du:dateUtc="2025-07-01T04:54:00Z">
            <w:rPr>
              <w:del w:id="155" w:author="WESLEY DOS SANTOS GATINHO" w:date="2025-07-01T01:46:00Z" w16du:dateUtc="2025-07-01T04:46:00Z"/>
              <w:sz w:val="24"/>
              <w:szCs w:val="24"/>
            </w:rPr>
          </w:rPrChange>
        </w:rPr>
      </w:pPr>
      <w:del w:id="156" w:author="WESLEY DOS SANTOS GATINHO" w:date="2025-07-01T01:46:00Z" w16du:dateUtc="2025-07-01T04:46:00Z">
        <w:r w:rsidRPr="00420D18" w:rsidDel="001A7F32">
          <w:rPr>
            <w:rFonts w:ascii="Aptos" w:hAnsi="Aptos"/>
            <w:sz w:val="24"/>
            <w:szCs w:val="24"/>
            <w:rPrChange w:id="157" w:author="WESLEY DOS SANTOS GATINHO" w:date="2025-07-01T01:54:00Z" w16du:dateUtc="2025-07-01T04:54:00Z">
              <w:rPr>
                <w:sz w:val="24"/>
                <w:szCs w:val="24"/>
              </w:rPr>
            </w:rPrChange>
          </w:rPr>
          <w:delText>WESLEY DOS SANTOS GATINHO</w:delText>
        </w:r>
      </w:del>
    </w:p>
    <w:p w14:paraId="45FB0818" w14:textId="77777777" w:rsidR="001900E4" w:rsidRPr="00420D18" w:rsidRDefault="001900E4">
      <w:pPr>
        <w:spacing w:after="200" w:line="360" w:lineRule="auto"/>
        <w:jc w:val="center"/>
        <w:rPr>
          <w:rFonts w:ascii="Aptos" w:hAnsi="Aptos"/>
          <w:sz w:val="24"/>
          <w:szCs w:val="24"/>
          <w:rPrChange w:id="158" w:author="WESLEY DOS SANTOS GATINHO" w:date="2025-07-01T01:54:00Z" w16du:dateUtc="2025-07-01T04:54:00Z">
            <w:rPr>
              <w:sz w:val="24"/>
              <w:szCs w:val="24"/>
            </w:rPr>
          </w:rPrChange>
        </w:rPr>
      </w:pPr>
    </w:p>
    <w:p w14:paraId="049F31CB" w14:textId="77777777" w:rsidR="001900E4" w:rsidRPr="00420D18" w:rsidRDefault="001900E4">
      <w:pPr>
        <w:spacing w:after="200" w:line="360" w:lineRule="auto"/>
        <w:jc w:val="center"/>
        <w:rPr>
          <w:rFonts w:ascii="Aptos" w:hAnsi="Aptos"/>
          <w:sz w:val="24"/>
          <w:szCs w:val="24"/>
          <w:rPrChange w:id="159" w:author="WESLEY DOS SANTOS GATINHO" w:date="2025-07-01T01:54:00Z" w16du:dateUtc="2025-07-01T04:54:00Z">
            <w:rPr>
              <w:sz w:val="24"/>
              <w:szCs w:val="24"/>
            </w:rPr>
          </w:rPrChange>
        </w:rPr>
      </w:pPr>
    </w:p>
    <w:p w14:paraId="53128261" w14:textId="77777777" w:rsidR="001900E4" w:rsidRPr="00420D18" w:rsidRDefault="001900E4">
      <w:pPr>
        <w:spacing w:after="200" w:line="360" w:lineRule="auto"/>
        <w:jc w:val="center"/>
        <w:rPr>
          <w:rFonts w:ascii="Aptos" w:hAnsi="Aptos"/>
          <w:sz w:val="24"/>
          <w:szCs w:val="24"/>
          <w:rPrChange w:id="160" w:author="WESLEY DOS SANTOS GATINHO" w:date="2025-07-01T01:54:00Z" w16du:dateUtc="2025-07-01T04:54:00Z">
            <w:rPr>
              <w:sz w:val="24"/>
              <w:szCs w:val="24"/>
            </w:rPr>
          </w:rPrChange>
        </w:rPr>
      </w:pPr>
    </w:p>
    <w:p w14:paraId="62486C05" w14:textId="77777777" w:rsidR="001900E4" w:rsidRPr="00420D18" w:rsidRDefault="001900E4">
      <w:pPr>
        <w:spacing w:after="200" w:line="360" w:lineRule="auto"/>
        <w:jc w:val="center"/>
        <w:rPr>
          <w:rFonts w:ascii="Aptos" w:hAnsi="Aptos"/>
          <w:sz w:val="24"/>
          <w:szCs w:val="24"/>
          <w:rPrChange w:id="161" w:author="WESLEY DOS SANTOS GATINHO" w:date="2025-07-01T01:54:00Z" w16du:dateUtc="2025-07-01T04:54:00Z">
            <w:rPr>
              <w:sz w:val="24"/>
              <w:szCs w:val="24"/>
            </w:rPr>
          </w:rPrChange>
        </w:rPr>
      </w:pPr>
    </w:p>
    <w:p w14:paraId="4101652C" w14:textId="77777777" w:rsidR="001900E4" w:rsidRPr="00420D18" w:rsidRDefault="001900E4">
      <w:pPr>
        <w:spacing w:after="200" w:line="360" w:lineRule="auto"/>
        <w:jc w:val="center"/>
        <w:rPr>
          <w:rFonts w:ascii="Aptos" w:hAnsi="Aptos"/>
          <w:sz w:val="24"/>
          <w:szCs w:val="24"/>
          <w:rPrChange w:id="162" w:author="WESLEY DOS SANTOS GATINHO" w:date="2025-07-01T01:54:00Z" w16du:dateUtc="2025-07-01T04:54:00Z">
            <w:rPr>
              <w:sz w:val="24"/>
              <w:szCs w:val="24"/>
            </w:rPr>
          </w:rPrChange>
        </w:rPr>
      </w:pPr>
    </w:p>
    <w:p w14:paraId="4B99056E" w14:textId="7648050D" w:rsidR="001900E4" w:rsidRPr="00420D18" w:rsidDel="001A7F32" w:rsidRDefault="001900E4">
      <w:pPr>
        <w:spacing w:after="200" w:line="360" w:lineRule="auto"/>
        <w:jc w:val="center"/>
        <w:rPr>
          <w:del w:id="163" w:author="WESLEY DOS SANTOS GATINHO" w:date="2025-07-01T01:47:00Z" w16du:dateUtc="2025-07-01T04:47:00Z"/>
          <w:rFonts w:ascii="Aptos" w:hAnsi="Aptos"/>
          <w:sz w:val="24"/>
          <w:szCs w:val="24"/>
          <w:rPrChange w:id="164" w:author="WESLEY DOS SANTOS GATINHO" w:date="2025-07-01T01:54:00Z" w16du:dateUtc="2025-07-01T04:54:00Z">
            <w:rPr>
              <w:del w:id="165" w:author="WESLEY DOS SANTOS GATINHO" w:date="2025-07-01T01:47:00Z" w16du:dateUtc="2025-07-01T04:47:00Z"/>
              <w:sz w:val="24"/>
              <w:szCs w:val="24"/>
            </w:rPr>
          </w:rPrChange>
        </w:rPr>
      </w:pPr>
    </w:p>
    <w:p w14:paraId="3A71D49C" w14:textId="6D93B386" w:rsidR="001900E4" w:rsidRPr="00420D18" w:rsidRDefault="005021FE" w:rsidP="4B3CFFB5">
      <w:pPr>
        <w:spacing w:after="200" w:line="360" w:lineRule="auto"/>
        <w:jc w:val="center"/>
        <w:rPr>
          <w:rFonts w:ascii="Aptos" w:hAnsi="Aptos"/>
          <w:b/>
          <w:bCs/>
          <w:sz w:val="24"/>
          <w:szCs w:val="24"/>
          <w:rPrChange w:id="166" w:author="WESLEY DOS SANTOS GATINHO" w:date="2025-07-01T01:54:00Z" w16du:dateUtc="2025-07-01T04:54:00Z">
            <w:rPr>
              <w:b/>
              <w:bCs/>
              <w:sz w:val="24"/>
              <w:szCs w:val="24"/>
            </w:rPr>
          </w:rPrChange>
        </w:rPr>
      </w:pPr>
      <w:del w:id="167" w:author="WESLEY DOS SANTOS GATINHO" w:date="2025-07-01T01:47:00Z" w16du:dateUtc="2025-07-01T04:47:00Z">
        <w:r w:rsidRPr="00420D18" w:rsidDel="001A7F32">
          <w:rPr>
            <w:rFonts w:ascii="Aptos" w:hAnsi="Aptos"/>
            <w:b/>
            <w:bCs/>
            <w:sz w:val="24"/>
            <w:szCs w:val="24"/>
            <w:rPrChange w:id="168" w:author="WESLEY DOS SANTOS GATINHO" w:date="2025-07-01T01:54:00Z" w16du:dateUtc="2025-07-01T04:54:00Z">
              <w:rPr>
                <w:b/>
                <w:bCs/>
                <w:sz w:val="24"/>
                <w:szCs w:val="24"/>
              </w:rPr>
            </w:rPrChange>
          </w:rPr>
          <w:delText>ENSINO DE QUÍMICA ORGÂNICA PARA FABRICAÇÃO DE QUEIJO</w:delText>
        </w:r>
      </w:del>
      <w:ins w:id="169" w:author="ANDRE LUIS AGUIAR DO NASCIMENTO" w:date="2025-07-01T02:28:00Z">
        <w:del w:id="170" w:author="WESLEY DOS SANTOS GATINHO" w:date="2025-07-01T01:47:00Z" w16du:dateUtc="2025-07-01T04:47:00Z">
          <w:r w:rsidR="1AB7D660" w:rsidRPr="00420D18" w:rsidDel="001A7F32">
            <w:rPr>
              <w:rFonts w:ascii="Aptos" w:hAnsi="Aptos"/>
              <w:b/>
              <w:bCs/>
              <w:sz w:val="24"/>
              <w:szCs w:val="24"/>
              <w:rPrChange w:id="171" w:author="WESLEY DOS SANTOS GATINHO" w:date="2025-07-01T01:54:00Z" w16du:dateUtc="2025-07-01T04:54:00Z">
                <w:rPr>
                  <w:b/>
                  <w:bCs/>
                  <w:sz w:val="24"/>
                  <w:szCs w:val="24"/>
                </w:rPr>
              </w:rPrChange>
            </w:rPr>
            <w:delText>MANUAL DO</w:delText>
          </w:r>
        </w:del>
      </w:ins>
      <w:ins w:id="172" w:author="ANDRE LUIS AGUIAR DO NASCIMENTO" w:date="2025-07-01T02:29:00Z">
        <w:del w:id="173" w:author="WESLEY DOS SANTOS GATINHO" w:date="2025-07-01T01:47:00Z" w16du:dateUtc="2025-07-01T04:47:00Z">
          <w:r w:rsidR="1AB7D660" w:rsidRPr="00420D18" w:rsidDel="001A7F32">
            <w:rPr>
              <w:rFonts w:ascii="Aptos" w:hAnsi="Aptos"/>
              <w:b/>
              <w:bCs/>
              <w:sz w:val="24"/>
              <w:szCs w:val="24"/>
              <w:rPrChange w:id="174" w:author="WESLEY DOS SANTOS GATINHO" w:date="2025-07-01T01:54:00Z" w16du:dateUtc="2025-07-01T04:54:00Z">
                <w:rPr>
                  <w:b/>
                  <w:bCs/>
                  <w:sz w:val="24"/>
                  <w:szCs w:val="24"/>
                </w:rPr>
              </w:rPrChange>
            </w:rPr>
            <w:delText xml:space="preserve"> USUÁRIO - </w:delText>
          </w:r>
        </w:del>
        <w:r w:rsidR="1AB7D660" w:rsidRPr="00420D18">
          <w:rPr>
            <w:rFonts w:ascii="Aptos" w:hAnsi="Aptos"/>
            <w:b/>
            <w:bCs/>
            <w:sz w:val="24"/>
            <w:szCs w:val="24"/>
            <w:rPrChange w:id="175" w:author="WESLEY DOS SANTOS GATINHO" w:date="2025-07-01T01:54:00Z" w16du:dateUtc="2025-07-01T04:54:00Z">
              <w:rPr>
                <w:b/>
                <w:bCs/>
                <w:sz w:val="24"/>
                <w:szCs w:val="24"/>
              </w:rPr>
            </w:rPrChange>
          </w:rPr>
          <w:t>FITAI</w:t>
        </w:r>
      </w:ins>
      <w:ins w:id="176" w:author="WESLEY DOS SANTOS GATINHO" w:date="2025-07-01T01:47:00Z" w16du:dateUtc="2025-07-01T04:47:00Z">
        <w:r w:rsidR="00BE4066" w:rsidRPr="00420D18">
          <w:rPr>
            <w:rFonts w:ascii="Aptos" w:hAnsi="Aptos"/>
            <w:b/>
            <w:bCs/>
            <w:sz w:val="24"/>
            <w:szCs w:val="24"/>
            <w:rPrChange w:id="177" w:author="WESLEY DOS SANTOS GATINHO" w:date="2025-07-01T01:54:00Z" w16du:dateUtc="2025-07-01T04:54:00Z">
              <w:rPr>
                <w:b/>
                <w:bCs/>
                <w:sz w:val="24"/>
                <w:szCs w:val="24"/>
              </w:rPr>
            </w:rPrChange>
          </w:rPr>
          <w:t xml:space="preserve"> - </w:t>
        </w:r>
      </w:ins>
      <w:ins w:id="178" w:author="WESLEY DOS SANTOS GATINHO" w:date="2025-07-01T01:47:00Z">
        <w:r w:rsidR="00BE4066" w:rsidRPr="00420D18">
          <w:rPr>
            <w:rFonts w:ascii="Aptos" w:hAnsi="Aptos"/>
            <w:b/>
            <w:bCs/>
            <w:sz w:val="24"/>
            <w:szCs w:val="24"/>
            <w:rPrChange w:id="179" w:author="WESLEY DOS SANTOS GATINHO" w:date="2025-07-01T01:54:00Z" w16du:dateUtc="2025-07-01T04:54:00Z">
              <w:rPr>
                <w:b/>
                <w:bCs/>
                <w:sz w:val="24"/>
                <w:szCs w:val="24"/>
              </w:rPr>
            </w:rPrChange>
          </w:rPr>
          <w:t>MANUAL DO USUÁRIO</w:t>
        </w:r>
      </w:ins>
    </w:p>
    <w:p w14:paraId="1299C43A" w14:textId="77777777" w:rsidR="001900E4" w:rsidRPr="00420D18" w:rsidRDefault="001900E4">
      <w:pPr>
        <w:spacing w:after="200" w:line="360" w:lineRule="auto"/>
        <w:jc w:val="center"/>
        <w:rPr>
          <w:rFonts w:ascii="Aptos" w:hAnsi="Aptos"/>
          <w:b/>
          <w:sz w:val="24"/>
          <w:szCs w:val="24"/>
          <w:rPrChange w:id="180" w:author="WESLEY DOS SANTOS GATINHO" w:date="2025-07-01T01:54:00Z" w16du:dateUtc="2025-07-01T04:54:00Z">
            <w:rPr>
              <w:b/>
              <w:sz w:val="24"/>
              <w:szCs w:val="24"/>
            </w:rPr>
          </w:rPrChange>
        </w:rPr>
      </w:pPr>
    </w:p>
    <w:p w14:paraId="4DDBEF00" w14:textId="77777777" w:rsidR="001900E4" w:rsidRPr="00420D18" w:rsidRDefault="001900E4">
      <w:pPr>
        <w:spacing w:after="200" w:line="360" w:lineRule="auto"/>
        <w:jc w:val="center"/>
        <w:rPr>
          <w:rFonts w:ascii="Aptos" w:hAnsi="Aptos"/>
          <w:b/>
          <w:sz w:val="24"/>
          <w:szCs w:val="24"/>
          <w:rPrChange w:id="181" w:author="WESLEY DOS SANTOS GATINHO" w:date="2025-07-01T01:54:00Z" w16du:dateUtc="2025-07-01T04:54:00Z">
            <w:rPr>
              <w:b/>
              <w:sz w:val="24"/>
              <w:szCs w:val="24"/>
            </w:rPr>
          </w:rPrChange>
        </w:rPr>
      </w:pPr>
    </w:p>
    <w:p w14:paraId="3461D779" w14:textId="77777777" w:rsidR="001900E4" w:rsidRPr="00420D18" w:rsidRDefault="001900E4">
      <w:pPr>
        <w:spacing w:after="200" w:line="360" w:lineRule="auto"/>
        <w:jc w:val="center"/>
        <w:rPr>
          <w:rFonts w:ascii="Aptos" w:hAnsi="Aptos"/>
          <w:b/>
          <w:sz w:val="24"/>
          <w:szCs w:val="24"/>
          <w:rPrChange w:id="182" w:author="WESLEY DOS SANTOS GATINHO" w:date="2025-07-01T01:54:00Z" w16du:dateUtc="2025-07-01T04:54:00Z">
            <w:rPr>
              <w:b/>
              <w:sz w:val="24"/>
              <w:szCs w:val="24"/>
            </w:rPr>
          </w:rPrChange>
        </w:rPr>
      </w:pPr>
    </w:p>
    <w:p w14:paraId="0286D20A" w14:textId="6B3EEB88" w:rsidR="001900E4" w:rsidRPr="00420D18" w:rsidRDefault="005021FE">
      <w:pPr>
        <w:spacing w:after="200" w:line="240" w:lineRule="auto"/>
        <w:ind w:left="3968"/>
        <w:jc w:val="both"/>
        <w:rPr>
          <w:rFonts w:ascii="Aptos" w:hAnsi="Aptos"/>
          <w:sz w:val="24"/>
          <w:szCs w:val="24"/>
          <w:rPrChange w:id="183" w:author="WESLEY DOS SANTOS GATINHO" w:date="2025-07-01T01:54:00Z" w16du:dateUtc="2025-07-01T04:54:00Z">
            <w:rPr>
              <w:sz w:val="20"/>
              <w:szCs w:val="20"/>
            </w:rPr>
          </w:rPrChange>
        </w:rPr>
      </w:pPr>
      <w:r w:rsidRPr="00420D18">
        <w:rPr>
          <w:rFonts w:ascii="Aptos" w:hAnsi="Aptos"/>
          <w:sz w:val="24"/>
          <w:szCs w:val="24"/>
          <w:rPrChange w:id="184" w:author="WESLEY DOS SANTOS GATINHO" w:date="2025-07-01T01:54:00Z" w16du:dateUtc="2025-07-01T04:54:00Z">
            <w:rPr>
              <w:sz w:val="20"/>
              <w:szCs w:val="20"/>
            </w:rPr>
          </w:rPrChange>
        </w:rPr>
        <w:t xml:space="preserve">Relatório apresentado para a Disciplina de </w:t>
      </w:r>
      <w:ins w:id="185" w:author="ANDRE LUIS AGUIAR DO NASCIMENTO" w:date="2025-07-01T02:29:00Z">
        <w:r w:rsidR="67A910A7" w:rsidRPr="00420D18">
          <w:rPr>
            <w:rFonts w:ascii="Aptos" w:hAnsi="Aptos"/>
            <w:sz w:val="24"/>
            <w:szCs w:val="24"/>
            <w:rPrChange w:id="186" w:author="WESLEY DOS SANTOS GATINHO" w:date="2025-07-01T01:54:00Z" w16du:dateUtc="2025-07-01T04:54:00Z">
              <w:rPr>
                <w:sz w:val="20"/>
                <w:szCs w:val="20"/>
              </w:rPr>
            </w:rPrChange>
          </w:rPr>
          <w:t>Projeto e Desenvolvimento de Software</w:t>
        </w:r>
      </w:ins>
      <w:del w:id="187" w:author="ANDRE LUIS AGUIAR DO NASCIMENTO" w:date="2025-07-01T02:29:00Z">
        <w:r w:rsidRPr="00420D18" w:rsidDel="005021FE">
          <w:rPr>
            <w:rFonts w:ascii="Aptos" w:hAnsi="Aptos"/>
            <w:sz w:val="24"/>
            <w:szCs w:val="24"/>
            <w:rPrChange w:id="188" w:author="WESLEY DOS SANTOS GATINHO" w:date="2025-07-01T01:54:00Z" w16du:dateUtc="2025-07-01T04:54:00Z">
              <w:rPr>
                <w:sz w:val="20"/>
                <w:szCs w:val="20"/>
              </w:rPr>
            </w:rPrChange>
          </w:rPr>
          <w:delText>Fundamentos de Química Orgânica e Biotecnologia</w:delText>
        </w:r>
      </w:del>
      <w:r w:rsidRPr="00420D18">
        <w:rPr>
          <w:rFonts w:ascii="Aptos" w:hAnsi="Aptos"/>
          <w:sz w:val="24"/>
          <w:szCs w:val="24"/>
          <w:rPrChange w:id="189" w:author="WESLEY DOS SANTOS GATINHO" w:date="2025-07-01T01:54:00Z" w16du:dateUtc="2025-07-01T04:54:00Z">
            <w:rPr>
              <w:sz w:val="20"/>
              <w:szCs w:val="20"/>
            </w:rPr>
          </w:rPrChange>
        </w:rPr>
        <w:t>, pelo curso de Bacharelado Interdisciplinar em Ciência e Tecnologia (BICT) da Universidade do Maranhão (UFMA).</w:t>
      </w:r>
    </w:p>
    <w:p w14:paraId="7F91E798" w14:textId="79E92864" w:rsidR="001900E4" w:rsidRPr="00420D18" w:rsidRDefault="005021FE">
      <w:pPr>
        <w:spacing w:after="200" w:line="240" w:lineRule="auto"/>
        <w:ind w:left="3968"/>
        <w:jc w:val="both"/>
        <w:rPr>
          <w:rFonts w:ascii="Aptos" w:hAnsi="Aptos"/>
          <w:sz w:val="24"/>
          <w:szCs w:val="24"/>
          <w:rPrChange w:id="190" w:author="WESLEY DOS SANTOS GATINHO" w:date="2025-07-01T01:54:00Z" w16du:dateUtc="2025-07-01T04:54:00Z">
            <w:rPr>
              <w:sz w:val="20"/>
              <w:szCs w:val="20"/>
            </w:rPr>
          </w:rPrChange>
        </w:rPr>
      </w:pPr>
      <w:r w:rsidRPr="00420D18">
        <w:rPr>
          <w:rFonts w:ascii="Aptos" w:hAnsi="Aptos"/>
          <w:sz w:val="24"/>
          <w:szCs w:val="24"/>
          <w:rPrChange w:id="191" w:author="WESLEY DOS SANTOS GATINHO" w:date="2025-07-01T01:54:00Z" w16du:dateUtc="2025-07-01T04:54:00Z">
            <w:rPr>
              <w:sz w:val="20"/>
              <w:szCs w:val="20"/>
            </w:rPr>
          </w:rPrChange>
        </w:rPr>
        <w:t xml:space="preserve">Prof. Dr. </w:t>
      </w:r>
      <w:ins w:id="192" w:author="ANDRE LUIS AGUIAR DO NASCIMENTO" w:date="2025-07-01T02:29:00Z">
        <w:r w:rsidR="7F901EED" w:rsidRPr="00420D18">
          <w:rPr>
            <w:rFonts w:ascii="Aptos" w:hAnsi="Aptos"/>
            <w:sz w:val="24"/>
            <w:szCs w:val="24"/>
            <w:rPrChange w:id="193" w:author="WESLEY DOS SANTOS GATINHO" w:date="2025-07-01T01:54:00Z" w16du:dateUtc="2025-07-01T04:54:00Z">
              <w:rPr>
                <w:sz w:val="20"/>
                <w:szCs w:val="20"/>
              </w:rPr>
            </w:rPrChange>
          </w:rPr>
          <w:t>Thales Levi Azevedo Va</w:t>
        </w:r>
      </w:ins>
      <w:ins w:id="194" w:author="ANDRE LUIS AGUIAR DO NASCIMENTO" w:date="2025-07-01T02:30:00Z">
        <w:r w:rsidR="7F901EED" w:rsidRPr="00420D18">
          <w:rPr>
            <w:rFonts w:ascii="Aptos" w:hAnsi="Aptos"/>
            <w:sz w:val="24"/>
            <w:szCs w:val="24"/>
            <w:rPrChange w:id="195" w:author="WESLEY DOS SANTOS GATINHO" w:date="2025-07-01T01:54:00Z" w16du:dateUtc="2025-07-01T04:54:00Z">
              <w:rPr>
                <w:sz w:val="20"/>
                <w:szCs w:val="20"/>
              </w:rPr>
            </w:rPrChange>
          </w:rPr>
          <w:t>lente</w:t>
        </w:r>
      </w:ins>
      <w:del w:id="196" w:author="ANDRE LUIS AGUIAR DO NASCIMENTO" w:date="2025-07-01T02:29:00Z">
        <w:r w:rsidRPr="00420D18" w:rsidDel="005021FE">
          <w:rPr>
            <w:rFonts w:ascii="Aptos" w:hAnsi="Aptos"/>
            <w:sz w:val="24"/>
            <w:szCs w:val="24"/>
            <w:rPrChange w:id="197" w:author="WESLEY DOS SANTOS GATINHO" w:date="2025-07-01T01:54:00Z" w16du:dateUtc="2025-07-01T04:54:00Z">
              <w:rPr>
                <w:sz w:val="20"/>
                <w:szCs w:val="20"/>
              </w:rPr>
            </w:rPrChange>
          </w:rPr>
          <w:delText>José Renato de Oliveira Lima</w:delText>
        </w:r>
      </w:del>
      <w:r w:rsidRPr="00420D18">
        <w:rPr>
          <w:rFonts w:ascii="Aptos" w:hAnsi="Aptos"/>
          <w:sz w:val="24"/>
          <w:szCs w:val="24"/>
          <w:rPrChange w:id="198" w:author="WESLEY DOS SANTOS GATINHO" w:date="2025-07-01T01:54:00Z" w16du:dateUtc="2025-07-01T04:54:00Z">
            <w:rPr>
              <w:sz w:val="20"/>
              <w:szCs w:val="20"/>
            </w:rPr>
          </w:rPrChange>
        </w:rPr>
        <w:t>.</w:t>
      </w:r>
    </w:p>
    <w:p w14:paraId="3CF2D8B6" w14:textId="77777777" w:rsidR="001900E4" w:rsidRPr="00420D18" w:rsidRDefault="001900E4">
      <w:pPr>
        <w:spacing w:after="200" w:line="240" w:lineRule="auto"/>
        <w:ind w:left="3968"/>
        <w:jc w:val="both"/>
        <w:rPr>
          <w:rFonts w:ascii="Aptos" w:hAnsi="Aptos"/>
          <w:sz w:val="24"/>
          <w:szCs w:val="24"/>
          <w:rPrChange w:id="199" w:author="WESLEY DOS SANTOS GATINHO" w:date="2025-07-01T01:54:00Z" w16du:dateUtc="2025-07-01T04:54:00Z">
            <w:rPr>
              <w:sz w:val="20"/>
              <w:szCs w:val="20"/>
            </w:rPr>
          </w:rPrChange>
        </w:rPr>
      </w:pPr>
    </w:p>
    <w:p w14:paraId="0FB78278" w14:textId="77777777" w:rsidR="001900E4" w:rsidRPr="00420D18" w:rsidRDefault="001900E4">
      <w:pPr>
        <w:spacing w:after="200" w:line="240" w:lineRule="auto"/>
        <w:jc w:val="both"/>
        <w:rPr>
          <w:rFonts w:ascii="Aptos" w:hAnsi="Aptos"/>
          <w:sz w:val="24"/>
          <w:szCs w:val="24"/>
          <w:rPrChange w:id="200" w:author="WESLEY DOS SANTOS GATINHO" w:date="2025-07-01T01:54:00Z" w16du:dateUtc="2025-07-01T04:54:00Z">
            <w:rPr>
              <w:sz w:val="20"/>
              <w:szCs w:val="20"/>
            </w:rPr>
          </w:rPrChange>
        </w:rPr>
      </w:pPr>
    </w:p>
    <w:p w14:paraId="1FC39945" w14:textId="77777777" w:rsidR="001900E4" w:rsidRPr="00420D18" w:rsidRDefault="001900E4">
      <w:pPr>
        <w:spacing w:after="200" w:line="240" w:lineRule="auto"/>
        <w:ind w:left="3968"/>
        <w:jc w:val="both"/>
        <w:rPr>
          <w:rFonts w:ascii="Aptos" w:hAnsi="Aptos"/>
          <w:sz w:val="24"/>
          <w:szCs w:val="24"/>
          <w:rPrChange w:id="201" w:author="WESLEY DOS SANTOS GATINHO" w:date="2025-07-01T01:54:00Z" w16du:dateUtc="2025-07-01T04:54:00Z">
            <w:rPr>
              <w:sz w:val="20"/>
              <w:szCs w:val="20"/>
            </w:rPr>
          </w:rPrChange>
        </w:rPr>
      </w:pPr>
    </w:p>
    <w:p w14:paraId="0562CB0E" w14:textId="77777777" w:rsidR="001900E4" w:rsidRPr="00420D18" w:rsidRDefault="001900E4">
      <w:pPr>
        <w:spacing w:after="200" w:line="240" w:lineRule="auto"/>
        <w:jc w:val="both"/>
        <w:rPr>
          <w:rFonts w:ascii="Aptos" w:hAnsi="Aptos"/>
          <w:b/>
          <w:sz w:val="24"/>
          <w:szCs w:val="24"/>
          <w:rPrChange w:id="202" w:author="WESLEY DOS SANTOS GATINHO" w:date="2025-07-01T01:54:00Z" w16du:dateUtc="2025-07-01T04:54:00Z">
            <w:rPr>
              <w:b/>
              <w:sz w:val="24"/>
              <w:szCs w:val="24"/>
            </w:rPr>
          </w:rPrChange>
        </w:rPr>
      </w:pPr>
    </w:p>
    <w:p w14:paraId="34CE0A41" w14:textId="77777777" w:rsidR="001900E4" w:rsidRPr="00420D18" w:rsidRDefault="001900E4" w:rsidP="4B3CFFB5">
      <w:pPr>
        <w:spacing w:after="200" w:line="240" w:lineRule="auto"/>
        <w:jc w:val="both"/>
        <w:rPr>
          <w:del w:id="203" w:author="ANDRE LUIS AGUIAR DO NASCIMENTO" w:date="2025-07-01T02:30:00Z" w16du:dateUtc="2025-07-01T02:30:46Z"/>
          <w:rFonts w:ascii="Aptos" w:hAnsi="Aptos"/>
          <w:b/>
          <w:bCs/>
          <w:sz w:val="24"/>
          <w:szCs w:val="24"/>
          <w:rPrChange w:id="204" w:author="WESLEY DOS SANTOS GATINHO" w:date="2025-07-01T01:54:00Z" w16du:dateUtc="2025-07-01T04:54:00Z">
            <w:rPr>
              <w:del w:id="205" w:author="ANDRE LUIS AGUIAR DO NASCIMENTO" w:date="2025-07-01T02:30:00Z" w16du:dateUtc="2025-07-01T02:30:46Z"/>
              <w:b/>
              <w:bCs/>
              <w:sz w:val="24"/>
              <w:szCs w:val="24"/>
            </w:rPr>
          </w:rPrChange>
        </w:rPr>
      </w:pPr>
    </w:p>
    <w:p w14:paraId="62EBF3C5" w14:textId="77777777" w:rsidR="001900E4" w:rsidRPr="00420D18" w:rsidRDefault="001900E4">
      <w:pPr>
        <w:spacing w:after="200" w:line="240" w:lineRule="auto"/>
        <w:jc w:val="both"/>
        <w:rPr>
          <w:rFonts w:ascii="Aptos" w:hAnsi="Aptos"/>
          <w:b/>
          <w:sz w:val="24"/>
          <w:szCs w:val="24"/>
          <w:rPrChange w:id="206" w:author="WESLEY DOS SANTOS GATINHO" w:date="2025-07-01T01:54:00Z" w16du:dateUtc="2025-07-01T04:54:00Z">
            <w:rPr>
              <w:b/>
              <w:sz w:val="24"/>
              <w:szCs w:val="24"/>
            </w:rPr>
          </w:rPrChange>
        </w:rPr>
      </w:pPr>
    </w:p>
    <w:p w14:paraId="36727BDE" w14:textId="394FCEA4" w:rsidR="005021FE" w:rsidRPr="00420D18" w:rsidRDefault="005021FE" w:rsidP="4B3CFFB5">
      <w:pPr>
        <w:spacing w:after="200" w:line="240" w:lineRule="auto"/>
        <w:jc w:val="center"/>
        <w:rPr>
          <w:ins w:id="207" w:author="ANDRE LUIS AGUIAR DO NASCIMENTO" w:date="2025-07-01T02:30:00Z" w16du:dateUtc="2025-07-01T02:30:47Z"/>
          <w:rFonts w:ascii="Aptos" w:hAnsi="Aptos"/>
          <w:b/>
          <w:bCs/>
          <w:sz w:val="24"/>
          <w:szCs w:val="24"/>
          <w:rPrChange w:id="208" w:author="WESLEY DOS SANTOS GATINHO" w:date="2025-07-01T01:54:00Z" w16du:dateUtc="2025-07-01T04:54:00Z">
            <w:rPr>
              <w:ins w:id="209" w:author="ANDRE LUIS AGUIAR DO NASCIMENTO" w:date="2025-07-01T02:30:00Z" w16du:dateUtc="2025-07-01T02:30:47Z"/>
              <w:b/>
              <w:bCs/>
              <w:sz w:val="24"/>
              <w:szCs w:val="24"/>
            </w:rPr>
          </w:rPrChange>
        </w:rPr>
      </w:pPr>
      <w:r w:rsidRPr="00420D18">
        <w:rPr>
          <w:rFonts w:ascii="Aptos" w:hAnsi="Aptos"/>
          <w:b/>
          <w:bCs/>
          <w:sz w:val="24"/>
          <w:szCs w:val="24"/>
          <w:rPrChange w:id="210" w:author="WESLEY DOS SANTOS GATINHO" w:date="2025-07-01T01:54:00Z" w16du:dateUtc="2025-07-01T04:54:00Z">
            <w:rPr>
              <w:b/>
              <w:bCs/>
              <w:sz w:val="24"/>
              <w:szCs w:val="24"/>
            </w:rPr>
          </w:rPrChange>
        </w:rPr>
        <w:t>São Luís - MA</w:t>
      </w:r>
    </w:p>
    <w:p w14:paraId="27870647" w14:textId="753B86CC" w:rsidR="029CF95A" w:rsidRPr="00420D18" w:rsidRDefault="029CF95A" w:rsidP="4B3CFFB5">
      <w:pPr>
        <w:spacing w:after="200" w:line="240" w:lineRule="auto"/>
        <w:jc w:val="center"/>
        <w:rPr>
          <w:rFonts w:ascii="Aptos" w:hAnsi="Aptos"/>
          <w:b/>
          <w:bCs/>
          <w:sz w:val="24"/>
          <w:szCs w:val="24"/>
          <w:rPrChange w:id="211" w:author="WESLEY DOS SANTOS GATINHO" w:date="2025-07-01T01:54:00Z" w16du:dateUtc="2025-07-01T04:54:00Z">
            <w:rPr>
              <w:b/>
              <w:bCs/>
              <w:sz w:val="24"/>
              <w:szCs w:val="24"/>
            </w:rPr>
          </w:rPrChange>
        </w:rPr>
      </w:pPr>
      <w:ins w:id="212" w:author="ANDRE LUIS AGUIAR DO NASCIMENTO" w:date="2025-07-01T02:30:00Z">
        <w:r w:rsidRPr="00420D18">
          <w:rPr>
            <w:rFonts w:ascii="Aptos" w:hAnsi="Aptos"/>
            <w:b/>
            <w:bCs/>
            <w:sz w:val="24"/>
            <w:szCs w:val="24"/>
            <w:rPrChange w:id="213" w:author="WESLEY DOS SANTOS GATINHO" w:date="2025-07-01T01:54:00Z" w16du:dateUtc="2025-07-01T04:54:00Z">
              <w:rPr>
                <w:b/>
                <w:bCs/>
                <w:sz w:val="24"/>
                <w:szCs w:val="24"/>
              </w:rPr>
            </w:rPrChange>
          </w:rPr>
          <w:t>2025</w:t>
        </w:r>
      </w:ins>
    </w:p>
    <w:p w14:paraId="3C04FD3E" w14:textId="77777777" w:rsidR="001900E4" w:rsidRPr="00420D18" w:rsidRDefault="005021FE" w:rsidP="4B3CFFB5">
      <w:pPr>
        <w:spacing w:after="200" w:line="240" w:lineRule="auto"/>
        <w:jc w:val="center"/>
        <w:rPr>
          <w:del w:id="214" w:author="ANDRE LUIS AGUIAR DO NASCIMENTO" w:date="2025-07-01T02:30:00Z" w16du:dateUtc="2025-07-01T02:30:41Z"/>
          <w:rFonts w:ascii="Aptos" w:hAnsi="Aptos"/>
          <w:b/>
          <w:bCs/>
          <w:sz w:val="24"/>
          <w:szCs w:val="24"/>
          <w:rPrChange w:id="215" w:author="WESLEY DOS SANTOS GATINHO" w:date="2025-07-01T01:54:00Z" w16du:dateUtc="2025-07-01T04:54:00Z">
            <w:rPr>
              <w:del w:id="216" w:author="ANDRE LUIS AGUIAR DO NASCIMENTO" w:date="2025-07-01T02:30:00Z" w16du:dateUtc="2025-07-01T02:30:41Z"/>
              <w:b/>
              <w:bCs/>
              <w:sz w:val="24"/>
              <w:szCs w:val="24"/>
            </w:rPr>
          </w:rPrChange>
        </w:rPr>
      </w:pPr>
      <w:del w:id="217" w:author="ANDRE LUIS AGUIAR DO NASCIMENTO" w:date="2025-07-01T02:30:00Z">
        <w:r w:rsidRPr="00420D18" w:rsidDel="005021FE">
          <w:rPr>
            <w:rFonts w:ascii="Aptos" w:hAnsi="Aptos"/>
            <w:b/>
            <w:bCs/>
            <w:sz w:val="24"/>
            <w:szCs w:val="24"/>
            <w:rPrChange w:id="218" w:author="WESLEY DOS SANTOS GATINHO" w:date="2025-07-01T01:54:00Z" w16du:dateUtc="2025-07-01T04:54:00Z">
              <w:rPr>
                <w:b/>
                <w:bCs/>
                <w:sz w:val="24"/>
                <w:szCs w:val="24"/>
              </w:rPr>
            </w:rPrChange>
          </w:rPr>
          <w:lastRenderedPageBreak/>
          <w:delText>2024</w:delText>
        </w:r>
      </w:del>
    </w:p>
    <w:p w14:paraId="44A1A359" w14:textId="77777777" w:rsidR="001900E4" w:rsidRPr="00420D18" w:rsidRDefault="005021FE" w:rsidP="4B3CFFB5">
      <w:pPr>
        <w:pStyle w:val="Ttulo"/>
        <w:spacing w:after="200" w:line="240" w:lineRule="auto"/>
        <w:jc w:val="center"/>
        <w:rPr>
          <w:rFonts w:ascii="Aptos" w:hAnsi="Aptos"/>
          <w:b/>
          <w:bCs/>
          <w:sz w:val="24"/>
          <w:szCs w:val="24"/>
          <w:rPrChange w:id="219" w:author="WESLEY DOS SANTOS GATINHO" w:date="2025-07-01T01:54:00Z" w16du:dateUtc="2025-07-01T04:54:00Z">
            <w:rPr>
              <w:b/>
              <w:bCs/>
              <w:sz w:val="24"/>
              <w:szCs w:val="24"/>
            </w:rPr>
          </w:rPrChange>
        </w:rPr>
      </w:pPr>
      <w:bookmarkStart w:id="220" w:name="_af7l1midtjou"/>
      <w:bookmarkEnd w:id="220"/>
      <w:del w:id="221" w:author="ANDRE LUIS AGUIAR DO NASCIMENTO" w:date="2025-07-01T02:30:00Z">
        <w:r w:rsidRPr="00420D18" w:rsidDel="005021FE">
          <w:rPr>
            <w:rFonts w:ascii="Aptos" w:hAnsi="Aptos"/>
            <w:b/>
            <w:bCs/>
            <w:sz w:val="24"/>
            <w:szCs w:val="24"/>
            <w:rPrChange w:id="222" w:author="WESLEY DOS SANTOS GATINHO" w:date="2025-07-01T01:54:00Z" w16du:dateUtc="2025-07-01T04:54:00Z">
              <w:rPr>
                <w:b/>
                <w:bCs/>
                <w:sz w:val="24"/>
                <w:szCs w:val="24"/>
              </w:rPr>
            </w:rPrChange>
          </w:rPr>
          <w:delText>SUMÁRIO</w:delText>
        </w:r>
      </w:del>
    </w:p>
    <w:p w14:paraId="38279B56" w14:textId="43D6C085" w:rsidR="542609B4" w:rsidRPr="00420D18" w:rsidRDefault="542609B4">
      <w:pPr>
        <w:jc w:val="center"/>
        <w:rPr>
          <w:ins w:id="223" w:author="ANDRE LUIS AGUIAR DO NASCIMENTO" w:date="2025-07-01T02:42:00Z" w16du:dateUtc="2025-07-01T02:42:27Z"/>
          <w:rFonts w:ascii="Aptos" w:hAnsi="Aptos"/>
          <w:b/>
          <w:bCs/>
          <w:sz w:val="24"/>
          <w:szCs w:val="24"/>
          <w:rPrChange w:id="224" w:author="WESLEY DOS SANTOS GATINHO" w:date="2025-07-01T01:54:00Z" w16du:dateUtc="2025-07-01T04:54:00Z">
            <w:rPr>
              <w:ins w:id="225" w:author="ANDRE LUIS AGUIAR DO NASCIMENTO" w:date="2025-07-01T02:42:00Z" w16du:dateUtc="2025-07-01T02:42:27Z"/>
              <w:b/>
              <w:bCs/>
            </w:rPr>
          </w:rPrChange>
        </w:rPr>
        <w:pPrChange w:id="226" w:author="ANDRE LUIS AGUIAR DO NASCIMENTO" w:date="2025-07-01T02:42:00Z">
          <w:pPr>
            <w:spacing w:after="200" w:line="360" w:lineRule="auto"/>
            <w:jc w:val="center"/>
          </w:pPr>
        </w:pPrChange>
      </w:pPr>
      <w:ins w:id="227" w:author="ANDRE LUIS AGUIAR DO NASCIMENTO" w:date="2025-07-01T02:40:00Z">
        <w:r w:rsidRPr="00420D18">
          <w:rPr>
            <w:rFonts w:ascii="Aptos" w:hAnsi="Aptos"/>
            <w:b/>
            <w:bCs/>
            <w:sz w:val="24"/>
            <w:szCs w:val="24"/>
            <w:rPrChange w:id="228" w:author="WESLEY DOS SANTOS GATINHO" w:date="2025-07-01T01:54:00Z" w16du:dateUtc="2025-07-01T04:54:00Z">
              <w:rPr>
                <w:b/>
                <w:bCs/>
              </w:rPr>
            </w:rPrChange>
          </w:rPr>
          <w:t>MANUAL DO USUÁRIO: FITAI</w:t>
        </w:r>
      </w:ins>
      <w:ins w:id="229" w:author="WESLEY DOS SANTOS GATINHO" w:date="2025-07-01T01:58:00Z" w16du:dateUtc="2025-07-01T04:58:00Z">
        <w:r w:rsidR="00BD5A67">
          <w:rPr>
            <w:rFonts w:ascii="Aptos" w:hAnsi="Aptos"/>
            <w:b/>
            <w:bCs/>
            <w:sz w:val="24"/>
            <w:szCs w:val="24"/>
          </w:rPr>
          <w:t xml:space="preserve"> - </w:t>
        </w:r>
      </w:ins>
      <w:ins w:id="230" w:author="WESLEY DOS SANTOS GATINHO" w:date="2025-07-01T01:58:00Z">
        <w:r w:rsidR="00BD5A67" w:rsidRPr="00BD5A67">
          <w:rPr>
            <w:rFonts w:ascii="Aptos" w:hAnsi="Aptos"/>
            <w:b/>
            <w:bCs/>
            <w:sz w:val="24"/>
            <w:szCs w:val="24"/>
          </w:rPr>
          <w:t>MANUAL DO USUÁRIO</w:t>
        </w:r>
      </w:ins>
    </w:p>
    <w:p w14:paraId="65B3513D" w14:textId="30C4EFA2" w:rsidR="4B3CFFB5" w:rsidRPr="00420D18" w:rsidRDefault="4B3CFFB5" w:rsidP="4B3CFFB5">
      <w:pPr>
        <w:jc w:val="center"/>
        <w:rPr>
          <w:ins w:id="231" w:author="ANDRE LUIS AGUIAR DO NASCIMENTO" w:date="2025-07-01T02:42:00Z" w16du:dateUtc="2025-07-01T02:42:28Z"/>
          <w:rFonts w:ascii="Aptos" w:hAnsi="Aptos"/>
          <w:sz w:val="24"/>
          <w:szCs w:val="24"/>
          <w:rPrChange w:id="232" w:author="WESLEY DOS SANTOS GATINHO" w:date="2025-07-01T01:54:00Z" w16du:dateUtc="2025-07-01T04:54:00Z">
            <w:rPr>
              <w:ins w:id="233" w:author="ANDRE LUIS AGUIAR DO NASCIMENTO" w:date="2025-07-01T02:42:00Z" w16du:dateUtc="2025-07-01T02:42:28Z"/>
              <w:sz w:val="20"/>
              <w:szCs w:val="20"/>
            </w:rPr>
          </w:rPrChange>
        </w:rPr>
      </w:pPr>
    </w:p>
    <w:p w14:paraId="4F8BED76" w14:textId="586FCFEA" w:rsidR="1714933D" w:rsidRPr="00420D18" w:rsidRDefault="1714933D">
      <w:pPr>
        <w:jc w:val="both"/>
        <w:rPr>
          <w:rFonts w:ascii="Aptos" w:hAnsi="Aptos"/>
          <w:b/>
          <w:bCs/>
          <w:sz w:val="24"/>
          <w:szCs w:val="24"/>
          <w:rPrChange w:id="234" w:author="WESLEY DOS SANTOS GATINHO" w:date="2025-07-01T01:54:00Z" w16du:dateUtc="2025-07-01T04:54:00Z">
            <w:rPr>
              <w:b/>
              <w:bCs/>
            </w:rPr>
          </w:rPrChange>
        </w:rPr>
        <w:pPrChange w:id="235" w:author="ANDRE LUIS AGUIAR DO NASCIMENTO" w:date="2025-07-01T02:42:00Z">
          <w:pPr/>
        </w:pPrChange>
      </w:pPr>
      <w:ins w:id="236" w:author="ANDRE LUIS AGUIAR DO NASCIMENTO" w:date="2025-07-01T02:42:00Z">
        <w:r w:rsidRPr="00420D18">
          <w:rPr>
            <w:rFonts w:ascii="Aptos" w:hAnsi="Aptos"/>
            <w:sz w:val="24"/>
            <w:szCs w:val="24"/>
            <w:rPrChange w:id="237" w:author="WESLEY DOS SANTOS GATINHO" w:date="2025-07-01T01:54:00Z" w16du:dateUtc="2025-07-01T04:54:00Z">
              <w:rPr/>
            </w:rPrChange>
          </w:rPr>
          <w:t xml:space="preserve">Bem-vindo ao </w:t>
        </w:r>
        <w:proofErr w:type="spellStart"/>
        <w:r w:rsidRPr="00420D18">
          <w:rPr>
            <w:rFonts w:ascii="Aptos" w:hAnsi="Aptos"/>
            <w:sz w:val="24"/>
            <w:szCs w:val="24"/>
            <w:rPrChange w:id="238" w:author="WESLEY DOS SANTOS GATINHO" w:date="2025-07-01T01:54:00Z" w16du:dateUtc="2025-07-01T04:54:00Z">
              <w:rPr/>
            </w:rPrChange>
          </w:rPr>
          <w:t>FitAI</w:t>
        </w:r>
        <w:proofErr w:type="spellEnd"/>
        <w:r w:rsidRPr="00420D18">
          <w:rPr>
            <w:rFonts w:ascii="Aptos" w:hAnsi="Aptos"/>
            <w:sz w:val="24"/>
            <w:szCs w:val="24"/>
            <w:rPrChange w:id="239" w:author="WESLEY DOS SANTOS GATINHO" w:date="2025-07-01T01:54:00Z" w16du:dateUtc="2025-07-01T04:54:00Z">
              <w:rPr/>
            </w:rPrChange>
          </w:rPr>
          <w:t>, seu assistente de treino inteligente. Este manual foi projetado para guiá-lo por todas as funcionalidades do aplicativo, garantindo que você aproveite ao máximo sua jornada fitness com o poder da Inteligência Artificial.</w:t>
        </w:r>
      </w:ins>
      <w:ins w:id="240" w:author="ANDRE LUIS AGUIAR DO NASCIMENTO" w:date="2025-07-01T02:32:00Z">
        <w:r w:rsidRPr="00420D18">
          <w:rPr>
            <w:rFonts w:ascii="Aptos" w:hAnsi="Aptos"/>
            <w:sz w:val="24"/>
            <w:szCs w:val="24"/>
            <w:rPrChange w:id="241" w:author="WESLEY DOS SANTOS GATINHO" w:date="2025-07-01T01:54:00Z" w16du:dateUtc="2025-07-01T04:54:00Z">
              <w:rPr/>
            </w:rPrChange>
          </w:rPr>
          <w:tab/>
        </w:r>
      </w:ins>
    </w:p>
    <w:p w14:paraId="2946DB82" w14:textId="77777777" w:rsidR="001900E4" w:rsidRPr="00420D18" w:rsidRDefault="001900E4">
      <w:pPr>
        <w:spacing w:after="200" w:line="360" w:lineRule="auto"/>
        <w:jc w:val="center"/>
        <w:rPr>
          <w:rFonts w:ascii="Aptos" w:hAnsi="Aptos"/>
          <w:b/>
          <w:sz w:val="24"/>
          <w:szCs w:val="24"/>
          <w:rPrChange w:id="242" w:author="WESLEY DOS SANTOS GATINHO" w:date="2025-07-01T01:54:00Z" w16du:dateUtc="2025-07-01T04:54:00Z">
            <w:rPr>
              <w:b/>
              <w:sz w:val="24"/>
              <w:szCs w:val="24"/>
            </w:rPr>
          </w:rPrChange>
        </w:rPr>
      </w:pPr>
    </w:p>
    <w:p w14:paraId="5997CC1D" w14:textId="77777777" w:rsidR="001900E4" w:rsidRPr="00420D18" w:rsidRDefault="001900E4">
      <w:pPr>
        <w:spacing w:after="200" w:line="360" w:lineRule="auto"/>
        <w:jc w:val="center"/>
        <w:rPr>
          <w:rFonts w:ascii="Aptos" w:hAnsi="Aptos"/>
          <w:b/>
          <w:sz w:val="24"/>
          <w:szCs w:val="24"/>
          <w:rPrChange w:id="243" w:author="WESLEY DOS SANTOS GATINHO" w:date="2025-07-01T01:54:00Z" w16du:dateUtc="2025-07-01T04:54:00Z">
            <w:rPr>
              <w:b/>
              <w:sz w:val="24"/>
              <w:szCs w:val="24"/>
            </w:rPr>
          </w:rPrChange>
        </w:rPr>
      </w:pPr>
    </w:p>
    <w:p w14:paraId="110FFD37" w14:textId="77777777" w:rsidR="001900E4" w:rsidRPr="00420D18" w:rsidRDefault="001900E4">
      <w:pPr>
        <w:spacing w:after="200" w:line="360" w:lineRule="auto"/>
        <w:jc w:val="center"/>
        <w:rPr>
          <w:rFonts w:ascii="Aptos" w:hAnsi="Aptos"/>
          <w:b/>
          <w:sz w:val="24"/>
          <w:szCs w:val="24"/>
          <w:rPrChange w:id="244" w:author="WESLEY DOS SANTOS GATINHO" w:date="2025-07-01T01:54:00Z" w16du:dateUtc="2025-07-01T04:54:00Z">
            <w:rPr>
              <w:b/>
              <w:sz w:val="24"/>
              <w:szCs w:val="24"/>
            </w:rPr>
          </w:rPrChange>
        </w:rPr>
      </w:pPr>
    </w:p>
    <w:p w14:paraId="6B699379" w14:textId="77777777" w:rsidR="001900E4" w:rsidRPr="00420D18" w:rsidRDefault="001900E4">
      <w:pPr>
        <w:spacing w:after="200" w:line="360" w:lineRule="auto"/>
        <w:rPr>
          <w:rFonts w:ascii="Aptos" w:hAnsi="Aptos"/>
          <w:b/>
          <w:sz w:val="24"/>
          <w:szCs w:val="24"/>
          <w:rPrChange w:id="245" w:author="WESLEY DOS SANTOS GATINHO" w:date="2025-07-01T01:54:00Z" w16du:dateUtc="2025-07-01T04:54:00Z">
            <w:rPr>
              <w:b/>
              <w:sz w:val="24"/>
              <w:szCs w:val="24"/>
            </w:rPr>
          </w:rPrChange>
        </w:rPr>
        <w:sectPr w:rsidR="001900E4" w:rsidRPr="00420D18">
          <w:footerReference w:type="even" r:id="rId7"/>
          <w:headerReference w:type="first" r:id="rId8"/>
          <w:footerReference w:type="first" r:id="rId9"/>
          <w:pgSz w:w="11906" w:h="16838"/>
          <w:pgMar w:top="1700" w:right="1133" w:bottom="1133" w:left="1700" w:header="720" w:footer="720" w:gutter="0"/>
          <w:pgNumType w:start="1"/>
          <w:cols w:space="720"/>
          <w:titlePg/>
        </w:sectPr>
      </w:pPr>
    </w:p>
    <w:p w14:paraId="343337A4" w14:textId="77777777" w:rsidR="001900E4" w:rsidRPr="00420D18" w:rsidRDefault="005021FE">
      <w:pPr>
        <w:pStyle w:val="Ttulo1"/>
        <w:spacing w:after="200" w:line="360" w:lineRule="auto"/>
        <w:jc w:val="center"/>
        <w:rPr>
          <w:rFonts w:ascii="Aptos" w:hAnsi="Aptos"/>
          <w:b/>
          <w:sz w:val="24"/>
          <w:szCs w:val="24"/>
          <w:rPrChange w:id="265" w:author="WESLEY DOS SANTOS GATINHO" w:date="2025-07-01T01:54:00Z" w16du:dateUtc="2025-07-01T04:54:00Z">
            <w:rPr>
              <w:b/>
              <w:sz w:val="24"/>
              <w:szCs w:val="24"/>
            </w:rPr>
          </w:rPrChange>
        </w:rPr>
      </w:pPr>
      <w:bookmarkStart w:id="266" w:name="_1jxkvdcd082r" w:colFirst="0" w:colLast="0"/>
      <w:bookmarkEnd w:id="266"/>
      <w:r w:rsidRPr="00420D18">
        <w:rPr>
          <w:rFonts w:ascii="Aptos" w:hAnsi="Aptos"/>
          <w:b/>
          <w:sz w:val="24"/>
          <w:szCs w:val="24"/>
          <w:rPrChange w:id="267" w:author="WESLEY DOS SANTOS GATINHO" w:date="2025-07-01T01:54:00Z" w16du:dateUtc="2025-07-01T04:54:00Z">
            <w:rPr>
              <w:b/>
              <w:sz w:val="24"/>
              <w:szCs w:val="24"/>
            </w:rPr>
          </w:rPrChange>
        </w:rPr>
        <w:lastRenderedPageBreak/>
        <w:t>RESUMO</w:t>
      </w:r>
    </w:p>
    <w:p w14:paraId="0C63FC21" w14:textId="488D9EDE" w:rsidR="001900E4" w:rsidRPr="00420D18" w:rsidRDefault="6F030541">
      <w:pPr>
        <w:spacing w:line="360" w:lineRule="auto"/>
        <w:jc w:val="center"/>
        <w:rPr>
          <w:ins w:id="268" w:author="ANDRE LUIS AGUIAR DO NASCIMENTO" w:date="2025-07-01T02:45:00Z" w16du:dateUtc="2025-07-01T02:45:07Z"/>
          <w:rFonts w:ascii="Aptos" w:hAnsi="Aptos"/>
          <w:b/>
          <w:bCs/>
          <w:sz w:val="24"/>
          <w:szCs w:val="24"/>
          <w:rPrChange w:id="269" w:author="WESLEY DOS SANTOS GATINHO" w:date="2025-07-01T01:54:00Z" w16du:dateUtc="2025-07-01T04:54:00Z">
            <w:rPr>
              <w:ins w:id="270" w:author="ANDRE LUIS AGUIAR DO NASCIMENTO" w:date="2025-07-01T02:45:00Z" w16du:dateUtc="2025-07-01T02:45:07Z"/>
              <w:b/>
              <w:bCs/>
              <w:sz w:val="24"/>
              <w:szCs w:val="24"/>
            </w:rPr>
          </w:rPrChange>
        </w:rPr>
        <w:pPrChange w:id="271" w:author="ANDRE LUIS AGUIAR DO NASCIMENTO" w:date="2025-07-01T02:44:00Z">
          <w:pPr/>
        </w:pPrChange>
      </w:pPr>
      <w:ins w:id="272" w:author="ANDRE LUIS AGUIAR DO NASCIMENTO" w:date="2025-07-01T02:43:00Z">
        <w:r w:rsidRPr="00420D18">
          <w:rPr>
            <w:rFonts w:ascii="Aptos" w:hAnsi="Aptos"/>
            <w:b/>
            <w:bCs/>
            <w:sz w:val="24"/>
            <w:szCs w:val="24"/>
            <w:rPrChange w:id="273" w:author="WESLEY DOS SANTOS GATINHO" w:date="2025-07-01T01:54:00Z" w16du:dateUtc="2025-07-01T04:54:00Z">
              <w:rPr>
                <w:b/>
                <w:bCs/>
                <w:sz w:val="24"/>
                <w:szCs w:val="24"/>
              </w:rPr>
            </w:rPrChange>
          </w:rPr>
          <w:t>VISÃO GERAL DO PROJETO</w:t>
        </w:r>
      </w:ins>
    </w:p>
    <w:p w14:paraId="0FC7B370" w14:textId="1195327A" w:rsidR="001900E4" w:rsidRPr="00420D18" w:rsidRDefault="001900E4" w:rsidP="4B3CFFB5">
      <w:pPr>
        <w:spacing w:line="360" w:lineRule="auto"/>
        <w:jc w:val="center"/>
        <w:rPr>
          <w:rFonts w:ascii="Aptos" w:hAnsi="Aptos"/>
          <w:b/>
          <w:bCs/>
          <w:sz w:val="24"/>
          <w:szCs w:val="24"/>
          <w:rPrChange w:id="274" w:author="WESLEY DOS SANTOS GATINHO" w:date="2025-07-01T01:54:00Z" w16du:dateUtc="2025-07-01T04:54:00Z">
            <w:rPr>
              <w:sz w:val="24"/>
              <w:szCs w:val="24"/>
            </w:rPr>
          </w:rPrChange>
        </w:rPr>
      </w:pPr>
    </w:p>
    <w:p w14:paraId="1F72F646" w14:textId="341A6DEA" w:rsidR="001900E4" w:rsidRPr="00420D18" w:rsidRDefault="6F030541">
      <w:pPr>
        <w:ind w:firstLine="720"/>
        <w:jc w:val="both"/>
        <w:rPr>
          <w:ins w:id="275" w:author="ANDRE LUIS AGUIAR DO NASCIMENTO" w:date="2025-07-01T02:45:00Z" w16du:dateUtc="2025-07-01T02:45:37Z"/>
          <w:rFonts w:ascii="Aptos" w:hAnsi="Aptos"/>
          <w:sz w:val="24"/>
          <w:szCs w:val="24"/>
          <w:rPrChange w:id="276" w:author="WESLEY DOS SANTOS GATINHO" w:date="2025-07-01T01:54:00Z" w16du:dateUtc="2025-07-01T04:54:00Z">
            <w:rPr>
              <w:ins w:id="277" w:author="ANDRE LUIS AGUIAR DO NASCIMENTO" w:date="2025-07-01T02:45:00Z" w16du:dateUtc="2025-07-01T02:45:37Z"/>
              <w:sz w:val="24"/>
              <w:szCs w:val="24"/>
            </w:rPr>
          </w:rPrChange>
        </w:rPr>
        <w:pPrChange w:id="278" w:author="ANDRE LUIS AGUIAR DO NASCIMENTO" w:date="2025-07-01T02:44:00Z">
          <w:pPr/>
        </w:pPrChange>
      </w:pPr>
      <w:ins w:id="279" w:author="ANDRE LUIS AGUIAR DO NASCIMENTO" w:date="2025-07-01T02:44:00Z">
        <w:r w:rsidRPr="00420D18">
          <w:rPr>
            <w:rFonts w:ascii="Aptos" w:hAnsi="Aptos"/>
            <w:sz w:val="24"/>
            <w:szCs w:val="24"/>
            <w:rPrChange w:id="280" w:author="WESLEY DOS SANTOS GATINHO" w:date="2025-07-01T01:54:00Z" w16du:dateUtc="2025-07-01T04:54:00Z">
              <w:rPr>
                <w:sz w:val="24"/>
                <w:szCs w:val="24"/>
              </w:rPr>
            </w:rPrChange>
          </w:rPr>
          <w:t xml:space="preserve">O </w:t>
        </w:r>
        <w:proofErr w:type="spellStart"/>
        <w:r w:rsidRPr="00420D18">
          <w:rPr>
            <w:rFonts w:ascii="Aptos" w:hAnsi="Aptos"/>
            <w:sz w:val="24"/>
            <w:szCs w:val="24"/>
            <w:rPrChange w:id="281" w:author="WESLEY DOS SANTOS GATINHO" w:date="2025-07-01T01:54:00Z" w16du:dateUtc="2025-07-01T04:54:00Z">
              <w:rPr>
                <w:sz w:val="24"/>
                <w:szCs w:val="24"/>
              </w:rPr>
            </w:rPrChange>
          </w:rPr>
          <w:t>FitAI</w:t>
        </w:r>
        <w:proofErr w:type="spellEnd"/>
        <w:r w:rsidRPr="00420D18">
          <w:rPr>
            <w:rFonts w:ascii="Aptos" w:hAnsi="Aptos"/>
            <w:sz w:val="24"/>
            <w:szCs w:val="24"/>
            <w:rPrChange w:id="282" w:author="WESLEY DOS SANTOS GATINHO" w:date="2025-07-01T01:54:00Z" w16du:dateUtc="2025-07-01T04:54:00Z">
              <w:rPr>
                <w:sz w:val="24"/>
                <w:szCs w:val="24"/>
              </w:rPr>
            </w:rPrChange>
          </w:rPr>
          <w:t xml:space="preserve"> é um aplicativo móvel inovador, desenvolvido por estudantes da Universidade Federal do Maranhão, que utiliza Inteligência Artificial para fornecer uma experiência de treino elevada. O objetivo é oferecer orientação personalizada, monitoramento de exercícios com feedback em tempo real para garantir segurança e eficácia, e um acompanhamento detalhado do seu progresso através de gráficos.</w:t>
        </w:r>
      </w:ins>
    </w:p>
    <w:p w14:paraId="59754999" w14:textId="644C5FB0" w:rsidR="4B3CFFB5" w:rsidRPr="00420D18" w:rsidRDefault="4B3CFFB5" w:rsidP="4B3CFFB5">
      <w:pPr>
        <w:ind w:firstLine="720"/>
        <w:jc w:val="both"/>
        <w:rPr>
          <w:ins w:id="283" w:author="ANDRE LUIS AGUIAR DO NASCIMENTO" w:date="2025-07-01T02:45:00Z" w16du:dateUtc="2025-07-01T02:45:43Z"/>
          <w:rFonts w:ascii="Aptos" w:hAnsi="Aptos"/>
          <w:sz w:val="24"/>
          <w:szCs w:val="24"/>
          <w:rPrChange w:id="284" w:author="WESLEY DOS SANTOS GATINHO" w:date="2025-07-01T01:54:00Z" w16du:dateUtc="2025-07-01T04:54:00Z">
            <w:rPr>
              <w:ins w:id="285" w:author="ANDRE LUIS AGUIAR DO NASCIMENTO" w:date="2025-07-01T02:45:00Z" w16du:dateUtc="2025-07-01T02:45:43Z"/>
              <w:sz w:val="24"/>
              <w:szCs w:val="24"/>
            </w:rPr>
          </w:rPrChange>
        </w:rPr>
      </w:pPr>
    </w:p>
    <w:p w14:paraId="612F5BDD" w14:textId="363F56E5" w:rsidR="60D0D694" w:rsidRPr="00420D18" w:rsidRDefault="60D0D694" w:rsidP="4B3CFFB5">
      <w:pPr>
        <w:jc w:val="both"/>
        <w:rPr>
          <w:ins w:id="286" w:author="ANDRE LUIS AGUIAR DO NASCIMENTO" w:date="2025-07-01T02:46:00Z" w16du:dateUtc="2025-07-01T02:46:15Z"/>
          <w:rFonts w:ascii="Aptos" w:hAnsi="Aptos"/>
          <w:sz w:val="24"/>
          <w:szCs w:val="24"/>
          <w:rPrChange w:id="287" w:author="WESLEY DOS SANTOS GATINHO" w:date="2025-07-01T01:54:00Z" w16du:dateUtc="2025-07-01T04:54:00Z">
            <w:rPr>
              <w:ins w:id="288" w:author="ANDRE LUIS AGUIAR DO NASCIMENTO" w:date="2025-07-01T02:46:00Z" w16du:dateUtc="2025-07-01T02:46:15Z"/>
              <w:sz w:val="24"/>
              <w:szCs w:val="24"/>
            </w:rPr>
          </w:rPrChange>
        </w:rPr>
      </w:pPr>
      <w:ins w:id="289" w:author="ANDRE LUIS AGUIAR DO NASCIMENTO" w:date="2025-07-01T02:45:00Z">
        <w:r w:rsidRPr="00420D18">
          <w:rPr>
            <w:rFonts w:ascii="Aptos" w:hAnsi="Aptos"/>
            <w:sz w:val="24"/>
            <w:szCs w:val="24"/>
            <w:rPrChange w:id="290" w:author="WESLEY DOS SANTOS GATINHO" w:date="2025-07-01T01:54:00Z" w16du:dateUtc="2025-07-01T04:54:00Z">
              <w:rPr>
                <w:sz w:val="24"/>
                <w:szCs w:val="24"/>
              </w:rPr>
            </w:rPrChange>
          </w:rPr>
          <w:t>A</w:t>
        </w:r>
      </w:ins>
      <w:ins w:id="291" w:author="ANDRE LUIS AGUIAR DO NASCIMENTO" w:date="2025-07-01T02:46:00Z">
        <w:r w:rsidRPr="00420D18">
          <w:rPr>
            <w:rFonts w:ascii="Aptos" w:hAnsi="Aptos"/>
            <w:sz w:val="24"/>
            <w:szCs w:val="24"/>
            <w:rPrChange w:id="292" w:author="WESLEY DOS SANTOS GATINHO" w:date="2025-07-01T01:54:00Z" w16du:dateUtc="2025-07-01T04:54:00Z">
              <w:rPr>
                <w:sz w:val="24"/>
                <w:szCs w:val="24"/>
              </w:rPr>
            </w:rPrChange>
          </w:rPr>
          <w:t>utores do projeto:</w:t>
        </w:r>
      </w:ins>
    </w:p>
    <w:p w14:paraId="6DF59823" w14:textId="1840146B" w:rsidR="60D0D694" w:rsidRPr="00420D18" w:rsidRDefault="60D0D694">
      <w:pPr>
        <w:pStyle w:val="PargrafodaLista"/>
        <w:numPr>
          <w:ilvl w:val="0"/>
          <w:numId w:val="17"/>
        </w:numPr>
        <w:jc w:val="both"/>
        <w:rPr>
          <w:ins w:id="293" w:author="ANDRE LUIS AGUIAR DO NASCIMENTO" w:date="2025-07-01T02:46:00Z" w16du:dateUtc="2025-07-01T02:46:30Z"/>
          <w:rFonts w:ascii="Aptos" w:hAnsi="Aptos"/>
          <w:sz w:val="24"/>
          <w:szCs w:val="24"/>
          <w:rPrChange w:id="294" w:author="WESLEY DOS SANTOS GATINHO" w:date="2025-07-01T01:54:00Z" w16du:dateUtc="2025-07-01T04:54:00Z">
            <w:rPr>
              <w:ins w:id="295" w:author="ANDRE LUIS AGUIAR DO NASCIMENTO" w:date="2025-07-01T02:46:00Z" w16du:dateUtc="2025-07-01T02:46:30Z"/>
              <w:sz w:val="24"/>
              <w:szCs w:val="24"/>
            </w:rPr>
          </w:rPrChange>
        </w:rPr>
        <w:pPrChange w:id="296" w:author="ANDRE LUIS AGUIAR DO NASCIMENTO" w:date="2025-07-01T02:46:00Z">
          <w:pPr>
            <w:jc w:val="both"/>
          </w:pPr>
        </w:pPrChange>
      </w:pPr>
      <w:ins w:id="297" w:author="ANDRE LUIS AGUIAR DO NASCIMENTO" w:date="2025-07-01T02:46:00Z">
        <w:r w:rsidRPr="00420D18">
          <w:rPr>
            <w:rFonts w:ascii="Aptos" w:hAnsi="Aptos"/>
            <w:sz w:val="24"/>
            <w:szCs w:val="24"/>
            <w:rPrChange w:id="298" w:author="WESLEY DOS SANTOS GATINHO" w:date="2025-07-01T01:54:00Z" w16du:dateUtc="2025-07-01T04:54:00Z">
              <w:rPr>
                <w:sz w:val="24"/>
                <w:szCs w:val="24"/>
              </w:rPr>
            </w:rPrChange>
          </w:rPr>
          <w:t xml:space="preserve">André </w:t>
        </w:r>
        <w:proofErr w:type="spellStart"/>
        <w:r w:rsidRPr="00420D18">
          <w:rPr>
            <w:rFonts w:ascii="Aptos" w:hAnsi="Aptos"/>
            <w:sz w:val="24"/>
            <w:szCs w:val="24"/>
            <w:rPrChange w:id="299" w:author="WESLEY DOS SANTOS GATINHO" w:date="2025-07-01T01:54:00Z" w16du:dateUtc="2025-07-01T04:54:00Z">
              <w:rPr>
                <w:sz w:val="24"/>
                <w:szCs w:val="24"/>
              </w:rPr>
            </w:rPrChange>
          </w:rPr>
          <w:t>Luis</w:t>
        </w:r>
        <w:proofErr w:type="spellEnd"/>
        <w:r w:rsidRPr="00420D18">
          <w:rPr>
            <w:rFonts w:ascii="Aptos" w:hAnsi="Aptos"/>
            <w:sz w:val="24"/>
            <w:szCs w:val="24"/>
            <w:rPrChange w:id="300" w:author="WESLEY DOS SANTOS GATINHO" w:date="2025-07-01T01:54:00Z" w16du:dateUtc="2025-07-01T04:54:00Z">
              <w:rPr>
                <w:sz w:val="24"/>
                <w:szCs w:val="24"/>
              </w:rPr>
            </w:rPrChange>
          </w:rPr>
          <w:t xml:space="preserve"> Aguiar do Nascimento</w:t>
        </w:r>
      </w:ins>
    </w:p>
    <w:p w14:paraId="239899F1" w14:textId="01CEA273" w:rsidR="60D0D694" w:rsidRPr="00420D18" w:rsidRDefault="60D0D694">
      <w:pPr>
        <w:pStyle w:val="PargrafodaLista"/>
        <w:numPr>
          <w:ilvl w:val="0"/>
          <w:numId w:val="17"/>
        </w:numPr>
        <w:jc w:val="both"/>
        <w:rPr>
          <w:ins w:id="301" w:author="ANDRE LUIS AGUIAR DO NASCIMENTO" w:date="2025-07-01T02:46:00Z" w16du:dateUtc="2025-07-01T02:46:36Z"/>
          <w:rFonts w:ascii="Aptos" w:hAnsi="Aptos"/>
          <w:sz w:val="24"/>
          <w:szCs w:val="24"/>
          <w:rPrChange w:id="302" w:author="WESLEY DOS SANTOS GATINHO" w:date="2025-07-01T01:54:00Z" w16du:dateUtc="2025-07-01T04:54:00Z">
            <w:rPr>
              <w:ins w:id="303" w:author="ANDRE LUIS AGUIAR DO NASCIMENTO" w:date="2025-07-01T02:46:00Z" w16du:dateUtc="2025-07-01T02:46:36Z"/>
              <w:sz w:val="24"/>
              <w:szCs w:val="24"/>
            </w:rPr>
          </w:rPrChange>
        </w:rPr>
        <w:pPrChange w:id="304" w:author="ANDRE LUIS AGUIAR DO NASCIMENTO" w:date="2025-07-01T02:46:00Z">
          <w:pPr/>
        </w:pPrChange>
      </w:pPr>
      <w:ins w:id="305" w:author="ANDRE LUIS AGUIAR DO NASCIMENTO" w:date="2025-07-01T02:46:00Z">
        <w:r w:rsidRPr="00420D18">
          <w:rPr>
            <w:rFonts w:ascii="Aptos" w:hAnsi="Aptos"/>
            <w:sz w:val="24"/>
            <w:szCs w:val="24"/>
            <w:rPrChange w:id="306" w:author="WESLEY DOS SANTOS GATINHO" w:date="2025-07-01T01:54:00Z" w16du:dateUtc="2025-07-01T04:54:00Z">
              <w:rPr>
                <w:sz w:val="24"/>
                <w:szCs w:val="24"/>
              </w:rPr>
            </w:rPrChange>
          </w:rPr>
          <w:t>Hugo Samuel</w:t>
        </w:r>
      </w:ins>
      <w:ins w:id="307" w:author="WESLEY DOS SANTOS GATINHO" w:date="2025-07-01T01:56:00Z" w16du:dateUtc="2025-07-01T04:56:00Z">
        <w:r w:rsidR="004465EB">
          <w:rPr>
            <w:rFonts w:ascii="Aptos" w:hAnsi="Aptos"/>
            <w:sz w:val="24"/>
            <w:szCs w:val="24"/>
          </w:rPr>
          <w:t xml:space="preserve"> de Lima Olivei</w:t>
        </w:r>
      </w:ins>
      <w:ins w:id="308" w:author="WESLEY DOS SANTOS GATINHO" w:date="2025-07-01T01:57:00Z" w16du:dateUtc="2025-07-01T04:57:00Z">
        <w:r w:rsidR="004465EB">
          <w:rPr>
            <w:rFonts w:ascii="Aptos" w:hAnsi="Aptos"/>
            <w:sz w:val="24"/>
            <w:szCs w:val="24"/>
          </w:rPr>
          <w:t>ra</w:t>
        </w:r>
      </w:ins>
    </w:p>
    <w:p w14:paraId="2B283703" w14:textId="12CE0962" w:rsidR="60D0D694" w:rsidRPr="00420D18" w:rsidRDefault="60D0D694">
      <w:pPr>
        <w:pStyle w:val="PargrafodaLista"/>
        <w:numPr>
          <w:ilvl w:val="0"/>
          <w:numId w:val="17"/>
        </w:numPr>
        <w:jc w:val="both"/>
        <w:rPr>
          <w:ins w:id="309" w:author="ANDRE LUIS AGUIAR DO NASCIMENTO" w:date="2025-07-01T02:46:00Z" w16du:dateUtc="2025-07-01T02:46:39Z"/>
          <w:rFonts w:ascii="Aptos" w:hAnsi="Aptos"/>
          <w:sz w:val="24"/>
          <w:szCs w:val="24"/>
          <w:rPrChange w:id="310" w:author="WESLEY DOS SANTOS GATINHO" w:date="2025-07-01T01:54:00Z" w16du:dateUtc="2025-07-01T04:54:00Z">
            <w:rPr>
              <w:ins w:id="311" w:author="ANDRE LUIS AGUIAR DO NASCIMENTO" w:date="2025-07-01T02:46:00Z" w16du:dateUtc="2025-07-01T02:46:39Z"/>
              <w:sz w:val="24"/>
              <w:szCs w:val="24"/>
            </w:rPr>
          </w:rPrChange>
        </w:rPr>
        <w:pPrChange w:id="312" w:author="ANDRE LUIS AGUIAR DO NASCIMENTO" w:date="2025-07-01T02:46:00Z">
          <w:pPr/>
        </w:pPrChange>
      </w:pPr>
      <w:ins w:id="313" w:author="ANDRE LUIS AGUIAR DO NASCIMENTO" w:date="2025-07-01T02:46:00Z">
        <w:r w:rsidRPr="00420D18">
          <w:rPr>
            <w:rFonts w:ascii="Aptos" w:hAnsi="Aptos"/>
            <w:sz w:val="24"/>
            <w:szCs w:val="24"/>
            <w:rPrChange w:id="314" w:author="WESLEY DOS SANTOS GATINHO" w:date="2025-07-01T01:54:00Z" w16du:dateUtc="2025-07-01T04:54:00Z">
              <w:rPr>
                <w:sz w:val="24"/>
                <w:szCs w:val="24"/>
              </w:rPr>
            </w:rPrChange>
          </w:rPr>
          <w:t xml:space="preserve">Leonardo </w:t>
        </w:r>
      </w:ins>
      <w:ins w:id="315" w:author="WESLEY DOS SANTOS GATINHO" w:date="2025-07-01T01:57:00Z" w16du:dateUtc="2025-07-01T04:57:00Z">
        <w:r w:rsidR="004465EB">
          <w:rPr>
            <w:rFonts w:ascii="Aptos" w:hAnsi="Aptos"/>
            <w:sz w:val="24"/>
            <w:szCs w:val="24"/>
          </w:rPr>
          <w:t>Sampaio Serra</w:t>
        </w:r>
      </w:ins>
    </w:p>
    <w:p w14:paraId="29A51A05" w14:textId="0B09B3F5" w:rsidR="60D0D694" w:rsidRPr="00420D18" w:rsidRDefault="60D0D694">
      <w:pPr>
        <w:pStyle w:val="PargrafodaLista"/>
        <w:numPr>
          <w:ilvl w:val="0"/>
          <w:numId w:val="17"/>
        </w:numPr>
        <w:jc w:val="both"/>
        <w:rPr>
          <w:ins w:id="316" w:author="ANDRE LUIS AGUIAR DO NASCIMENTO" w:date="2025-07-01T02:46:00Z" w16du:dateUtc="2025-07-01T02:46:46Z"/>
          <w:rFonts w:ascii="Aptos" w:hAnsi="Aptos"/>
          <w:sz w:val="24"/>
          <w:szCs w:val="24"/>
          <w:rPrChange w:id="317" w:author="WESLEY DOS SANTOS GATINHO" w:date="2025-07-01T01:54:00Z" w16du:dateUtc="2025-07-01T04:54:00Z">
            <w:rPr>
              <w:ins w:id="318" w:author="ANDRE LUIS AGUIAR DO NASCIMENTO" w:date="2025-07-01T02:46:00Z" w16du:dateUtc="2025-07-01T02:46:46Z"/>
              <w:sz w:val="24"/>
              <w:szCs w:val="24"/>
            </w:rPr>
          </w:rPrChange>
        </w:rPr>
        <w:pPrChange w:id="319" w:author="ANDRE LUIS AGUIAR DO NASCIMENTO" w:date="2025-07-01T02:46:00Z">
          <w:pPr/>
        </w:pPrChange>
      </w:pPr>
      <w:ins w:id="320" w:author="ANDRE LUIS AGUIAR DO NASCIMENTO" w:date="2025-07-01T02:46:00Z">
        <w:r w:rsidRPr="528A04C4">
          <w:rPr>
            <w:rFonts w:ascii="Aptos" w:hAnsi="Aptos"/>
            <w:sz w:val="24"/>
            <w:szCs w:val="24"/>
            <w:rPrChange w:id="321" w:author="WESLEY DOS SANTOS GATINHO" w:date="2025-07-01T01:54:00Z">
              <w:rPr>
                <w:sz w:val="24"/>
                <w:szCs w:val="24"/>
              </w:rPr>
            </w:rPrChange>
          </w:rPr>
          <w:t>Lucas Eman</w:t>
        </w:r>
      </w:ins>
      <w:r w:rsidR="378180F6" w:rsidRPr="528A04C4">
        <w:rPr>
          <w:rFonts w:ascii="Aptos" w:hAnsi="Aptos"/>
          <w:sz w:val="24"/>
          <w:szCs w:val="24"/>
        </w:rPr>
        <w:t>o</w:t>
      </w:r>
      <w:ins w:id="322" w:author="ANDRE LUIS AGUIAR DO NASCIMENTO" w:date="2025-07-01T02:46:00Z">
        <w:r w:rsidRPr="528A04C4">
          <w:rPr>
            <w:rFonts w:ascii="Aptos" w:hAnsi="Aptos"/>
            <w:sz w:val="24"/>
            <w:szCs w:val="24"/>
            <w:rPrChange w:id="323" w:author="WESLEY DOS SANTOS GATINHO" w:date="2025-07-01T01:54:00Z">
              <w:rPr>
                <w:sz w:val="24"/>
                <w:szCs w:val="24"/>
              </w:rPr>
            </w:rPrChange>
          </w:rPr>
          <w:t>el</w:t>
        </w:r>
      </w:ins>
      <w:ins w:id="324" w:author="WESLEY DOS SANTOS GATINHO" w:date="2025-07-01T01:57:00Z">
        <w:r w:rsidR="004465EB" w:rsidRPr="528A04C4">
          <w:rPr>
            <w:rFonts w:ascii="Aptos" w:hAnsi="Aptos"/>
            <w:sz w:val="24"/>
            <w:szCs w:val="24"/>
          </w:rPr>
          <w:t xml:space="preserve"> Amaral Gomes</w:t>
        </w:r>
      </w:ins>
    </w:p>
    <w:p w14:paraId="0DC78E73" w14:textId="2925C897" w:rsidR="60D0D694" w:rsidRPr="00420D18" w:rsidRDefault="60D0D694">
      <w:pPr>
        <w:pStyle w:val="PargrafodaLista"/>
        <w:numPr>
          <w:ilvl w:val="0"/>
          <w:numId w:val="17"/>
        </w:numPr>
        <w:jc w:val="both"/>
        <w:rPr>
          <w:rFonts w:ascii="Aptos" w:hAnsi="Aptos"/>
          <w:sz w:val="24"/>
          <w:szCs w:val="24"/>
          <w:rPrChange w:id="325" w:author="WESLEY DOS SANTOS GATINHO" w:date="2025-07-01T01:54:00Z" w16du:dateUtc="2025-07-01T04:54:00Z">
            <w:rPr>
              <w:sz w:val="24"/>
              <w:szCs w:val="24"/>
            </w:rPr>
          </w:rPrChange>
        </w:rPr>
        <w:pPrChange w:id="326" w:author="ANDRE LUIS AGUIAR DO NASCIMENTO" w:date="2025-07-01T02:46:00Z">
          <w:pPr/>
        </w:pPrChange>
      </w:pPr>
      <w:ins w:id="327" w:author="ANDRE LUIS AGUIAR DO NASCIMENTO" w:date="2025-07-01T02:46:00Z">
        <w:r w:rsidRPr="00420D18">
          <w:rPr>
            <w:rFonts w:ascii="Aptos" w:hAnsi="Aptos"/>
            <w:sz w:val="24"/>
            <w:szCs w:val="24"/>
            <w:rPrChange w:id="328" w:author="WESLEY DOS SANTOS GATINHO" w:date="2025-07-01T01:54:00Z" w16du:dateUtc="2025-07-01T04:54:00Z">
              <w:rPr>
                <w:sz w:val="24"/>
                <w:szCs w:val="24"/>
              </w:rPr>
            </w:rPrChange>
          </w:rPr>
          <w:t>Wesley dos Santos Gatinho</w:t>
        </w:r>
      </w:ins>
    </w:p>
    <w:p w14:paraId="15F1DA9C" w14:textId="77777777" w:rsidR="001900E4" w:rsidRPr="00420D18" w:rsidRDefault="005021FE" w:rsidP="4B3CFFB5">
      <w:pPr>
        <w:spacing w:after="200" w:line="360" w:lineRule="auto"/>
        <w:ind w:firstLine="708"/>
        <w:jc w:val="both"/>
        <w:rPr>
          <w:del w:id="329" w:author="ANDRE LUIS AGUIAR DO NASCIMENTO" w:date="2025-07-01T02:43:00Z" w16du:dateUtc="2025-07-01T02:43:59Z"/>
          <w:rFonts w:ascii="Aptos" w:hAnsi="Aptos"/>
          <w:b/>
          <w:bCs/>
          <w:sz w:val="24"/>
          <w:szCs w:val="24"/>
          <w:rPrChange w:id="330" w:author="WESLEY DOS SANTOS GATINHO" w:date="2025-07-01T01:54:00Z" w16du:dateUtc="2025-07-01T04:54:00Z">
            <w:rPr>
              <w:del w:id="331" w:author="ANDRE LUIS AGUIAR DO NASCIMENTO" w:date="2025-07-01T02:43:00Z" w16du:dateUtc="2025-07-01T02:43:59Z"/>
              <w:b/>
              <w:bCs/>
              <w:sz w:val="24"/>
              <w:szCs w:val="24"/>
            </w:rPr>
          </w:rPrChange>
        </w:rPr>
      </w:pPr>
      <w:del w:id="332" w:author="ANDRE LUIS AGUIAR DO NASCIMENTO" w:date="2025-07-01T02:43:00Z">
        <w:r w:rsidRPr="00420D18" w:rsidDel="005021FE">
          <w:rPr>
            <w:rFonts w:ascii="Aptos" w:hAnsi="Aptos"/>
            <w:sz w:val="24"/>
            <w:szCs w:val="24"/>
            <w:rPrChange w:id="333" w:author="WESLEY DOS SANTOS GATINHO" w:date="2025-07-01T01:54:00Z" w16du:dateUtc="2025-07-01T04:54:00Z">
              <w:rPr>
                <w:sz w:val="24"/>
                <w:szCs w:val="24"/>
              </w:rPr>
            </w:rPrChange>
          </w:rPr>
          <w:delText xml:space="preserve">A produção de queijo a partir do leite é um processo antigo que envolve a concentração dos componentes sólidos do leite, como proteínas e gorduras, na coalhada. Ao mesmo tempo, as proteínas do soro, lactose e outros sólidos solúveis são removidos no soro. O rendimento e a composição do queijo são influenciados pelas propriedades do leite utilizado e pelas etapas do processo de fabricação, que incluem coagulação, acidificação, sinérese, enformagem e salga. A composição específica do leite é crucial para a coagulação enzimática, firmeza da coalhada, sinérese e textura final do queijo. </w:delText>
        </w:r>
      </w:del>
    </w:p>
    <w:p w14:paraId="08CE6F91" w14:textId="77777777" w:rsidR="001900E4" w:rsidRPr="00420D18" w:rsidRDefault="001900E4">
      <w:pPr>
        <w:spacing w:after="200" w:line="360" w:lineRule="auto"/>
        <w:ind w:firstLine="708"/>
        <w:jc w:val="both"/>
        <w:rPr>
          <w:rFonts w:ascii="Aptos" w:hAnsi="Aptos"/>
          <w:b/>
          <w:sz w:val="24"/>
          <w:szCs w:val="24"/>
          <w:rPrChange w:id="334" w:author="WESLEY DOS SANTOS GATINHO" w:date="2025-07-01T01:54:00Z" w16du:dateUtc="2025-07-01T04:54:00Z">
            <w:rPr>
              <w:b/>
              <w:sz w:val="24"/>
              <w:szCs w:val="24"/>
            </w:rPr>
          </w:rPrChange>
        </w:rPr>
      </w:pPr>
    </w:p>
    <w:p w14:paraId="61CDCEAD" w14:textId="77777777" w:rsidR="001900E4" w:rsidRPr="00420D18" w:rsidRDefault="001900E4">
      <w:pPr>
        <w:spacing w:after="200" w:line="360" w:lineRule="auto"/>
        <w:ind w:firstLine="708"/>
        <w:jc w:val="both"/>
        <w:rPr>
          <w:rFonts w:ascii="Aptos" w:hAnsi="Aptos"/>
          <w:b/>
          <w:sz w:val="24"/>
          <w:szCs w:val="24"/>
          <w:rPrChange w:id="335" w:author="WESLEY DOS SANTOS GATINHO" w:date="2025-07-01T01:54:00Z" w16du:dateUtc="2025-07-01T04:54:00Z">
            <w:rPr>
              <w:b/>
              <w:sz w:val="24"/>
              <w:szCs w:val="24"/>
            </w:rPr>
          </w:rPrChange>
        </w:rPr>
      </w:pPr>
    </w:p>
    <w:p w14:paraId="6BB9E253" w14:textId="77777777" w:rsidR="001900E4" w:rsidRPr="00420D18" w:rsidRDefault="001900E4">
      <w:pPr>
        <w:spacing w:after="200" w:line="360" w:lineRule="auto"/>
        <w:ind w:firstLine="708"/>
        <w:jc w:val="both"/>
        <w:rPr>
          <w:rFonts w:ascii="Aptos" w:hAnsi="Aptos"/>
          <w:b/>
          <w:sz w:val="24"/>
          <w:szCs w:val="24"/>
          <w:rPrChange w:id="336" w:author="WESLEY DOS SANTOS GATINHO" w:date="2025-07-01T01:54:00Z" w16du:dateUtc="2025-07-01T04:54:00Z">
            <w:rPr>
              <w:b/>
              <w:sz w:val="24"/>
              <w:szCs w:val="24"/>
            </w:rPr>
          </w:rPrChange>
        </w:rPr>
      </w:pPr>
    </w:p>
    <w:p w14:paraId="23DE523C" w14:textId="77777777" w:rsidR="001900E4" w:rsidRPr="00420D18" w:rsidRDefault="001900E4">
      <w:pPr>
        <w:spacing w:after="200" w:line="360" w:lineRule="auto"/>
        <w:ind w:firstLine="708"/>
        <w:jc w:val="both"/>
        <w:rPr>
          <w:rFonts w:ascii="Aptos" w:hAnsi="Aptos"/>
          <w:b/>
          <w:sz w:val="24"/>
          <w:szCs w:val="24"/>
          <w:rPrChange w:id="337" w:author="WESLEY DOS SANTOS GATINHO" w:date="2025-07-01T01:54:00Z" w16du:dateUtc="2025-07-01T04:54:00Z">
            <w:rPr>
              <w:b/>
              <w:sz w:val="24"/>
              <w:szCs w:val="24"/>
            </w:rPr>
          </w:rPrChange>
        </w:rPr>
      </w:pPr>
    </w:p>
    <w:p w14:paraId="52E56223" w14:textId="77777777" w:rsidR="001900E4" w:rsidRPr="00420D18" w:rsidRDefault="001900E4">
      <w:pPr>
        <w:spacing w:after="200" w:line="360" w:lineRule="auto"/>
        <w:ind w:firstLine="708"/>
        <w:jc w:val="both"/>
        <w:rPr>
          <w:rFonts w:ascii="Aptos" w:hAnsi="Aptos"/>
          <w:b/>
          <w:sz w:val="24"/>
          <w:szCs w:val="24"/>
          <w:rPrChange w:id="338" w:author="WESLEY DOS SANTOS GATINHO" w:date="2025-07-01T01:54:00Z" w16du:dateUtc="2025-07-01T04:54:00Z">
            <w:rPr>
              <w:b/>
              <w:sz w:val="24"/>
              <w:szCs w:val="24"/>
            </w:rPr>
          </w:rPrChange>
        </w:rPr>
      </w:pPr>
    </w:p>
    <w:p w14:paraId="07547A01" w14:textId="77777777" w:rsidR="001900E4" w:rsidRPr="00420D18" w:rsidRDefault="001900E4">
      <w:pPr>
        <w:spacing w:after="200" w:line="360" w:lineRule="auto"/>
        <w:ind w:firstLine="708"/>
        <w:jc w:val="both"/>
        <w:rPr>
          <w:rFonts w:ascii="Aptos" w:hAnsi="Aptos"/>
          <w:b/>
          <w:sz w:val="24"/>
          <w:szCs w:val="24"/>
          <w:rPrChange w:id="339" w:author="WESLEY DOS SANTOS GATINHO" w:date="2025-07-01T01:54:00Z" w16du:dateUtc="2025-07-01T04:54:00Z">
            <w:rPr>
              <w:b/>
              <w:sz w:val="24"/>
              <w:szCs w:val="24"/>
            </w:rPr>
          </w:rPrChange>
        </w:rPr>
      </w:pPr>
    </w:p>
    <w:p w14:paraId="5043CB0F" w14:textId="77777777" w:rsidR="001900E4" w:rsidRPr="00420D18" w:rsidRDefault="001900E4">
      <w:pPr>
        <w:spacing w:after="200" w:line="360" w:lineRule="auto"/>
        <w:ind w:firstLine="708"/>
        <w:jc w:val="both"/>
        <w:rPr>
          <w:rFonts w:ascii="Aptos" w:hAnsi="Aptos"/>
          <w:b/>
          <w:sz w:val="24"/>
          <w:szCs w:val="24"/>
          <w:rPrChange w:id="340" w:author="WESLEY DOS SANTOS GATINHO" w:date="2025-07-01T01:54:00Z" w16du:dateUtc="2025-07-01T04:54:00Z">
            <w:rPr>
              <w:b/>
              <w:sz w:val="24"/>
              <w:szCs w:val="24"/>
            </w:rPr>
          </w:rPrChange>
        </w:rPr>
      </w:pPr>
    </w:p>
    <w:p w14:paraId="07459315" w14:textId="77777777" w:rsidR="001900E4" w:rsidRPr="00420D18" w:rsidRDefault="001900E4">
      <w:pPr>
        <w:spacing w:after="200" w:line="360" w:lineRule="auto"/>
        <w:ind w:firstLine="708"/>
        <w:jc w:val="both"/>
        <w:rPr>
          <w:rFonts w:ascii="Aptos" w:hAnsi="Aptos"/>
          <w:b/>
          <w:sz w:val="24"/>
          <w:szCs w:val="24"/>
          <w:rPrChange w:id="341" w:author="WESLEY DOS SANTOS GATINHO" w:date="2025-07-01T01:54:00Z" w16du:dateUtc="2025-07-01T04:54:00Z">
            <w:rPr>
              <w:b/>
              <w:sz w:val="24"/>
              <w:szCs w:val="24"/>
            </w:rPr>
          </w:rPrChange>
        </w:rPr>
      </w:pPr>
    </w:p>
    <w:p w14:paraId="6537F28F" w14:textId="77777777" w:rsidR="001900E4" w:rsidRPr="00420D18" w:rsidRDefault="001900E4">
      <w:pPr>
        <w:spacing w:after="200" w:line="360" w:lineRule="auto"/>
        <w:ind w:firstLine="708"/>
        <w:jc w:val="both"/>
        <w:rPr>
          <w:rFonts w:ascii="Aptos" w:hAnsi="Aptos"/>
          <w:b/>
          <w:sz w:val="24"/>
          <w:szCs w:val="24"/>
          <w:rPrChange w:id="342" w:author="WESLEY DOS SANTOS GATINHO" w:date="2025-07-01T01:54:00Z" w16du:dateUtc="2025-07-01T04:54:00Z">
            <w:rPr>
              <w:b/>
              <w:sz w:val="24"/>
              <w:szCs w:val="24"/>
            </w:rPr>
          </w:rPrChange>
        </w:rPr>
      </w:pPr>
    </w:p>
    <w:p w14:paraId="6DFB9E20" w14:textId="77777777" w:rsidR="001900E4" w:rsidRPr="00420D18" w:rsidRDefault="001900E4" w:rsidP="4B3CFFB5">
      <w:pPr>
        <w:spacing w:after="200" w:line="360" w:lineRule="auto"/>
        <w:jc w:val="both"/>
        <w:rPr>
          <w:rFonts w:ascii="Aptos" w:hAnsi="Aptos"/>
          <w:b/>
          <w:bCs/>
          <w:sz w:val="24"/>
          <w:szCs w:val="24"/>
          <w:rPrChange w:id="343" w:author="WESLEY DOS SANTOS GATINHO" w:date="2025-07-01T01:54:00Z" w16du:dateUtc="2025-07-01T04:54:00Z">
            <w:rPr>
              <w:b/>
              <w:bCs/>
              <w:sz w:val="24"/>
              <w:szCs w:val="24"/>
            </w:rPr>
          </w:rPrChange>
        </w:rPr>
      </w:pPr>
    </w:p>
    <w:p w14:paraId="70DF9E56" w14:textId="77777777" w:rsidR="001900E4" w:rsidRPr="00420D18" w:rsidRDefault="001900E4" w:rsidP="4B3CFFB5">
      <w:pPr>
        <w:spacing w:after="200" w:line="360" w:lineRule="auto"/>
        <w:ind w:firstLine="708"/>
        <w:jc w:val="both"/>
        <w:rPr>
          <w:del w:id="344" w:author="ANDRE LUIS AGUIAR DO NASCIMENTO" w:date="2025-07-01T02:47:00Z" w16du:dateUtc="2025-07-01T02:47:29Z"/>
          <w:rFonts w:ascii="Aptos" w:hAnsi="Aptos"/>
          <w:b/>
          <w:bCs/>
          <w:sz w:val="24"/>
          <w:szCs w:val="24"/>
          <w:rPrChange w:id="345" w:author="WESLEY DOS SANTOS GATINHO" w:date="2025-07-01T01:54:00Z" w16du:dateUtc="2025-07-01T04:54:00Z">
            <w:rPr>
              <w:del w:id="346" w:author="ANDRE LUIS AGUIAR DO NASCIMENTO" w:date="2025-07-01T02:47:00Z" w16du:dateUtc="2025-07-01T02:47:29Z"/>
              <w:b/>
              <w:bCs/>
              <w:sz w:val="24"/>
              <w:szCs w:val="24"/>
            </w:rPr>
          </w:rPrChange>
        </w:rPr>
      </w:pPr>
    </w:p>
    <w:p w14:paraId="7B07F566" w14:textId="35C60ABD" w:rsidR="4B3CFFB5" w:rsidRPr="00420D18" w:rsidRDefault="4B3CFFB5" w:rsidP="4B3CFFB5">
      <w:pPr>
        <w:spacing w:after="200" w:line="360" w:lineRule="auto"/>
        <w:jc w:val="both"/>
        <w:rPr>
          <w:ins w:id="347" w:author="ANDRE LUIS AGUIAR DO NASCIMENTO" w:date="2025-07-01T02:44:00Z" w16du:dateUtc="2025-07-01T02:44:56Z"/>
          <w:rFonts w:ascii="Aptos" w:hAnsi="Aptos"/>
          <w:b/>
          <w:bCs/>
          <w:sz w:val="24"/>
          <w:szCs w:val="24"/>
          <w:rPrChange w:id="348" w:author="WESLEY DOS SANTOS GATINHO" w:date="2025-07-01T01:54:00Z" w16du:dateUtc="2025-07-01T04:54:00Z">
            <w:rPr>
              <w:ins w:id="349" w:author="ANDRE LUIS AGUIAR DO NASCIMENTO" w:date="2025-07-01T02:44:00Z" w16du:dateUtc="2025-07-01T02:44:56Z"/>
              <w:b/>
              <w:bCs/>
              <w:sz w:val="24"/>
              <w:szCs w:val="24"/>
            </w:rPr>
          </w:rPrChange>
        </w:rPr>
      </w:pPr>
    </w:p>
    <w:p w14:paraId="68AF5E39" w14:textId="37DC5CC2" w:rsidR="4B3CFFB5" w:rsidRPr="00420D18" w:rsidRDefault="4B3CFFB5" w:rsidP="4B3CFFB5">
      <w:pPr>
        <w:spacing w:after="200" w:line="360" w:lineRule="auto"/>
        <w:ind w:firstLine="708"/>
        <w:jc w:val="both"/>
        <w:rPr>
          <w:del w:id="350" w:author="ANDRE LUIS AGUIAR DO NASCIMENTO" w:date="2025-07-01T02:47:00Z" w16du:dateUtc="2025-07-01T02:47:27Z"/>
          <w:rFonts w:ascii="Aptos" w:hAnsi="Aptos"/>
          <w:b/>
          <w:bCs/>
          <w:sz w:val="24"/>
          <w:szCs w:val="24"/>
          <w:rPrChange w:id="351" w:author="WESLEY DOS SANTOS GATINHO" w:date="2025-07-01T01:54:00Z" w16du:dateUtc="2025-07-01T04:54:00Z">
            <w:rPr>
              <w:del w:id="352" w:author="ANDRE LUIS AGUIAR DO NASCIMENTO" w:date="2025-07-01T02:47:00Z" w16du:dateUtc="2025-07-01T02:47:27Z"/>
              <w:b/>
              <w:bCs/>
              <w:sz w:val="24"/>
              <w:szCs w:val="24"/>
            </w:rPr>
          </w:rPrChange>
        </w:rPr>
      </w:pPr>
    </w:p>
    <w:p w14:paraId="144A5D23" w14:textId="77777777" w:rsidR="001900E4" w:rsidRPr="00420D18" w:rsidRDefault="001900E4" w:rsidP="4B3CFFB5">
      <w:pPr>
        <w:spacing w:after="200" w:line="360" w:lineRule="auto"/>
        <w:jc w:val="both"/>
        <w:rPr>
          <w:ins w:id="353" w:author="ANDRE LUIS AGUIAR DO NASCIMENTO" w:date="2025-07-01T02:48:00Z" w16du:dateUtc="2025-07-01T02:48:01Z"/>
          <w:rFonts w:ascii="Aptos" w:hAnsi="Aptos"/>
          <w:b/>
          <w:bCs/>
          <w:sz w:val="24"/>
          <w:szCs w:val="24"/>
          <w:rPrChange w:id="354" w:author="WESLEY DOS SANTOS GATINHO" w:date="2025-07-01T01:54:00Z" w16du:dateUtc="2025-07-01T04:54:00Z">
            <w:rPr>
              <w:ins w:id="355" w:author="ANDRE LUIS AGUIAR DO NASCIMENTO" w:date="2025-07-01T02:48:00Z" w16du:dateUtc="2025-07-01T02:48:01Z"/>
              <w:b/>
              <w:bCs/>
              <w:sz w:val="24"/>
              <w:szCs w:val="24"/>
            </w:rPr>
          </w:rPrChange>
        </w:rPr>
      </w:pPr>
    </w:p>
    <w:p w14:paraId="5E4FAA93" w14:textId="5AE9304E" w:rsidR="4B3CFFB5" w:rsidRPr="00420D18" w:rsidRDefault="4B3CFFB5" w:rsidP="4B3CFFB5">
      <w:pPr>
        <w:spacing w:after="200" w:line="360" w:lineRule="auto"/>
        <w:jc w:val="both"/>
        <w:rPr>
          <w:ins w:id="356" w:author="ANDRE LUIS AGUIAR DO NASCIMENTO" w:date="2025-07-01T02:48:00Z" w16du:dateUtc="2025-07-01T02:48:02Z"/>
          <w:rFonts w:ascii="Aptos" w:hAnsi="Aptos"/>
          <w:b/>
          <w:bCs/>
          <w:sz w:val="24"/>
          <w:szCs w:val="24"/>
          <w:rPrChange w:id="357" w:author="WESLEY DOS SANTOS GATINHO" w:date="2025-07-01T01:54:00Z" w16du:dateUtc="2025-07-01T04:54:00Z">
            <w:rPr>
              <w:ins w:id="358" w:author="ANDRE LUIS AGUIAR DO NASCIMENTO" w:date="2025-07-01T02:48:00Z" w16du:dateUtc="2025-07-01T02:48:02Z"/>
              <w:b/>
              <w:bCs/>
              <w:sz w:val="24"/>
              <w:szCs w:val="24"/>
            </w:rPr>
          </w:rPrChange>
        </w:rPr>
      </w:pPr>
    </w:p>
    <w:p w14:paraId="291842E2" w14:textId="0F32746B" w:rsidR="4B3CFFB5" w:rsidRPr="00420D18" w:rsidRDefault="4B3CFFB5" w:rsidP="4B3CFFB5">
      <w:pPr>
        <w:spacing w:after="200" w:line="360" w:lineRule="auto"/>
        <w:jc w:val="both"/>
        <w:rPr>
          <w:rFonts w:ascii="Aptos" w:hAnsi="Aptos"/>
          <w:b/>
          <w:bCs/>
          <w:sz w:val="24"/>
          <w:szCs w:val="24"/>
          <w:rPrChange w:id="359" w:author="WESLEY DOS SANTOS GATINHO" w:date="2025-07-01T01:54:00Z" w16du:dateUtc="2025-07-01T04:54:00Z">
            <w:rPr>
              <w:b/>
              <w:bCs/>
              <w:sz w:val="24"/>
              <w:szCs w:val="24"/>
            </w:rPr>
          </w:rPrChange>
        </w:rPr>
      </w:pPr>
    </w:p>
    <w:p w14:paraId="1DA3AC24" w14:textId="7CBA8F7F" w:rsidR="001900E4" w:rsidRPr="00420D18" w:rsidRDefault="005021FE" w:rsidP="4B3CFFB5">
      <w:pPr>
        <w:pStyle w:val="Ttulo1"/>
        <w:spacing w:after="200" w:line="360" w:lineRule="auto"/>
        <w:jc w:val="both"/>
        <w:rPr>
          <w:ins w:id="360" w:author="ANDRE LUIS AGUIAR DO NASCIMENTO" w:date="2025-07-01T02:48:00Z" w16du:dateUtc="2025-07-01T02:48:06Z"/>
          <w:rFonts w:ascii="Aptos" w:hAnsi="Aptos"/>
          <w:b/>
          <w:bCs/>
          <w:sz w:val="24"/>
          <w:szCs w:val="24"/>
          <w:rPrChange w:id="361" w:author="WESLEY DOS SANTOS GATINHO" w:date="2025-07-01T01:54:00Z" w16du:dateUtc="2025-07-01T04:54:00Z">
            <w:rPr>
              <w:ins w:id="362" w:author="ANDRE LUIS AGUIAR DO NASCIMENTO" w:date="2025-07-01T02:48:00Z" w16du:dateUtc="2025-07-01T02:48:06Z"/>
              <w:b/>
              <w:bCs/>
              <w:sz w:val="24"/>
              <w:szCs w:val="24"/>
            </w:rPr>
          </w:rPrChange>
        </w:rPr>
      </w:pPr>
      <w:bookmarkStart w:id="363" w:name="_o1rglfpeeycm"/>
      <w:bookmarkEnd w:id="363"/>
      <w:r w:rsidRPr="00420D18">
        <w:rPr>
          <w:rFonts w:ascii="Aptos" w:hAnsi="Aptos"/>
          <w:b/>
          <w:bCs/>
          <w:sz w:val="24"/>
          <w:szCs w:val="24"/>
          <w:rPrChange w:id="364" w:author="WESLEY DOS SANTOS GATINHO" w:date="2025-07-01T01:54:00Z" w16du:dateUtc="2025-07-01T04:54:00Z">
            <w:rPr>
              <w:b/>
              <w:bCs/>
              <w:sz w:val="24"/>
              <w:szCs w:val="24"/>
            </w:rPr>
          </w:rPrChange>
        </w:rPr>
        <w:t xml:space="preserve">1 </w:t>
      </w:r>
      <w:ins w:id="365" w:author="ANDRE LUIS AGUIAR DO NASCIMENTO" w:date="2025-07-01T02:47:00Z">
        <w:r w:rsidR="3238E5EB" w:rsidRPr="00420D18">
          <w:rPr>
            <w:rFonts w:ascii="Aptos" w:hAnsi="Aptos"/>
            <w:b/>
            <w:bCs/>
            <w:sz w:val="24"/>
            <w:szCs w:val="24"/>
            <w:rPrChange w:id="366" w:author="WESLEY DOS SANTOS GATINHO" w:date="2025-07-01T01:54:00Z" w16du:dateUtc="2025-07-01T04:54:00Z">
              <w:rPr>
                <w:b/>
                <w:bCs/>
                <w:sz w:val="24"/>
                <w:szCs w:val="24"/>
              </w:rPr>
            </w:rPrChange>
          </w:rPr>
          <w:t>CADASTRO E LOGIN</w:t>
        </w:r>
      </w:ins>
      <w:del w:id="367" w:author="ANDRE LUIS AGUIAR DO NASCIMENTO" w:date="2025-07-01T02:47:00Z">
        <w:r w:rsidRPr="00420D18" w:rsidDel="005021FE">
          <w:rPr>
            <w:rFonts w:ascii="Aptos" w:hAnsi="Aptos"/>
            <w:b/>
            <w:bCs/>
            <w:sz w:val="24"/>
            <w:szCs w:val="24"/>
            <w:rPrChange w:id="368" w:author="WESLEY DOS SANTOS GATINHO" w:date="2025-07-01T01:54:00Z" w16du:dateUtc="2025-07-01T04:54:00Z">
              <w:rPr>
                <w:b/>
                <w:bCs/>
                <w:sz w:val="24"/>
                <w:szCs w:val="24"/>
              </w:rPr>
            </w:rPrChange>
          </w:rPr>
          <w:delText>INTRODUÇÃO</w:delText>
        </w:r>
      </w:del>
    </w:p>
    <w:p w14:paraId="40A79A19" w14:textId="3CB3F373" w:rsidR="334BEFF4" w:rsidRPr="00420D18" w:rsidRDefault="334BEFF4">
      <w:pPr>
        <w:spacing w:before="240" w:after="240"/>
        <w:ind w:firstLine="720"/>
        <w:jc w:val="both"/>
        <w:rPr>
          <w:ins w:id="369" w:author="ANDRE LUIS AGUIAR DO NASCIMENTO" w:date="2025-07-01T02:48:00Z" w16du:dateUtc="2025-07-01T02:48:39Z"/>
          <w:rFonts w:ascii="Aptos" w:hAnsi="Aptos"/>
          <w:sz w:val="24"/>
          <w:szCs w:val="24"/>
          <w:rPrChange w:id="370" w:author="WESLEY DOS SANTOS GATINHO" w:date="2025-07-01T01:54:00Z" w16du:dateUtc="2025-07-01T04:54:00Z">
            <w:rPr>
              <w:ins w:id="371" w:author="ANDRE LUIS AGUIAR DO NASCIMENTO" w:date="2025-07-01T02:48:00Z" w16du:dateUtc="2025-07-01T02:48:39Z"/>
            </w:rPr>
          </w:rPrChange>
        </w:rPr>
        <w:pPrChange w:id="372" w:author="ANDRE LUIS AGUIAR DO NASCIMENTO" w:date="2025-07-01T02:48:00Z">
          <w:pPr/>
        </w:pPrChange>
      </w:pPr>
      <w:ins w:id="373" w:author="ANDRE LUIS AGUIAR DO NASCIMENTO" w:date="2025-07-01T02:48:00Z">
        <w:r w:rsidRPr="00420D18">
          <w:rPr>
            <w:rFonts w:ascii="Aptos" w:hAnsi="Aptos"/>
            <w:sz w:val="24"/>
            <w:szCs w:val="24"/>
            <w:rPrChange w:id="374" w:author="WESLEY DOS SANTOS GATINHO" w:date="2025-07-01T01:54:00Z" w16du:dateUtc="2025-07-01T04:54:00Z">
              <w:rPr/>
            </w:rPrChange>
          </w:rPr>
          <w:t xml:space="preserve">Para começar a usar o </w:t>
        </w:r>
        <w:proofErr w:type="spellStart"/>
        <w:r w:rsidRPr="00420D18">
          <w:rPr>
            <w:rFonts w:ascii="Aptos" w:hAnsi="Aptos"/>
            <w:sz w:val="24"/>
            <w:szCs w:val="24"/>
            <w:rPrChange w:id="375" w:author="WESLEY DOS SANTOS GATINHO" w:date="2025-07-01T01:54:00Z" w16du:dateUtc="2025-07-01T04:54:00Z">
              <w:rPr/>
            </w:rPrChange>
          </w:rPr>
          <w:t>FitAI</w:t>
        </w:r>
        <w:proofErr w:type="spellEnd"/>
        <w:r w:rsidRPr="00420D18">
          <w:rPr>
            <w:rFonts w:ascii="Aptos" w:hAnsi="Aptos"/>
            <w:sz w:val="24"/>
            <w:szCs w:val="24"/>
            <w:rPrChange w:id="376" w:author="WESLEY DOS SANTOS GATINHO" w:date="2025-07-01T01:54:00Z" w16du:dateUtc="2025-07-01T04:54:00Z">
              <w:rPr/>
            </w:rPrChange>
          </w:rPr>
          <w:t>, você precisa criar uma conta ou fazer login. O aplicativo oferece uma interface simples e segura para gerenciar seu acesso.</w:t>
        </w:r>
      </w:ins>
    </w:p>
    <w:p w14:paraId="108E668E" w14:textId="21B34FC6" w:rsidR="5E8707C7" w:rsidRPr="00420D18" w:rsidRDefault="5E8707C7">
      <w:pPr>
        <w:spacing w:before="240" w:after="240"/>
        <w:ind w:left="720"/>
        <w:jc w:val="both"/>
        <w:rPr>
          <w:ins w:id="377" w:author="ANDRE LUIS AGUIAR DO NASCIMENTO" w:date="2025-07-01T02:49:00Z" w16du:dateUtc="2025-07-01T02:49:44Z"/>
          <w:rFonts w:ascii="Aptos" w:hAnsi="Aptos"/>
          <w:b/>
          <w:bCs/>
          <w:sz w:val="24"/>
          <w:szCs w:val="24"/>
          <w:rPrChange w:id="378" w:author="WESLEY DOS SANTOS GATINHO" w:date="2025-07-01T01:54:00Z" w16du:dateUtc="2025-07-01T04:54:00Z">
            <w:rPr>
              <w:ins w:id="379" w:author="ANDRE LUIS AGUIAR DO NASCIMENTO" w:date="2025-07-01T02:49:00Z" w16du:dateUtc="2025-07-01T02:49:44Z"/>
              <w:b/>
              <w:bCs/>
            </w:rPr>
          </w:rPrChange>
        </w:rPr>
        <w:pPrChange w:id="380" w:author="ANDRE LUIS AGUIAR DO NASCIMENTO" w:date="2025-07-01T02:49:00Z">
          <w:pPr>
            <w:spacing w:before="240" w:after="240"/>
            <w:ind w:firstLine="720"/>
            <w:jc w:val="both"/>
          </w:pPr>
        </w:pPrChange>
      </w:pPr>
      <w:ins w:id="381" w:author="ANDRE LUIS AGUIAR DO NASCIMENTO" w:date="2025-07-01T02:50:00Z">
        <w:r w:rsidRPr="00420D18">
          <w:rPr>
            <w:rFonts w:ascii="Aptos" w:hAnsi="Aptos"/>
            <w:b/>
            <w:bCs/>
            <w:sz w:val="24"/>
            <w:szCs w:val="24"/>
            <w:rPrChange w:id="382" w:author="WESLEY DOS SANTOS GATINHO" w:date="2025-07-01T01:54:00Z" w16du:dateUtc="2025-07-01T04:54:00Z">
              <w:rPr>
                <w:b/>
                <w:bCs/>
              </w:rPr>
            </w:rPrChange>
          </w:rPr>
          <w:t xml:space="preserve">1.1 </w:t>
        </w:r>
      </w:ins>
      <w:ins w:id="383" w:author="ANDRE LUIS AGUIAR DO NASCIMENTO" w:date="2025-07-01T02:53:00Z">
        <w:r w:rsidR="51975588" w:rsidRPr="00420D18">
          <w:rPr>
            <w:rFonts w:ascii="Aptos" w:hAnsi="Aptos"/>
            <w:b/>
            <w:bCs/>
            <w:sz w:val="24"/>
            <w:szCs w:val="24"/>
            <w:rPrChange w:id="384" w:author="WESLEY DOS SANTOS GATINHO" w:date="2025-07-01T01:54:00Z" w16du:dateUtc="2025-07-01T04:54:00Z">
              <w:rPr>
                <w:b/>
                <w:bCs/>
              </w:rPr>
            </w:rPrChange>
          </w:rPr>
          <w:t>Criando uma</w:t>
        </w:r>
      </w:ins>
      <w:ins w:id="385" w:author="ANDRE LUIS AGUIAR DO NASCIMENTO" w:date="2025-07-01T02:49:00Z">
        <w:r w:rsidRPr="00420D18">
          <w:rPr>
            <w:rFonts w:ascii="Aptos" w:hAnsi="Aptos"/>
            <w:b/>
            <w:bCs/>
            <w:sz w:val="24"/>
            <w:szCs w:val="24"/>
            <w:rPrChange w:id="386" w:author="WESLEY DOS SANTOS GATINHO" w:date="2025-07-01T01:54:00Z" w16du:dateUtc="2025-07-01T04:54:00Z">
              <w:rPr>
                <w:b/>
                <w:bCs/>
              </w:rPr>
            </w:rPrChange>
          </w:rPr>
          <w:t xml:space="preserve"> conta</w:t>
        </w:r>
      </w:ins>
      <w:ins w:id="387" w:author="ANDRE LUIS AGUIAR DO NASCIMENTO" w:date="2025-07-01T02:51:00Z">
        <w:r w:rsidRPr="00420D18">
          <w:rPr>
            <w:rFonts w:ascii="Aptos" w:hAnsi="Aptos"/>
            <w:b/>
            <w:bCs/>
            <w:sz w:val="24"/>
            <w:szCs w:val="24"/>
            <w:rPrChange w:id="388" w:author="WESLEY DOS SANTOS GATINHO" w:date="2025-07-01T01:54:00Z" w16du:dateUtc="2025-07-01T04:54:00Z">
              <w:rPr>
                <w:b/>
                <w:bCs/>
              </w:rPr>
            </w:rPrChange>
          </w:rPr>
          <w:t>:</w:t>
        </w:r>
      </w:ins>
    </w:p>
    <w:p w14:paraId="6A295ED4" w14:textId="68D65EAC" w:rsidR="5E8707C7" w:rsidRPr="00420D18" w:rsidRDefault="5E8707C7">
      <w:pPr>
        <w:spacing w:before="240" w:after="240"/>
        <w:ind w:left="720" w:firstLine="720"/>
        <w:jc w:val="both"/>
        <w:rPr>
          <w:ins w:id="389" w:author="ANDRE LUIS AGUIAR DO NASCIMENTO" w:date="2025-07-01T02:49:00Z" w16du:dateUtc="2025-07-01T02:49:56Z"/>
          <w:rFonts w:ascii="Aptos" w:hAnsi="Aptos"/>
          <w:sz w:val="24"/>
          <w:szCs w:val="24"/>
          <w:rPrChange w:id="390" w:author="WESLEY DOS SANTOS GATINHO" w:date="2025-07-01T01:54:00Z" w16du:dateUtc="2025-07-01T04:54:00Z">
            <w:rPr>
              <w:ins w:id="391" w:author="ANDRE LUIS AGUIAR DO NASCIMENTO" w:date="2025-07-01T02:49:00Z" w16du:dateUtc="2025-07-01T02:49:56Z"/>
            </w:rPr>
          </w:rPrChange>
        </w:rPr>
        <w:pPrChange w:id="392" w:author="ANDRE LUIS AGUIAR DO NASCIMENTO" w:date="2025-07-01T02:50:00Z">
          <w:pPr/>
        </w:pPrChange>
      </w:pPr>
      <w:ins w:id="393" w:author="ANDRE LUIS AGUIAR DO NASCIMENTO" w:date="2025-07-01T02:50:00Z">
        <w:r w:rsidRPr="00420D18">
          <w:rPr>
            <w:rFonts w:ascii="Aptos" w:hAnsi="Aptos"/>
            <w:sz w:val="24"/>
            <w:szCs w:val="24"/>
            <w:rPrChange w:id="394" w:author="WESLEY DOS SANTOS GATINHO" w:date="2025-07-01T01:54:00Z" w16du:dateUtc="2025-07-01T04:54:00Z">
              <w:rPr/>
            </w:rPrChange>
          </w:rPr>
          <w:t>S</w:t>
        </w:r>
      </w:ins>
      <w:ins w:id="395" w:author="ANDRE LUIS AGUIAR DO NASCIMENTO" w:date="2025-07-01T02:49:00Z">
        <w:r w:rsidRPr="00420D18">
          <w:rPr>
            <w:rFonts w:ascii="Aptos" w:hAnsi="Aptos"/>
            <w:sz w:val="24"/>
            <w:szCs w:val="24"/>
            <w:rPrChange w:id="396" w:author="WESLEY DOS SANTOS GATINHO" w:date="2025-07-01T01:54:00Z" w16du:dateUtc="2025-07-01T04:54:00Z">
              <w:rPr/>
            </w:rPrChange>
          </w:rPr>
          <w:t>e você é um novo usuário, siga estes passos:</w:t>
        </w:r>
      </w:ins>
    </w:p>
    <w:p w14:paraId="437CC738" w14:textId="3BECDFAE" w:rsidR="5E8707C7" w:rsidRPr="00420D18" w:rsidRDefault="5E8707C7">
      <w:pPr>
        <w:pStyle w:val="PargrafodaLista"/>
        <w:numPr>
          <w:ilvl w:val="0"/>
          <w:numId w:val="15"/>
        </w:numPr>
        <w:spacing w:before="240" w:after="240"/>
        <w:jc w:val="both"/>
        <w:rPr>
          <w:ins w:id="397" w:author="ANDRE LUIS AGUIAR DO NASCIMENTO" w:date="2025-07-01T02:49:00Z" w16du:dateUtc="2025-07-01T02:49:56Z"/>
          <w:rFonts w:ascii="Aptos" w:hAnsi="Aptos"/>
          <w:sz w:val="24"/>
          <w:szCs w:val="24"/>
          <w:rPrChange w:id="398" w:author="WESLEY DOS SANTOS GATINHO" w:date="2025-07-01T01:54:00Z" w16du:dateUtc="2025-07-01T04:54:00Z">
            <w:rPr>
              <w:ins w:id="399" w:author="ANDRE LUIS AGUIAR DO NASCIMENTO" w:date="2025-07-01T02:49:00Z" w16du:dateUtc="2025-07-01T02:49:56Z"/>
            </w:rPr>
          </w:rPrChange>
        </w:rPr>
        <w:pPrChange w:id="400" w:author="ANDRE LUIS AGUIAR DO NASCIMENTO" w:date="2025-07-01T02:49:00Z">
          <w:pPr/>
        </w:pPrChange>
      </w:pPr>
      <w:ins w:id="401" w:author="ANDRE LUIS AGUIAR DO NASCIMENTO" w:date="2025-07-01T02:49:00Z">
        <w:r w:rsidRPr="00420D18">
          <w:rPr>
            <w:rFonts w:ascii="Aptos" w:hAnsi="Aptos"/>
            <w:sz w:val="24"/>
            <w:szCs w:val="24"/>
            <w:rPrChange w:id="402" w:author="WESLEY DOS SANTOS GATINHO" w:date="2025-07-01T01:54:00Z" w16du:dateUtc="2025-07-01T04:54:00Z">
              <w:rPr/>
            </w:rPrChange>
          </w:rPr>
          <w:t>Na tela inicial, toque em "</w:t>
        </w:r>
        <w:r w:rsidRPr="00420D18">
          <w:rPr>
            <w:rFonts w:ascii="Aptos" w:hAnsi="Aptos"/>
            <w:b/>
            <w:bCs/>
            <w:sz w:val="24"/>
            <w:szCs w:val="24"/>
            <w:rPrChange w:id="403" w:author="WESLEY DOS SANTOS GATINHO" w:date="2025-07-01T01:54:00Z" w16du:dateUtc="2025-07-01T04:54:00Z">
              <w:rPr>
                <w:b/>
                <w:bCs/>
              </w:rPr>
            </w:rPrChange>
          </w:rPr>
          <w:t>Criar nova conta</w:t>
        </w:r>
        <w:r w:rsidRPr="00420D18">
          <w:rPr>
            <w:rFonts w:ascii="Aptos" w:hAnsi="Aptos"/>
            <w:sz w:val="24"/>
            <w:szCs w:val="24"/>
            <w:rPrChange w:id="404" w:author="WESLEY DOS SANTOS GATINHO" w:date="2025-07-01T01:54:00Z" w16du:dateUtc="2025-07-01T04:54:00Z">
              <w:rPr/>
            </w:rPrChange>
          </w:rPr>
          <w:t>".</w:t>
        </w:r>
      </w:ins>
    </w:p>
    <w:p w14:paraId="2EC3EB87" w14:textId="43E83D1B" w:rsidR="5E8707C7" w:rsidRPr="00420D18" w:rsidRDefault="5E8707C7">
      <w:pPr>
        <w:pStyle w:val="PargrafodaLista"/>
        <w:numPr>
          <w:ilvl w:val="0"/>
          <w:numId w:val="15"/>
        </w:numPr>
        <w:spacing w:before="240" w:after="240"/>
        <w:jc w:val="both"/>
        <w:rPr>
          <w:ins w:id="405" w:author="ANDRE LUIS AGUIAR DO NASCIMENTO" w:date="2025-07-01T02:49:00Z" w16du:dateUtc="2025-07-01T02:49:56Z"/>
          <w:rFonts w:ascii="Aptos" w:hAnsi="Aptos"/>
          <w:sz w:val="24"/>
          <w:szCs w:val="24"/>
          <w:rPrChange w:id="406" w:author="WESLEY DOS SANTOS GATINHO" w:date="2025-07-01T01:54:00Z" w16du:dateUtc="2025-07-01T04:54:00Z">
            <w:rPr>
              <w:ins w:id="407" w:author="ANDRE LUIS AGUIAR DO NASCIMENTO" w:date="2025-07-01T02:49:00Z" w16du:dateUtc="2025-07-01T02:49:56Z"/>
            </w:rPr>
          </w:rPrChange>
        </w:rPr>
        <w:pPrChange w:id="408" w:author="ANDRE LUIS AGUIAR DO NASCIMENTO" w:date="2025-07-01T02:49:00Z">
          <w:pPr/>
        </w:pPrChange>
      </w:pPr>
      <w:ins w:id="409" w:author="ANDRE LUIS AGUIAR DO NASCIMENTO" w:date="2025-07-01T02:49:00Z">
        <w:r w:rsidRPr="00420D18">
          <w:rPr>
            <w:rFonts w:ascii="Aptos" w:hAnsi="Aptos"/>
            <w:sz w:val="24"/>
            <w:szCs w:val="24"/>
            <w:rPrChange w:id="410" w:author="WESLEY DOS SANTOS GATINHO" w:date="2025-07-01T01:54:00Z" w16du:dateUtc="2025-07-01T04:54:00Z">
              <w:rPr/>
            </w:rPrChange>
          </w:rPr>
          <w:t>Você será direcionado para a tela de registro, onde deverá preencher os seguintes campos:</w:t>
        </w:r>
      </w:ins>
    </w:p>
    <w:p w14:paraId="52AF063F" w14:textId="69392561" w:rsidR="5E8707C7" w:rsidRPr="00420D18" w:rsidRDefault="5E8707C7">
      <w:pPr>
        <w:pStyle w:val="PargrafodaLista"/>
        <w:numPr>
          <w:ilvl w:val="1"/>
          <w:numId w:val="15"/>
        </w:numPr>
        <w:spacing w:before="240" w:after="240"/>
        <w:jc w:val="both"/>
        <w:rPr>
          <w:ins w:id="411" w:author="ANDRE LUIS AGUIAR DO NASCIMENTO" w:date="2025-07-01T02:49:00Z" w16du:dateUtc="2025-07-01T02:49:56Z"/>
          <w:rFonts w:ascii="Aptos" w:hAnsi="Aptos"/>
          <w:sz w:val="24"/>
          <w:szCs w:val="24"/>
          <w:rPrChange w:id="412" w:author="WESLEY DOS SANTOS GATINHO" w:date="2025-07-01T01:54:00Z" w16du:dateUtc="2025-07-01T04:54:00Z">
            <w:rPr>
              <w:ins w:id="413" w:author="ANDRE LUIS AGUIAR DO NASCIMENTO" w:date="2025-07-01T02:49:00Z" w16du:dateUtc="2025-07-01T02:49:56Z"/>
            </w:rPr>
          </w:rPrChange>
        </w:rPr>
        <w:pPrChange w:id="414" w:author="ANDRE LUIS AGUIAR DO NASCIMENTO" w:date="2025-07-01T02:49:00Z">
          <w:pPr/>
        </w:pPrChange>
      </w:pPr>
      <w:ins w:id="415" w:author="ANDRE LUIS AGUIAR DO NASCIMENTO" w:date="2025-07-01T02:49:00Z">
        <w:r w:rsidRPr="00420D18">
          <w:rPr>
            <w:rFonts w:ascii="Aptos" w:hAnsi="Aptos"/>
            <w:b/>
            <w:bCs/>
            <w:sz w:val="24"/>
            <w:szCs w:val="24"/>
            <w:rPrChange w:id="416" w:author="WESLEY DOS SANTOS GATINHO" w:date="2025-07-01T01:54:00Z" w16du:dateUtc="2025-07-01T04:54:00Z">
              <w:rPr>
                <w:b/>
                <w:bCs/>
              </w:rPr>
            </w:rPrChange>
          </w:rPr>
          <w:t>Nome:</w:t>
        </w:r>
        <w:r w:rsidRPr="00420D18">
          <w:rPr>
            <w:rFonts w:ascii="Aptos" w:hAnsi="Aptos"/>
            <w:sz w:val="24"/>
            <w:szCs w:val="24"/>
            <w:rPrChange w:id="417" w:author="WESLEY DOS SANTOS GATINHO" w:date="2025-07-01T01:54:00Z" w16du:dateUtc="2025-07-01T04:54:00Z">
              <w:rPr/>
            </w:rPrChange>
          </w:rPr>
          <w:t xml:space="preserve"> Seu nome completo.</w:t>
        </w:r>
      </w:ins>
    </w:p>
    <w:p w14:paraId="7D434E4D" w14:textId="28063DDD" w:rsidR="5E8707C7" w:rsidRPr="00420D18" w:rsidRDefault="5E8707C7">
      <w:pPr>
        <w:pStyle w:val="PargrafodaLista"/>
        <w:numPr>
          <w:ilvl w:val="1"/>
          <w:numId w:val="15"/>
        </w:numPr>
        <w:spacing w:before="240" w:after="240"/>
        <w:jc w:val="both"/>
        <w:rPr>
          <w:ins w:id="418" w:author="ANDRE LUIS AGUIAR DO NASCIMENTO" w:date="2025-07-01T02:49:00Z" w16du:dateUtc="2025-07-01T02:49:56Z"/>
          <w:rFonts w:ascii="Aptos" w:hAnsi="Aptos"/>
          <w:sz w:val="24"/>
          <w:szCs w:val="24"/>
          <w:rPrChange w:id="419" w:author="WESLEY DOS SANTOS GATINHO" w:date="2025-07-01T01:54:00Z" w16du:dateUtc="2025-07-01T04:54:00Z">
            <w:rPr>
              <w:ins w:id="420" w:author="ANDRE LUIS AGUIAR DO NASCIMENTO" w:date="2025-07-01T02:49:00Z" w16du:dateUtc="2025-07-01T02:49:56Z"/>
            </w:rPr>
          </w:rPrChange>
        </w:rPr>
        <w:pPrChange w:id="421" w:author="ANDRE LUIS AGUIAR DO NASCIMENTO" w:date="2025-07-01T02:49:00Z">
          <w:pPr/>
        </w:pPrChange>
      </w:pPr>
      <w:ins w:id="422" w:author="ANDRE LUIS AGUIAR DO NASCIMENTO" w:date="2025-07-01T02:49:00Z">
        <w:r w:rsidRPr="00420D18">
          <w:rPr>
            <w:rFonts w:ascii="Aptos" w:hAnsi="Aptos"/>
            <w:b/>
            <w:bCs/>
            <w:sz w:val="24"/>
            <w:szCs w:val="24"/>
            <w:rPrChange w:id="423" w:author="WESLEY DOS SANTOS GATINHO" w:date="2025-07-01T01:54:00Z" w16du:dateUtc="2025-07-01T04:54:00Z">
              <w:rPr>
                <w:b/>
                <w:bCs/>
              </w:rPr>
            </w:rPrChange>
          </w:rPr>
          <w:t>E-mail:</w:t>
        </w:r>
        <w:r w:rsidRPr="00420D18">
          <w:rPr>
            <w:rFonts w:ascii="Aptos" w:hAnsi="Aptos"/>
            <w:sz w:val="24"/>
            <w:szCs w:val="24"/>
            <w:rPrChange w:id="424" w:author="WESLEY DOS SANTOS GATINHO" w:date="2025-07-01T01:54:00Z" w16du:dateUtc="2025-07-01T04:54:00Z">
              <w:rPr/>
            </w:rPrChange>
          </w:rPr>
          <w:t xml:space="preserve"> Um endereço de e-mail válido.</w:t>
        </w:r>
      </w:ins>
    </w:p>
    <w:p w14:paraId="2D43E437" w14:textId="12363CE2" w:rsidR="5E8707C7" w:rsidRPr="00420D18" w:rsidRDefault="5E8707C7">
      <w:pPr>
        <w:pStyle w:val="PargrafodaLista"/>
        <w:numPr>
          <w:ilvl w:val="1"/>
          <w:numId w:val="15"/>
        </w:numPr>
        <w:spacing w:before="240" w:after="240"/>
        <w:jc w:val="both"/>
        <w:rPr>
          <w:ins w:id="425" w:author="ANDRE LUIS AGUIAR DO NASCIMENTO" w:date="2025-07-01T02:49:00Z" w16du:dateUtc="2025-07-01T02:49:56Z"/>
          <w:rFonts w:ascii="Aptos" w:hAnsi="Aptos"/>
          <w:sz w:val="24"/>
          <w:szCs w:val="24"/>
          <w:rPrChange w:id="426" w:author="WESLEY DOS SANTOS GATINHO" w:date="2025-07-01T01:54:00Z" w16du:dateUtc="2025-07-01T04:54:00Z">
            <w:rPr>
              <w:ins w:id="427" w:author="ANDRE LUIS AGUIAR DO NASCIMENTO" w:date="2025-07-01T02:49:00Z" w16du:dateUtc="2025-07-01T02:49:56Z"/>
            </w:rPr>
          </w:rPrChange>
        </w:rPr>
        <w:pPrChange w:id="428" w:author="ANDRE LUIS AGUIAR DO NASCIMENTO" w:date="2025-07-01T02:49:00Z">
          <w:pPr/>
        </w:pPrChange>
      </w:pPr>
      <w:ins w:id="429" w:author="ANDRE LUIS AGUIAR DO NASCIMENTO" w:date="2025-07-01T02:49:00Z">
        <w:r w:rsidRPr="00420D18">
          <w:rPr>
            <w:rFonts w:ascii="Aptos" w:hAnsi="Aptos"/>
            <w:b/>
            <w:bCs/>
            <w:sz w:val="24"/>
            <w:szCs w:val="24"/>
            <w:rPrChange w:id="430" w:author="WESLEY DOS SANTOS GATINHO" w:date="2025-07-01T01:54:00Z" w16du:dateUtc="2025-07-01T04:54:00Z">
              <w:rPr>
                <w:b/>
                <w:bCs/>
              </w:rPr>
            </w:rPrChange>
          </w:rPr>
          <w:t>Senha:</w:t>
        </w:r>
        <w:r w:rsidRPr="00420D18">
          <w:rPr>
            <w:rFonts w:ascii="Aptos" w:hAnsi="Aptos"/>
            <w:sz w:val="24"/>
            <w:szCs w:val="24"/>
            <w:rPrChange w:id="431" w:author="WESLEY DOS SANTOS GATINHO" w:date="2025-07-01T01:54:00Z" w16du:dateUtc="2025-07-01T04:54:00Z">
              <w:rPr/>
            </w:rPrChange>
          </w:rPr>
          <w:t xml:space="preserve"> Uma senha com no mínimo 6 caracteres.</w:t>
        </w:r>
      </w:ins>
    </w:p>
    <w:p w14:paraId="0D8F22BE" w14:textId="1757E60C" w:rsidR="5E8707C7" w:rsidRPr="00420D18" w:rsidRDefault="5E8707C7">
      <w:pPr>
        <w:pStyle w:val="PargrafodaLista"/>
        <w:numPr>
          <w:ilvl w:val="0"/>
          <w:numId w:val="15"/>
        </w:numPr>
        <w:spacing w:before="240" w:after="240"/>
        <w:jc w:val="both"/>
        <w:rPr>
          <w:ins w:id="432" w:author="ANDRE LUIS AGUIAR DO NASCIMENTO" w:date="2025-07-01T02:54:00Z" w16du:dateUtc="2025-07-01T02:54:04Z"/>
          <w:rFonts w:ascii="Aptos" w:hAnsi="Aptos"/>
          <w:sz w:val="24"/>
          <w:szCs w:val="24"/>
          <w:rPrChange w:id="433" w:author="WESLEY DOS SANTOS GATINHO" w:date="2025-07-01T01:54:00Z" w16du:dateUtc="2025-07-01T04:54:00Z">
            <w:rPr>
              <w:ins w:id="434" w:author="ANDRE LUIS AGUIAR DO NASCIMENTO" w:date="2025-07-01T02:54:00Z" w16du:dateUtc="2025-07-01T02:54:04Z"/>
            </w:rPr>
          </w:rPrChange>
        </w:rPr>
        <w:pPrChange w:id="435" w:author="ANDRE LUIS AGUIAR DO NASCIMENTO" w:date="2025-07-01T02:49:00Z">
          <w:pPr/>
        </w:pPrChange>
      </w:pPr>
      <w:ins w:id="436" w:author="ANDRE LUIS AGUIAR DO NASCIMENTO" w:date="2025-07-01T02:49:00Z">
        <w:r w:rsidRPr="00420D18">
          <w:rPr>
            <w:rFonts w:ascii="Aptos" w:hAnsi="Aptos"/>
            <w:sz w:val="24"/>
            <w:szCs w:val="24"/>
            <w:rPrChange w:id="437" w:author="WESLEY DOS SANTOS GATINHO" w:date="2025-07-01T01:54:00Z" w16du:dateUtc="2025-07-01T04:54:00Z">
              <w:rPr/>
            </w:rPrChange>
          </w:rPr>
          <w:t xml:space="preserve">Após preencher os campos, toque no botão </w:t>
        </w:r>
        <w:r w:rsidRPr="00420D18">
          <w:rPr>
            <w:rFonts w:ascii="Aptos" w:hAnsi="Aptos"/>
            <w:b/>
            <w:bCs/>
            <w:sz w:val="24"/>
            <w:szCs w:val="24"/>
            <w:rPrChange w:id="438" w:author="WESLEY DOS SANTOS GATINHO" w:date="2025-07-01T01:54:00Z" w16du:dateUtc="2025-07-01T04:54:00Z">
              <w:rPr>
                <w:b/>
                <w:bCs/>
              </w:rPr>
            </w:rPrChange>
          </w:rPr>
          <w:t>REGISTRAR</w:t>
        </w:r>
        <w:r w:rsidRPr="00420D18">
          <w:rPr>
            <w:rFonts w:ascii="Aptos" w:hAnsi="Aptos"/>
            <w:sz w:val="24"/>
            <w:szCs w:val="24"/>
            <w:rPrChange w:id="439" w:author="WESLEY DOS SANTOS GATINHO" w:date="2025-07-01T01:54:00Z" w16du:dateUtc="2025-07-01T04:54:00Z">
              <w:rPr/>
            </w:rPrChange>
          </w:rPr>
          <w:t>.</w:t>
        </w:r>
      </w:ins>
    </w:p>
    <w:tbl>
      <w:tblPr>
        <w:tblStyle w:val="Tabelacomgrade"/>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440" w:author="WESLEY DOS SANTOS GATINHO" w:date="2025-07-01T01:50:00Z" w16du:dateUtc="2025-07-01T04:50:00Z">
          <w:tblPr>
            <w:tblStyle w:val="Tabelacomgrade"/>
            <w:tblW w:w="0" w:type="auto"/>
            <w:tblInd w:w="1440" w:type="dxa"/>
            <w:tblLayout w:type="fixed"/>
            <w:tblLook w:val="06A0" w:firstRow="1" w:lastRow="0" w:firstColumn="1" w:lastColumn="0" w:noHBand="1" w:noVBand="1"/>
          </w:tblPr>
        </w:tblPrChange>
      </w:tblPr>
      <w:tblGrid>
        <w:gridCol w:w="7620"/>
        <w:tblGridChange w:id="441">
          <w:tblGrid>
            <w:gridCol w:w="35"/>
            <w:gridCol w:w="7585"/>
            <w:gridCol w:w="35"/>
          </w:tblGrid>
        </w:tblGridChange>
      </w:tblGrid>
      <w:tr w:rsidR="4B3CFFB5" w:rsidRPr="00420D18" w14:paraId="0CBB084B" w14:textId="77777777" w:rsidTr="00202984">
        <w:trPr>
          <w:trHeight w:val="300"/>
          <w:ins w:id="442" w:author="ANDRE LUIS AGUIAR DO NASCIMENTO" w:date="2025-07-01T02:55:00Z"/>
          <w:trPrChange w:id="443" w:author="WESLEY DOS SANTOS GATINHO" w:date="2025-07-01T01:50:00Z" w16du:dateUtc="2025-07-01T04:50:00Z">
            <w:trPr>
              <w:gridBefore w:val="1"/>
              <w:trHeight w:val="300"/>
            </w:trPr>
          </w:trPrChange>
        </w:trPr>
        <w:tc>
          <w:tcPr>
            <w:tcW w:w="7620" w:type="dxa"/>
            <w:tcPrChange w:id="444" w:author="WESLEY DOS SANTOS GATINHO" w:date="2025-07-01T01:50:00Z" w16du:dateUtc="2025-07-01T04:50:00Z">
              <w:tcPr>
                <w:tcW w:w="7620" w:type="dxa"/>
                <w:gridSpan w:val="2"/>
              </w:tcPr>
            </w:tcPrChange>
          </w:tcPr>
          <w:p w14:paraId="7B9FE7DB" w14:textId="6FBD9BD4" w:rsidR="38998DA0" w:rsidRPr="00420D18" w:rsidRDefault="38998DA0">
            <w:pPr>
              <w:jc w:val="center"/>
              <w:rPr>
                <w:rFonts w:ascii="Aptos" w:hAnsi="Aptos"/>
                <w:sz w:val="24"/>
                <w:szCs w:val="24"/>
                <w:rPrChange w:id="445" w:author="WESLEY DOS SANTOS GATINHO" w:date="2025-07-01T01:54:00Z" w16du:dateUtc="2025-07-01T04:54:00Z">
                  <w:rPr/>
                </w:rPrChange>
              </w:rPr>
              <w:pPrChange w:id="446" w:author="ANDRE LUIS AGUIAR DO NASCIMENTO" w:date="2025-07-01T02:55:00Z">
                <w:pPr/>
              </w:pPrChange>
            </w:pPr>
            <w:ins w:id="447" w:author="ANDRE LUIS AGUIAR DO NASCIMENTO" w:date="2025-07-01T02:55:00Z">
              <w:r w:rsidRPr="00420D18">
                <w:rPr>
                  <w:rFonts w:ascii="Aptos" w:hAnsi="Aptos"/>
                  <w:sz w:val="24"/>
                  <w:szCs w:val="24"/>
                  <w:rPrChange w:id="448" w:author="WESLEY DOS SANTOS GATINHO" w:date="2025-07-01T01:54:00Z" w16du:dateUtc="2025-07-01T04:54:00Z">
                    <w:rPr/>
                  </w:rPrChange>
                </w:rPr>
                <w:t>Tela de cadastro</w:t>
              </w:r>
            </w:ins>
          </w:p>
        </w:tc>
      </w:tr>
      <w:tr w:rsidR="4B3CFFB5" w:rsidRPr="00420D18" w14:paraId="3A98D38F" w14:textId="77777777" w:rsidTr="00202984">
        <w:trPr>
          <w:trHeight w:val="300"/>
          <w:ins w:id="449" w:author="ANDRE LUIS AGUIAR DO NASCIMENTO" w:date="2025-07-01T02:55:00Z"/>
          <w:trPrChange w:id="450" w:author="WESLEY DOS SANTOS GATINHO" w:date="2025-07-01T01:50:00Z" w16du:dateUtc="2025-07-01T04:50:00Z">
            <w:trPr>
              <w:gridBefore w:val="1"/>
              <w:trHeight w:val="300"/>
            </w:trPr>
          </w:trPrChange>
        </w:trPr>
        <w:tc>
          <w:tcPr>
            <w:tcW w:w="7620" w:type="dxa"/>
            <w:shd w:val="clear" w:color="auto" w:fill="F2F2F2" w:themeFill="background1" w:themeFillShade="F2"/>
            <w:tcPrChange w:id="451" w:author="WESLEY DOS SANTOS GATINHO" w:date="2025-07-01T01:50:00Z" w16du:dateUtc="2025-07-01T04:50:00Z">
              <w:tcPr>
                <w:tcW w:w="7620" w:type="dxa"/>
                <w:gridSpan w:val="2"/>
              </w:tcPr>
            </w:tcPrChange>
          </w:tcPr>
          <w:p w14:paraId="3E23E5EC" w14:textId="343D9D17" w:rsidR="54A03CE7" w:rsidRPr="00420D18" w:rsidRDefault="00202984">
            <w:pPr>
              <w:tabs>
                <w:tab w:val="left" w:pos="1230"/>
                <w:tab w:val="center" w:pos="3702"/>
              </w:tabs>
              <w:rPr>
                <w:rFonts w:ascii="Aptos" w:hAnsi="Aptos"/>
                <w:sz w:val="24"/>
                <w:szCs w:val="24"/>
                <w:rPrChange w:id="452" w:author="WESLEY DOS SANTOS GATINHO" w:date="2025-07-01T01:54:00Z" w16du:dateUtc="2025-07-01T04:54:00Z">
                  <w:rPr/>
                </w:rPrChange>
              </w:rPr>
              <w:pPrChange w:id="453" w:author="WESLEY DOS SANTOS GATINHO" w:date="2025-07-01T01:49:00Z" w16du:dateUtc="2025-07-01T04:49:00Z">
                <w:pPr/>
              </w:pPrChange>
            </w:pPr>
            <w:ins w:id="454" w:author="WESLEY DOS SANTOS GATINHO" w:date="2025-07-01T01:49:00Z" w16du:dateUtc="2025-07-01T04:49:00Z">
              <w:r w:rsidRPr="00420D18">
                <w:rPr>
                  <w:rFonts w:ascii="Aptos" w:hAnsi="Aptos"/>
                  <w:sz w:val="24"/>
                  <w:szCs w:val="24"/>
                </w:rPr>
                <w:tab/>
              </w:r>
              <w:r w:rsidRPr="00420D18">
                <w:rPr>
                  <w:rFonts w:ascii="Aptos" w:hAnsi="Aptos"/>
                  <w:sz w:val="24"/>
                  <w:szCs w:val="24"/>
                </w:rPr>
                <w:tab/>
              </w:r>
            </w:ins>
            <w:ins w:id="455" w:author="ANDRE LUIS AGUIAR DO NASCIMENTO" w:date="2025-07-01T03:00:00Z">
              <w:r w:rsidR="54A03CE7" w:rsidRPr="00420D18">
                <w:rPr>
                  <w:rFonts w:ascii="Aptos" w:hAnsi="Aptos"/>
                  <w:noProof/>
                  <w:sz w:val="24"/>
                  <w:szCs w:val="24"/>
                  <w:rPrChange w:id="456" w:author="WESLEY DOS SANTOS GATINHO" w:date="2025-07-01T01:54:00Z" w16du:dateUtc="2025-07-01T04:54:00Z">
                    <w:rPr>
                      <w:noProof/>
                    </w:rPr>
                  </w:rPrChange>
                </w:rPr>
                <w:drawing>
                  <wp:inline distT="0" distB="0" distL="0" distR="0" wp14:anchorId="559CE89E" wp14:editId="7A67BB6D">
                    <wp:extent cx="2162175" cy="4695824"/>
                    <wp:effectExtent l="0" t="0" r="0" b="0"/>
                    <wp:docPr id="122453713" name="Imagem 12245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175" cy="4695824"/>
                            </a:xfrm>
                            <a:prstGeom prst="rect">
                              <a:avLst/>
                            </a:prstGeom>
                          </pic:spPr>
                        </pic:pic>
                      </a:graphicData>
                    </a:graphic>
                  </wp:inline>
                </w:drawing>
              </w:r>
            </w:ins>
          </w:p>
        </w:tc>
      </w:tr>
      <w:tr w:rsidR="4B3CFFB5" w:rsidRPr="00420D18" w14:paraId="2CEFA936" w14:textId="77777777" w:rsidTr="00202984">
        <w:trPr>
          <w:trHeight w:val="300"/>
          <w:ins w:id="457" w:author="ANDRE LUIS AGUIAR DO NASCIMENTO" w:date="2025-07-01T02:55:00Z"/>
          <w:trPrChange w:id="458" w:author="WESLEY DOS SANTOS GATINHO" w:date="2025-07-01T01:50:00Z" w16du:dateUtc="2025-07-01T04:50:00Z">
            <w:trPr>
              <w:gridBefore w:val="1"/>
              <w:trHeight w:val="300"/>
            </w:trPr>
          </w:trPrChange>
        </w:trPr>
        <w:tc>
          <w:tcPr>
            <w:tcW w:w="7620" w:type="dxa"/>
            <w:tcPrChange w:id="459" w:author="WESLEY DOS SANTOS GATINHO" w:date="2025-07-01T01:50:00Z" w16du:dateUtc="2025-07-01T04:50:00Z">
              <w:tcPr>
                <w:tcW w:w="7620" w:type="dxa"/>
                <w:gridSpan w:val="2"/>
              </w:tcPr>
            </w:tcPrChange>
          </w:tcPr>
          <w:p w14:paraId="4CB7A0D3" w14:textId="470EC99C" w:rsidR="38998DA0" w:rsidRPr="00420D18" w:rsidRDefault="38998DA0">
            <w:pPr>
              <w:jc w:val="center"/>
              <w:rPr>
                <w:rFonts w:ascii="Aptos" w:hAnsi="Aptos"/>
                <w:sz w:val="24"/>
                <w:szCs w:val="24"/>
                <w:rPrChange w:id="460" w:author="WESLEY DOS SANTOS GATINHO" w:date="2025-07-01T01:54:00Z" w16du:dateUtc="2025-07-01T04:54:00Z">
                  <w:rPr/>
                </w:rPrChange>
              </w:rPr>
              <w:pPrChange w:id="461" w:author="ANDRE LUIS AGUIAR DO NASCIMENTO" w:date="2025-07-01T02:55:00Z">
                <w:pPr/>
              </w:pPrChange>
            </w:pPr>
            <w:ins w:id="462" w:author="ANDRE LUIS AGUIAR DO NASCIMENTO" w:date="2025-07-01T02:55:00Z">
              <w:r w:rsidRPr="00420D18">
                <w:rPr>
                  <w:rFonts w:ascii="Aptos" w:hAnsi="Aptos"/>
                  <w:sz w:val="24"/>
                  <w:szCs w:val="24"/>
                  <w:rPrChange w:id="463" w:author="WESLEY DOS SANTOS GATINHO" w:date="2025-07-01T01:54:00Z" w16du:dateUtc="2025-07-01T04:54:00Z">
                    <w:rPr/>
                  </w:rPrChange>
                </w:rPr>
                <w:lastRenderedPageBreak/>
                <w:t xml:space="preserve">Fonte: </w:t>
              </w:r>
            </w:ins>
            <w:r w:rsidR="003E7834">
              <w:rPr>
                <w:rFonts w:ascii="Aptos" w:hAnsi="Aptos"/>
                <w:sz w:val="24"/>
                <w:szCs w:val="24"/>
              </w:rPr>
              <w:t>A</w:t>
            </w:r>
            <w:ins w:id="464" w:author="ANDRE LUIS AGUIAR DO NASCIMENTO" w:date="2025-07-01T02:55:00Z">
              <w:r w:rsidRPr="00420D18">
                <w:rPr>
                  <w:rFonts w:ascii="Aptos" w:hAnsi="Aptos"/>
                  <w:sz w:val="24"/>
                  <w:szCs w:val="24"/>
                  <w:rPrChange w:id="465" w:author="WESLEY DOS SANTOS GATINHO" w:date="2025-07-01T01:54:00Z" w16du:dateUtc="2025-07-01T04:54:00Z">
                    <w:rPr/>
                  </w:rPrChange>
                </w:rPr>
                <w:t>utores, 2025.</w:t>
              </w:r>
            </w:ins>
          </w:p>
        </w:tc>
      </w:tr>
    </w:tbl>
    <w:p w14:paraId="6157409D" w14:textId="6DB1DCE0" w:rsidR="5E8707C7" w:rsidRPr="00420D18" w:rsidRDefault="5E8707C7" w:rsidP="4B3CFFB5">
      <w:pPr>
        <w:spacing w:before="240" w:after="240"/>
        <w:ind w:left="720"/>
        <w:jc w:val="both"/>
        <w:rPr>
          <w:ins w:id="466" w:author="ANDRE LUIS AGUIAR DO NASCIMENTO" w:date="2025-07-01T02:51:00Z" w16du:dateUtc="2025-07-01T02:51:19Z"/>
          <w:rFonts w:ascii="Aptos" w:hAnsi="Aptos"/>
          <w:b/>
          <w:bCs/>
          <w:sz w:val="24"/>
          <w:szCs w:val="24"/>
          <w:rPrChange w:id="467" w:author="WESLEY DOS SANTOS GATINHO" w:date="2025-07-01T01:54:00Z" w16du:dateUtc="2025-07-01T04:54:00Z">
            <w:rPr>
              <w:ins w:id="468" w:author="ANDRE LUIS AGUIAR DO NASCIMENTO" w:date="2025-07-01T02:51:00Z" w16du:dateUtc="2025-07-01T02:51:19Z"/>
              <w:b/>
              <w:bCs/>
            </w:rPr>
          </w:rPrChange>
        </w:rPr>
      </w:pPr>
      <w:ins w:id="469" w:author="ANDRE LUIS AGUIAR DO NASCIMENTO" w:date="2025-07-01T02:50:00Z">
        <w:r w:rsidRPr="00420D18">
          <w:rPr>
            <w:rFonts w:ascii="Aptos" w:hAnsi="Aptos"/>
            <w:b/>
            <w:bCs/>
            <w:sz w:val="24"/>
            <w:szCs w:val="24"/>
            <w:rPrChange w:id="470" w:author="WESLEY DOS SANTOS GATINHO" w:date="2025-07-01T01:54:00Z" w16du:dateUtc="2025-07-01T04:54:00Z">
              <w:rPr>
                <w:b/>
                <w:bCs/>
              </w:rPr>
            </w:rPrChange>
          </w:rPr>
          <w:t xml:space="preserve">1.2 </w:t>
        </w:r>
      </w:ins>
      <w:ins w:id="471" w:author="ANDRE LUIS AGUIAR DO NASCIMENTO" w:date="2025-07-01T02:51:00Z">
        <w:r w:rsidRPr="00420D18">
          <w:rPr>
            <w:rFonts w:ascii="Aptos" w:hAnsi="Aptos"/>
            <w:b/>
            <w:bCs/>
            <w:sz w:val="24"/>
            <w:szCs w:val="24"/>
            <w:rPrChange w:id="472" w:author="WESLEY DOS SANTOS GATINHO" w:date="2025-07-01T01:54:00Z" w16du:dateUtc="2025-07-01T04:54:00Z">
              <w:rPr>
                <w:b/>
                <w:bCs/>
              </w:rPr>
            </w:rPrChange>
          </w:rPr>
          <w:t>Acessando sua conta:</w:t>
        </w:r>
      </w:ins>
    </w:p>
    <w:p w14:paraId="21E9B8C8" w14:textId="4A0CF99F" w:rsidR="5E8707C7" w:rsidRPr="00420D18" w:rsidRDefault="5E8707C7">
      <w:pPr>
        <w:spacing w:before="240" w:after="240"/>
        <w:ind w:left="720" w:firstLine="720"/>
        <w:jc w:val="both"/>
        <w:rPr>
          <w:ins w:id="473" w:author="ANDRE LUIS AGUIAR DO NASCIMENTO" w:date="2025-07-01T02:51:00Z" w16du:dateUtc="2025-07-01T02:51:27Z"/>
          <w:rFonts w:ascii="Aptos" w:hAnsi="Aptos"/>
          <w:sz w:val="24"/>
          <w:szCs w:val="24"/>
          <w:rPrChange w:id="474" w:author="WESLEY DOS SANTOS GATINHO" w:date="2025-07-01T01:54:00Z" w16du:dateUtc="2025-07-01T04:54:00Z">
            <w:rPr>
              <w:ins w:id="475" w:author="ANDRE LUIS AGUIAR DO NASCIMENTO" w:date="2025-07-01T02:51:00Z" w16du:dateUtc="2025-07-01T02:51:27Z"/>
            </w:rPr>
          </w:rPrChange>
        </w:rPr>
        <w:pPrChange w:id="476" w:author="ANDRE LUIS AGUIAR DO NASCIMENTO" w:date="2025-07-01T02:51:00Z">
          <w:pPr/>
        </w:pPrChange>
      </w:pPr>
      <w:ins w:id="477" w:author="ANDRE LUIS AGUIAR DO NASCIMENTO" w:date="2025-07-01T02:51:00Z">
        <w:r w:rsidRPr="00420D18">
          <w:rPr>
            <w:rFonts w:ascii="Aptos" w:hAnsi="Aptos"/>
            <w:sz w:val="24"/>
            <w:szCs w:val="24"/>
            <w:rPrChange w:id="478" w:author="WESLEY DOS SANTOS GATINHO" w:date="2025-07-01T01:54:00Z" w16du:dateUtc="2025-07-01T04:54:00Z">
              <w:rPr/>
            </w:rPrChange>
          </w:rPr>
          <w:t>Se você já possui uma conta, o acesso é rápido:</w:t>
        </w:r>
      </w:ins>
    </w:p>
    <w:p w14:paraId="43714787" w14:textId="42395F50" w:rsidR="5E8707C7" w:rsidRPr="00420D18" w:rsidRDefault="5E8707C7">
      <w:pPr>
        <w:pStyle w:val="PargrafodaLista"/>
        <w:numPr>
          <w:ilvl w:val="0"/>
          <w:numId w:val="14"/>
        </w:numPr>
        <w:spacing w:before="240" w:after="240"/>
        <w:jc w:val="both"/>
        <w:rPr>
          <w:ins w:id="479" w:author="ANDRE LUIS AGUIAR DO NASCIMENTO" w:date="2025-07-01T02:51:00Z" w16du:dateUtc="2025-07-01T02:51:27Z"/>
          <w:rFonts w:ascii="Aptos" w:hAnsi="Aptos"/>
          <w:sz w:val="24"/>
          <w:szCs w:val="24"/>
          <w:rPrChange w:id="480" w:author="WESLEY DOS SANTOS GATINHO" w:date="2025-07-01T01:54:00Z" w16du:dateUtc="2025-07-01T04:54:00Z">
            <w:rPr>
              <w:ins w:id="481" w:author="ANDRE LUIS AGUIAR DO NASCIMENTO" w:date="2025-07-01T02:51:00Z" w16du:dateUtc="2025-07-01T02:51:27Z"/>
            </w:rPr>
          </w:rPrChange>
        </w:rPr>
        <w:pPrChange w:id="482" w:author="ANDRE LUIS AGUIAR DO NASCIMENTO" w:date="2025-07-01T02:51:00Z">
          <w:pPr/>
        </w:pPrChange>
      </w:pPr>
      <w:ins w:id="483" w:author="ANDRE LUIS AGUIAR DO NASCIMENTO" w:date="2025-07-01T02:51:00Z">
        <w:r w:rsidRPr="00420D18">
          <w:rPr>
            <w:rFonts w:ascii="Aptos" w:hAnsi="Aptos"/>
            <w:sz w:val="24"/>
            <w:szCs w:val="24"/>
            <w:rPrChange w:id="484" w:author="WESLEY DOS SANTOS GATINHO" w:date="2025-07-01T01:54:00Z" w16du:dateUtc="2025-07-01T04:54:00Z">
              <w:rPr/>
            </w:rPrChange>
          </w:rPr>
          <w:t xml:space="preserve">Na tela inicial, insira seu </w:t>
        </w:r>
        <w:r w:rsidRPr="00420D18">
          <w:rPr>
            <w:rFonts w:ascii="Aptos" w:hAnsi="Aptos"/>
            <w:b/>
            <w:bCs/>
            <w:sz w:val="24"/>
            <w:szCs w:val="24"/>
            <w:rPrChange w:id="485" w:author="WESLEY DOS SANTOS GATINHO" w:date="2025-07-01T01:54:00Z" w16du:dateUtc="2025-07-01T04:54:00Z">
              <w:rPr>
                <w:b/>
                <w:bCs/>
              </w:rPr>
            </w:rPrChange>
          </w:rPr>
          <w:t>E-mail</w:t>
        </w:r>
        <w:r w:rsidRPr="00420D18">
          <w:rPr>
            <w:rFonts w:ascii="Aptos" w:hAnsi="Aptos"/>
            <w:sz w:val="24"/>
            <w:szCs w:val="24"/>
            <w:rPrChange w:id="486" w:author="WESLEY DOS SANTOS GATINHO" w:date="2025-07-01T01:54:00Z" w16du:dateUtc="2025-07-01T04:54:00Z">
              <w:rPr/>
            </w:rPrChange>
          </w:rPr>
          <w:t xml:space="preserve"> e </w:t>
        </w:r>
        <w:r w:rsidRPr="00420D18">
          <w:rPr>
            <w:rFonts w:ascii="Aptos" w:hAnsi="Aptos"/>
            <w:b/>
            <w:bCs/>
            <w:sz w:val="24"/>
            <w:szCs w:val="24"/>
            <w:rPrChange w:id="487" w:author="WESLEY DOS SANTOS GATINHO" w:date="2025-07-01T01:54:00Z" w16du:dateUtc="2025-07-01T04:54:00Z">
              <w:rPr>
                <w:b/>
                <w:bCs/>
              </w:rPr>
            </w:rPrChange>
          </w:rPr>
          <w:t>Senha</w:t>
        </w:r>
        <w:r w:rsidRPr="00420D18">
          <w:rPr>
            <w:rFonts w:ascii="Aptos" w:hAnsi="Aptos"/>
            <w:sz w:val="24"/>
            <w:szCs w:val="24"/>
            <w:rPrChange w:id="488" w:author="WESLEY DOS SANTOS GATINHO" w:date="2025-07-01T01:54:00Z" w16du:dateUtc="2025-07-01T04:54:00Z">
              <w:rPr/>
            </w:rPrChange>
          </w:rPr>
          <w:t xml:space="preserve"> nos campos correspondentes.</w:t>
        </w:r>
      </w:ins>
    </w:p>
    <w:p w14:paraId="435DDFC1" w14:textId="565E8B73" w:rsidR="5E8707C7" w:rsidRPr="00420D18" w:rsidRDefault="5E8707C7">
      <w:pPr>
        <w:pStyle w:val="PargrafodaLista"/>
        <w:numPr>
          <w:ilvl w:val="0"/>
          <w:numId w:val="14"/>
        </w:numPr>
        <w:spacing w:before="240" w:after="240"/>
        <w:jc w:val="both"/>
        <w:rPr>
          <w:ins w:id="489" w:author="ANDRE LUIS AGUIAR DO NASCIMENTO" w:date="2025-07-01T02:51:00Z" w16du:dateUtc="2025-07-01T02:51:27Z"/>
          <w:rFonts w:ascii="Aptos" w:hAnsi="Aptos"/>
          <w:sz w:val="24"/>
          <w:szCs w:val="24"/>
          <w:rPrChange w:id="490" w:author="WESLEY DOS SANTOS GATINHO" w:date="2025-07-01T01:54:00Z" w16du:dateUtc="2025-07-01T04:54:00Z">
            <w:rPr>
              <w:ins w:id="491" w:author="ANDRE LUIS AGUIAR DO NASCIMENTO" w:date="2025-07-01T02:51:00Z" w16du:dateUtc="2025-07-01T02:51:27Z"/>
            </w:rPr>
          </w:rPrChange>
        </w:rPr>
        <w:pPrChange w:id="492" w:author="ANDRE LUIS AGUIAR DO NASCIMENTO" w:date="2025-07-01T02:51:00Z">
          <w:pPr/>
        </w:pPrChange>
      </w:pPr>
      <w:ins w:id="493" w:author="ANDRE LUIS AGUIAR DO NASCIMENTO" w:date="2025-07-01T02:51:00Z">
        <w:r w:rsidRPr="00420D18">
          <w:rPr>
            <w:rFonts w:ascii="Aptos" w:hAnsi="Aptos"/>
            <w:sz w:val="24"/>
            <w:szCs w:val="24"/>
            <w:rPrChange w:id="494" w:author="WESLEY DOS SANTOS GATINHO" w:date="2025-07-01T01:54:00Z" w16du:dateUtc="2025-07-01T04:54:00Z">
              <w:rPr/>
            </w:rPrChange>
          </w:rPr>
          <w:t xml:space="preserve">Toque no botão </w:t>
        </w:r>
        <w:r w:rsidRPr="00420D18">
          <w:rPr>
            <w:rFonts w:ascii="Aptos" w:hAnsi="Aptos"/>
            <w:b/>
            <w:bCs/>
            <w:sz w:val="24"/>
            <w:szCs w:val="24"/>
            <w:rPrChange w:id="495" w:author="WESLEY DOS SANTOS GATINHO" w:date="2025-07-01T01:54:00Z" w16du:dateUtc="2025-07-01T04:54:00Z">
              <w:rPr>
                <w:b/>
                <w:bCs/>
              </w:rPr>
            </w:rPrChange>
          </w:rPr>
          <w:t>LOGIN</w:t>
        </w:r>
        <w:r w:rsidRPr="00420D18">
          <w:rPr>
            <w:rFonts w:ascii="Aptos" w:hAnsi="Aptos"/>
            <w:sz w:val="24"/>
            <w:szCs w:val="24"/>
            <w:rPrChange w:id="496" w:author="WESLEY DOS SANTOS GATINHO" w:date="2025-07-01T01:54:00Z" w16du:dateUtc="2025-07-01T04:54:00Z">
              <w:rPr/>
            </w:rPrChange>
          </w:rPr>
          <w:t>.</w:t>
        </w:r>
      </w:ins>
    </w:p>
    <w:p w14:paraId="0A76C25C" w14:textId="747169B0" w:rsidR="5E8707C7" w:rsidRPr="00420D18" w:rsidRDefault="5E8707C7">
      <w:pPr>
        <w:pStyle w:val="PargrafodaLista"/>
        <w:numPr>
          <w:ilvl w:val="0"/>
          <w:numId w:val="14"/>
        </w:numPr>
        <w:spacing w:before="240" w:after="240"/>
        <w:jc w:val="both"/>
        <w:rPr>
          <w:ins w:id="497" w:author="ANDRE LUIS AGUIAR DO NASCIMENTO" w:date="2025-07-01T03:01:00Z" w16du:dateUtc="2025-07-01T03:01:46Z"/>
          <w:rFonts w:ascii="Aptos" w:hAnsi="Aptos"/>
          <w:sz w:val="24"/>
          <w:szCs w:val="24"/>
          <w:rPrChange w:id="498" w:author="WESLEY DOS SANTOS GATINHO" w:date="2025-07-01T01:54:00Z" w16du:dateUtc="2025-07-01T04:54:00Z">
            <w:rPr>
              <w:ins w:id="499" w:author="ANDRE LUIS AGUIAR DO NASCIMENTO" w:date="2025-07-01T03:01:00Z" w16du:dateUtc="2025-07-01T03:01:46Z"/>
            </w:rPr>
          </w:rPrChange>
        </w:rPr>
        <w:pPrChange w:id="500" w:author="ANDRE LUIS AGUIAR DO NASCIMENTO" w:date="2025-07-01T02:51:00Z">
          <w:pPr/>
        </w:pPrChange>
      </w:pPr>
      <w:ins w:id="501" w:author="ANDRE LUIS AGUIAR DO NASCIMENTO" w:date="2025-07-01T02:51:00Z">
        <w:r w:rsidRPr="00420D18">
          <w:rPr>
            <w:rFonts w:ascii="Aptos" w:hAnsi="Aptos"/>
            <w:sz w:val="24"/>
            <w:szCs w:val="24"/>
            <w:rPrChange w:id="502" w:author="WESLEY DOS SANTOS GATINHO" w:date="2025-07-01T01:54:00Z" w16du:dateUtc="2025-07-01T04:54:00Z">
              <w:rPr/>
            </w:rPrChange>
          </w:rPr>
          <w:t xml:space="preserve">Você também pode optar por entrar utilizando sua conta Google, tocando no botão </w:t>
        </w:r>
        <w:r w:rsidRPr="00420D18">
          <w:rPr>
            <w:rFonts w:ascii="Aptos" w:hAnsi="Aptos"/>
            <w:b/>
            <w:bCs/>
            <w:sz w:val="24"/>
            <w:szCs w:val="24"/>
            <w:rPrChange w:id="503" w:author="WESLEY DOS SANTOS GATINHO" w:date="2025-07-01T01:54:00Z" w16du:dateUtc="2025-07-01T04:54:00Z">
              <w:rPr>
                <w:b/>
                <w:bCs/>
              </w:rPr>
            </w:rPrChange>
          </w:rPr>
          <w:t>Entrar com Google</w:t>
        </w:r>
        <w:r w:rsidRPr="00420D18">
          <w:rPr>
            <w:rFonts w:ascii="Aptos" w:hAnsi="Aptos"/>
            <w:sz w:val="24"/>
            <w:szCs w:val="24"/>
            <w:rPrChange w:id="504" w:author="WESLEY DOS SANTOS GATINHO" w:date="2025-07-01T01:54:00Z" w16du:dateUtc="2025-07-01T04:54:00Z">
              <w:rPr/>
            </w:rPrChange>
          </w:rPr>
          <w:t>. O sistema fará a autenticação segura diretamente com o Google.</w:t>
        </w:r>
      </w:ins>
    </w:p>
    <w:tbl>
      <w:tblPr>
        <w:tblStyle w:val="Tabelacomgrade"/>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505" w:author="WESLEY DOS SANTOS GATINHO" w:date="2025-07-01T01:50:00Z" w16du:dateUtc="2025-07-01T04:50:00Z">
          <w:tblPr>
            <w:tblStyle w:val="Tabelacomgrade"/>
            <w:tblW w:w="0" w:type="auto"/>
            <w:tblInd w:w="1440" w:type="dxa"/>
            <w:tblLayout w:type="fixed"/>
            <w:tblLook w:val="06A0" w:firstRow="1" w:lastRow="0" w:firstColumn="1" w:lastColumn="0" w:noHBand="1" w:noVBand="1"/>
          </w:tblPr>
        </w:tblPrChange>
      </w:tblPr>
      <w:tblGrid>
        <w:gridCol w:w="7620"/>
        <w:tblGridChange w:id="506">
          <w:tblGrid>
            <w:gridCol w:w="35"/>
            <w:gridCol w:w="7585"/>
            <w:gridCol w:w="35"/>
          </w:tblGrid>
        </w:tblGridChange>
      </w:tblGrid>
      <w:tr w:rsidR="4B3CFFB5" w:rsidRPr="00420D18" w14:paraId="6216324B" w14:textId="77777777" w:rsidTr="00202984">
        <w:trPr>
          <w:trHeight w:val="300"/>
          <w:ins w:id="507" w:author="ANDRE LUIS AGUIAR DO NASCIMENTO" w:date="2025-07-01T03:01:00Z"/>
          <w:trPrChange w:id="508" w:author="WESLEY DOS SANTOS GATINHO" w:date="2025-07-01T01:50:00Z" w16du:dateUtc="2025-07-01T04:50:00Z">
            <w:trPr>
              <w:gridBefore w:val="1"/>
              <w:trHeight w:val="300"/>
            </w:trPr>
          </w:trPrChange>
        </w:trPr>
        <w:tc>
          <w:tcPr>
            <w:tcW w:w="7620" w:type="dxa"/>
            <w:tcPrChange w:id="509" w:author="WESLEY DOS SANTOS GATINHO" w:date="2025-07-01T01:50:00Z" w16du:dateUtc="2025-07-01T04:50:00Z">
              <w:tcPr>
                <w:tcW w:w="7620" w:type="dxa"/>
                <w:gridSpan w:val="2"/>
              </w:tcPr>
            </w:tcPrChange>
          </w:tcPr>
          <w:p w14:paraId="17986C44" w14:textId="44466832" w:rsidR="14F29AF5" w:rsidRPr="00420D18" w:rsidRDefault="14F29AF5">
            <w:pPr>
              <w:jc w:val="center"/>
              <w:rPr>
                <w:rFonts w:ascii="Aptos" w:hAnsi="Aptos"/>
                <w:sz w:val="24"/>
                <w:szCs w:val="24"/>
                <w:rPrChange w:id="510" w:author="WESLEY DOS SANTOS GATINHO" w:date="2025-07-01T01:54:00Z" w16du:dateUtc="2025-07-01T04:54:00Z">
                  <w:rPr/>
                </w:rPrChange>
              </w:rPr>
              <w:pPrChange w:id="511" w:author="ANDRE LUIS AGUIAR DO NASCIMENTO" w:date="2025-07-01T03:02:00Z">
                <w:pPr/>
              </w:pPrChange>
            </w:pPr>
            <w:ins w:id="512" w:author="ANDRE LUIS AGUIAR DO NASCIMENTO" w:date="2025-07-01T03:02:00Z">
              <w:r w:rsidRPr="00420D18">
                <w:rPr>
                  <w:rFonts w:ascii="Aptos" w:hAnsi="Aptos"/>
                  <w:sz w:val="24"/>
                  <w:szCs w:val="24"/>
                  <w:rPrChange w:id="513" w:author="WESLEY DOS SANTOS GATINHO" w:date="2025-07-01T01:54:00Z" w16du:dateUtc="2025-07-01T04:54:00Z">
                    <w:rPr/>
                  </w:rPrChange>
                </w:rPr>
                <w:t>Tela de login</w:t>
              </w:r>
            </w:ins>
          </w:p>
        </w:tc>
      </w:tr>
      <w:tr w:rsidR="4B3CFFB5" w:rsidRPr="00420D18" w14:paraId="1A823DF4" w14:textId="77777777" w:rsidTr="00202984">
        <w:trPr>
          <w:trHeight w:val="300"/>
          <w:ins w:id="514" w:author="ANDRE LUIS AGUIAR DO NASCIMENTO" w:date="2025-07-01T03:01:00Z"/>
          <w:trPrChange w:id="515" w:author="WESLEY DOS SANTOS GATINHO" w:date="2025-07-01T01:50:00Z" w16du:dateUtc="2025-07-01T04:50:00Z">
            <w:trPr>
              <w:gridBefore w:val="1"/>
              <w:trHeight w:val="300"/>
            </w:trPr>
          </w:trPrChange>
        </w:trPr>
        <w:tc>
          <w:tcPr>
            <w:tcW w:w="7620" w:type="dxa"/>
            <w:shd w:val="clear" w:color="auto" w:fill="F2F2F2" w:themeFill="background1" w:themeFillShade="F2"/>
            <w:tcPrChange w:id="516" w:author="WESLEY DOS SANTOS GATINHO" w:date="2025-07-01T01:50:00Z" w16du:dateUtc="2025-07-01T04:50:00Z">
              <w:tcPr>
                <w:tcW w:w="7620" w:type="dxa"/>
                <w:gridSpan w:val="2"/>
              </w:tcPr>
            </w:tcPrChange>
          </w:tcPr>
          <w:p w14:paraId="3EDBE1A9" w14:textId="544E1AAE" w:rsidR="14F29AF5" w:rsidRPr="00420D18" w:rsidRDefault="14F29AF5" w:rsidP="4B3CFFB5">
            <w:pPr>
              <w:jc w:val="center"/>
              <w:rPr>
                <w:rFonts w:ascii="Aptos" w:hAnsi="Aptos"/>
                <w:sz w:val="24"/>
                <w:szCs w:val="24"/>
                <w:rPrChange w:id="517" w:author="WESLEY DOS SANTOS GATINHO" w:date="2025-07-01T01:54:00Z" w16du:dateUtc="2025-07-01T04:54:00Z">
                  <w:rPr/>
                </w:rPrChange>
              </w:rPr>
            </w:pPr>
            <w:ins w:id="518" w:author="ANDRE LUIS AGUIAR DO NASCIMENTO" w:date="2025-07-01T03:02:00Z">
              <w:r w:rsidRPr="00420D18">
                <w:rPr>
                  <w:rFonts w:ascii="Aptos" w:hAnsi="Aptos"/>
                  <w:noProof/>
                  <w:sz w:val="24"/>
                  <w:szCs w:val="24"/>
                  <w:rPrChange w:id="519" w:author="WESLEY DOS SANTOS GATINHO" w:date="2025-07-01T01:54:00Z" w16du:dateUtc="2025-07-01T04:54:00Z">
                    <w:rPr>
                      <w:noProof/>
                    </w:rPr>
                  </w:rPrChange>
                </w:rPr>
                <w:drawing>
                  <wp:inline distT="0" distB="0" distL="0" distR="0" wp14:anchorId="17EB2CDD" wp14:editId="3BEC7C42">
                    <wp:extent cx="2162175" cy="4695824"/>
                    <wp:effectExtent l="0" t="0" r="0" b="0"/>
                    <wp:docPr id="1398602880" name="Imagem 139860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2175" cy="4695824"/>
                            </a:xfrm>
                            <a:prstGeom prst="rect">
                              <a:avLst/>
                            </a:prstGeom>
                          </pic:spPr>
                        </pic:pic>
                      </a:graphicData>
                    </a:graphic>
                  </wp:inline>
                </w:drawing>
              </w:r>
            </w:ins>
          </w:p>
        </w:tc>
      </w:tr>
      <w:tr w:rsidR="4B3CFFB5" w:rsidRPr="00420D18" w14:paraId="2CBA28A9" w14:textId="77777777" w:rsidTr="00202984">
        <w:trPr>
          <w:trHeight w:val="300"/>
          <w:ins w:id="520" w:author="ANDRE LUIS AGUIAR DO NASCIMENTO" w:date="2025-07-01T03:01:00Z"/>
          <w:trPrChange w:id="521" w:author="WESLEY DOS SANTOS GATINHO" w:date="2025-07-01T01:50:00Z" w16du:dateUtc="2025-07-01T04:50:00Z">
            <w:trPr>
              <w:gridBefore w:val="1"/>
              <w:trHeight w:val="300"/>
            </w:trPr>
          </w:trPrChange>
        </w:trPr>
        <w:tc>
          <w:tcPr>
            <w:tcW w:w="7620" w:type="dxa"/>
            <w:tcPrChange w:id="522" w:author="WESLEY DOS SANTOS GATINHO" w:date="2025-07-01T01:50:00Z" w16du:dateUtc="2025-07-01T04:50:00Z">
              <w:tcPr>
                <w:tcW w:w="7620" w:type="dxa"/>
                <w:gridSpan w:val="2"/>
              </w:tcPr>
            </w:tcPrChange>
          </w:tcPr>
          <w:p w14:paraId="57D90990" w14:textId="5A398829" w:rsidR="14F29AF5" w:rsidRPr="00420D18" w:rsidRDefault="14F29AF5">
            <w:pPr>
              <w:jc w:val="center"/>
              <w:rPr>
                <w:rFonts w:ascii="Aptos" w:hAnsi="Aptos"/>
                <w:sz w:val="24"/>
                <w:szCs w:val="24"/>
                <w:rPrChange w:id="523" w:author="WESLEY DOS SANTOS GATINHO" w:date="2025-07-01T01:54:00Z" w16du:dateUtc="2025-07-01T04:54:00Z">
                  <w:rPr/>
                </w:rPrChange>
              </w:rPr>
              <w:pPrChange w:id="524" w:author="ANDRE LUIS AGUIAR DO NASCIMENTO" w:date="2025-07-01T03:03:00Z">
                <w:pPr/>
              </w:pPrChange>
            </w:pPr>
            <w:ins w:id="525" w:author="ANDRE LUIS AGUIAR DO NASCIMENTO" w:date="2025-07-01T03:03:00Z">
              <w:r w:rsidRPr="00420D18">
                <w:rPr>
                  <w:rFonts w:ascii="Aptos" w:hAnsi="Aptos"/>
                  <w:sz w:val="24"/>
                  <w:szCs w:val="24"/>
                  <w:rPrChange w:id="526" w:author="WESLEY DOS SANTOS GATINHO" w:date="2025-07-01T01:54:00Z" w16du:dateUtc="2025-07-01T04:54:00Z">
                    <w:rPr/>
                  </w:rPrChange>
                </w:rPr>
                <w:t xml:space="preserve">Fonte: </w:t>
              </w:r>
            </w:ins>
            <w:r w:rsidR="003E7834">
              <w:rPr>
                <w:rFonts w:ascii="Aptos" w:hAnsi="Aptos"/>
                <w:sz w:val="24"/>
                <w:szCs w:val="24"/>
              </w:rPr>
              <w:t>A</w:t>
            </w:r>
            <w:ins w:id="527" w:author="ANDRE LUIS AGUIAR DO NASCIMENTO" w:date="2025-07-01T03:03:00Z">
              <w:r w:rsidRPr="00420D18">
                <w:rPr>
                  <w:rFonts w:ascii="Aptos" w:hAnsi="Aptos"/>
                  <w:sz w:val="24"/>
                  <w:szCs w:val="24"/>
                  <w:rPrChange w:id="528" w:author="WESLEY DOS SANTOS GATINHO" w:date="2025-07-01T01:54:00Z" w16du:dateUtc="2025-07-01T04:54:00Z">
                    <w:rPr/>
                  </w:rPrChange>
                </w:rPr>
                <w:t>utores, 2025</w:t>
              </w:r>
            </w:ins>
            <w:r w:rsidR="003E7834">
              <w:rPr>
                <w:rFonts w:ascii="Aptos" w:hAnsi="Aptos"/>
                <w:sz w:val="24"/>
                <w:szCs w:val="24"/>
              </w:rPr>
              <w:t>.</w:t>
            </w:r>
          </w:p>
        </w:tc>
      </w:tr>
    </w:tbl>
    <w:p w14:paraId="548E0A5A" w14:textId="77777777" w:rsidR="001900E4" w:rsidRPr="00420D18" w:rsidRDefault="005021FE">
      <w:pPr>
        <w:spacing w:before="240" w:after="240" w:line="360" w:lineRule="auto"/>
        <w:ind w:firstLine="708"/>
        <w:jc w:val="both"/>
        <w:rPr>
          <w:del w:id="529" w:author="ANDRE LUIS AGUIAR DO NASCIMENTO" w:date="2025-07-01T02:47:00Z" w16du:dateUtc="2025-07-01T02:47:56Z"/>
          <w:rFonts w:ascii="Aptos" w:hAnsi="Aptos"/>
          <w:sz w:val="24"/>
          <w:szCs w:val="24"/>
          <w:rPrChange w:id="530" w:author="WESLEY DOS SANTOS GATINHO" w:date="2025-07-01T01:54:00Z" w16du:dateUtc="2025-07-01T04:54:00Z">
            <w:rPr>
              <w:del w:id="531" w:author="ANDRE LUIS AGUIAR DO NASCIMENTO" w:date="2025-07-01T02:47:00Z" w16du:dateUtc="2025-07-01T02:47:56Z"/>
              <w:sz w:val="24"/>
              <w:szCs w:val="24"/>
            </w:rPr>
          </w:rPrChange>
        </w:rPr>
      </w:pPr>
      <w:del w:id="532" w:author="ANDRE LUIS AGUIAR DO NASCIMENTO" w:date="2025-07-01T02:47:00Z">
        <w:r w:rsidRPr="00420D18" w:rsidDel="005021FE">
          <w:rPr>
            <w:rFonts w:ascii="Aptos" w:hAnsi="Aptos"/>
            <w:sz w:val="24"/>
            <w:szCs w:val="24"/>
            <w:rPrChange w:id="533" w:author="WESLEY DOS SANTOS GATINHO" w:date="2025-07-01T01:54:00Z" w16du:dateUtc="2025-07-01T04:54:00Z">
              <w:rPr>
                <w:sz w:val="24"/>
                <w:szCs w:val="24"/>
              </w:rPr>
            </w:rPrChange>
          </w:rPr>
          <w:delText>No Brasil, a fabricação de queijo é regulamentada pelo Regulamento Técnico de Identidade e Qualidade dos Queijos, instituído pela Portaria 146 de 1996, que define queijo como o produto fresco ou maturado obtido pela separação parcial do soro do leite ou leite reconstituído, coagulado por ação física do coalho, enzimas específicas, bactérias, ácidos orgânicos, ou uma combinação destes agentes, podendo incluir aditivos e especiarias (BRASIL, 1996). O queijo, um produto lácteo diversificado em sabor e forma, tem suas origens históricas atribuídas ao Crescente Fértil, entre os rios Tigre e Eufrates, há aproximadamente 8.000 anos, durante a revolução agrícola que marcou a domesticação de plantas e animais.</w:delText>
        </w:r>
      </w:del>
    </w:p>
    <w:p w14:paraId="2D1B67DA" w14:textId="77777777" w:rsidR="001900E4" w:rsidRPr="00420D18" w:rsidRDefault="005021FE">
      <w:pPr>
        <w:spacing w:before="240" w:after="240" w:line="360" w:lineRule="auto"/>
        <w:ind w:firstLine="708"/>
        <w:jc w:val="both"/>
        <w:rPr>
          <w:del w:id="534" w:author="ANDRE LUIS AGUIAR DO NASCIMENTO" w:date="2025-07-01T02:47:00Z" w16du:dateUtc="2025-07-01T02:47:56Z"/>
          <w:rFonts w:ascii="Aptos" w:hAnsi="Aptos"/>
          <w:sz w:val="24"/>
          <w:szCs w:val="24"/>
          <w:rPrChange w:id="535" w:author="WESLEY DOS SANTOS GATINHO" w:date="2025-07-01T01:54:00Z" w16du:dateUtc="2025-07-01T04:54:00Z">
            <w:rPr>
              <w:del w:id="536" w:author="ANDRE LUIS AGUIAR DO NASCIMENTO" w:date="2025-07-01T02:47:00Z" w16du:dateUtc="2025-07-01T02:47:56Z"/>
              <w:sz w:val="24"/>
              <w:szCs w:val="24"/>
            </w:rPr>
          </w:rPrChange>
        </w:rPr>
      </w:pPr>
      <w:del w:id="537" w:author="ANDRE LUIS AGUIAR DO NASCIMENTO" w:date="2025-07-01T02:47:00Z">
        <w:r w:rsidRPr="00420D18" w:rsidDel="005021FE">
          <w:rPr>
            <w:rFonts w:ascii="Aptos" w:hAnsi="Aptos"/>
            <w:sz w:val="24"/>
            <w:szCs w:val="24"/>
            <w:rPrChange w:id="538" w:author="WESLEY DOS SANTOS GATINHO" w:date="2025-07-01T01:54:00Z" w16du:dateUtc="2025-07-01T04:54:00Z">
              <w:rPr>
                <w:sz w:val="24"/>
                <w:szCs w:val="24"/>
              </w:rPr>
            </w:rPrChange>
          </w:rPr>
          <w:delText>O leite, rico em nutrientes, serve como substrato para diversas bactérias, especialmente as bactérias lácticas, que fermentam a lactose produzindo ácido lático, levando à coagulação da caseína em um gel que aprisiona gordura e água. Este processo foi provavelmente descoberto por pastores que observaram a acidificação e separação do leite em massa e soro, criando um alimento nutritivo e estável quando seco e salgado (FOX et al., 2000). A fabricação de queijo evoluiu e se espalhou pelo Mediterrâneo, Egito, Grécia e Roma, com referências históricas encontradas no Velho Testamento e na literatura clássica. Durante a Idade Média, a produção de queijo foi aperfeiçoada em mosteiros e estados feudais, resultando em centenas de variedades regionais distintas.</w:delText>
        </w:r>
      </w:del>
    </w:p>
    <w:p w14:paraId="77563F46" w14:textId="77777777" w:rsidR="001900E4" w:rsidRPr="00420D18" w:rsidRDefault="005021FE" w:rsidP="4B3CFFB5">
      <w:pPr>
        <w:spacing w:before="240" w:after="240" w:line="360" w:lineRule="auto"/>
        <w:ind w:firstLine="708"/>
        <w:jc w:val="both"/>
        <w:rPr>
          <w:del w:id="539" w:author="ANDRE LUIS AGUIAR DO NASCIMENTO" w:date="2025-07-01T02:47:00Z" w16du:dateUtc="2025-07-01T02:47:56Z"/>
          <w:rFonts w:ascii="Aptos" w:hAnsi="Aptos"/>
          <w:b/>
          <w:bCs/>
          <w:sz w:val="24"/>
          <w:szCs w:val="24"/>
          <w:rPrChange w:id="540" w:author="WESLEY DOS SANTOS GATINHO" w:date="2025-07-01T01:54:00Z" w16du:dateUtc="2025-07-01T04:54:00Z">
            <w:rPr>
              <w:del w:id="541" w:author="ANDRE LUIS AGUIAR DO NASCIMENTO" w:date="2025-07-01T02:47:00Z" w16du:dateUtc="2025-07-01T02:47:56Z"/>
              <w:b/>
              <w:bCs/>
              <w:sz w:val="24"/>
              <w:szCs w:val="24"/>
            </w:rPr>
          </w:rPrChange>
        </w:rPr>
      </w:pPr>
      <w:del w:id="542" w:author="ANDRE LUIS AGUIAR DO NASCIMENTO" w:date="2025-07-01T02:47:00Z">
        <w:r w:rsidRPr="00420D18" w:rsidDel="005021FE">
          <w:rPr>
            <w:rFonts w:ascii="Aptos" w:hAnsi="Aptos"/>
            <w:sz w:val="24"/>
            <w:szCs w:val="24"/>
            <w:rPrChange w:id="543" w:author="WESLEY DOS SANTOS GATINHO" w:date="2025-07-01T01:54:00Z" w16du:dateUtc="2025-07-01T04:54:00Z">
              <w:rPr>
                <w:sz w:val="24"/>
                <w:szCs w:val="24"/>
              </w:rPr>
            </w:rPrChange>
          </w:rPr>
          <w:delText>A fabricação de queijo envolve a concentração dos sólidos do leite na coalhada, enquanto proteínas do soro, lactose e outros sólidos solúveis são removidos no soro. O soro de leite, constituindo cerca de 85 a 90% do volume de leite utilizado, retém aproximadamente 55% dos nutrientes originais, incluindo proteínas, sais minerais, vitaminas e lactose. Os queijos produzidos por coagulação enzimática, que representam a maioria, são frequentemente maturados para desenvolver sabor, aroma e textura desejados através de modificações bioquímicas complexas durante a maturação (FOX e MCSWEENEY, 1998; WALSTRA et al., 1999). Este processo, essencial para a qualidade final do produto, envolve a degradação das proteínas, lipídios e lactose residual em compostos secundários, contribuindo para as características organolépticas do queijo (FOX, 2004a; MCSWEENEY, 2004)</w:delText>
        </w:r>
        <w:r w:rsidRPr="00420D18" w:rsidDel="005021FE">
          <w:rPr>
            <w:rFonts w:ascii="Aptos" w:hAnsi="Aptos"/>
            <w:b/>
            <w:bCs/>
            <w:sz w:val="24"/>
            <w:szCs w:val="24"/>
            <w:rPrChange w:id="544" w:author="WESLEY DOS SANTOS GATINHO" w:date="2025-07-01T01:54:00Z" w16du:dateUtc="2025-07-01T04:54:00Z">
              <w:rPr>
                <w:b/>
                <w:bCs/>
                <w:sz w:val="24"/>
                <w:szCs w:val="24"/>
              </w:rPr>
            </w:rPrChange>
          </w:rPr>
          <w:delText>.</w:delText>
        </w:r>
      </w:del>
    </w:p>
    <w:p w14:paraId="5BEB6C48" w14:textId="14E88FA3" w:rsidR="564B7A5B" w:rsidRPr="00420D18" w:rsidRDefault="564B7A5B" w:rsidP="4B3CFFB5">
      <w:pPr>
        <w:pStyle w:val="Ttulo1"/>
        <w:spacing w:after="200" w:line="360" w:lineRule="auto"/>
        <w:rPr>
          <w:ins w:id="545" w:author="ANDRE LUIS AGUIAR DO NASCIMENTO" w:date="2025-07-01T03:45:00Z" w16du:dateUtc="2025-07-01T03:45:30Z"/>
          <w:rFonts w:ascii="Aptos" w:hAnsi="Aptos"/>
          <w:b/>
          <w:bCs/>
          <w:sz w:val="24"/>
          <w:szCs w:val="24"/>
          <w:rPrChange w:id="546" w:author="WESLEY DOS SANTOS GATINHO" w:date="2025-07-01T01:54:00Z" w16du:dateUtc="2025-07-01T04:54:00Z">
            <w:rPr>
              <w:ins w:id="547" w:author="ANDRE LUIS AGUIAR DO NASCIMENTO" w:date="2025-07-01T03:45:00Z" w16du:dateUtc="2025-07-01T03:45:30Z"/>
              <w:b/>
              <w:bCs/>
              <w:sz w:val="24"/>
              <w:szCs w:val="24"/>
            </w:rPr>
          </w:rPrChange>
        </w:rPr>
      </w:pPr>
      <w:ins w:id="548" w:author="ANDRE LUIS AGUIAR DO NASCIMENTO" w:date="2025-07-01T03:45:00Z">
        <w:r w:rsidRPr="00420D18">
          <w:rPr>
            <w:rFonts w:ascii="Aptos" w:hAnsi="Aptos"/>
            <w:b/>
            <w:bCs/>
            <w:sz w:val="24"/>
            <w:szCs w:val="24"/>
            <w:rPrChange w:id="549" w:author="WESLEY DOS SANTOS GATINHO" w:date="2025-07-01T01:54:00Z" w16du:dateUtc="2025-07-01T04:54:00Z">
              <w:rPr>
                <w:b/>
                <w:bCs/>
                <w:sz w:val="24"/>
                <w:szCs w:val="24"/>
              </w:rPr>
            </w:rPrChange>
          </w:rPr>
          <w:t>2 TELA PRINCIPAL (HOME)</w:t>
        </w:r>
      </w:ins>
    </w:p>
    <w:p w14:paraId="33C933EA" w14:textId="1D7896BF" w:rsidR="564B7A5B" w:rsidRPr="00420D18" w:rsidRDefault="564B7A5B" w:rsidP="4B3CFFB5">
      <w:pPr>
        <w:ind w:firstLine="720"/>
        <w:rPr>
          <w:ins w:id="550" w:author="ANDRE LUIS AGUIAR DO NASCIMENTO" w:date="2025-07-01T03:47:00Z" w16du:dateUtc="2025-07-01T03:47:17Z"/>
          <w:rFonts w:ascii="Aptos" w:hAnsi="Aptos"/>
          <w:sz w:val="24"/>
          <w:szCs w:val="24"/>
          <w:rPrChange w:id="551" w:author="WESLEY DOS SANTOS GATINHO" w:date="2025-07-01T01:54:00Z" w16du:dateUtc="2025-07-01T04:54:00Z">
            <w:rPr>
              <w:ins w:id="552" w:author="ANDRE LUIS AGUIAR DO NASCIMENTO" w:date="2025-07-01T03:47:00Z" w16du:dateUtc="2025-07-01T03:47:17Z"/>
            </w:rPr>
          </w:rPrChange>
        </w:rPr>
      </w:pPr>
      <w:ins w:id="553" w:author="ANDRE LUIS AGUIAR DO NASCIMENTO" w:date="2025-07-01T03:46:00Z">
        <w:r w:rsidRPr="00420D18">
          <w:rPr>
            <w:rFonts w:ascii="Aptos" w:hAnsi="Aptos"/>
            <w:sz w:val="24"/>
            <w:szCs w:val="24"/>
            <w:rPrChange w:id="554" w:author="WESLEY DOS SANTOS GATINHO" w:date="2025-07-01T01:54:00Z" w16du:dateUtc="2025-07-01T04:54:00Z">
              <w:rPr/>
            </w:rPrChange>
          </w:rPr>
          <w:t xml:space="preserve">A tela é projetada para ser limpa e intuitiva, dando acesso rápido às funções mais importantes. </w:t>
        </w:r>
      </w:ins>
    </w:p>
    <w:p w14:paraId="277DFBE6" w14:textId="56622C5F" w:rsidR="09C7A279" w:rsidRPr="00420D18" w:rsidRDefault="09C7A279">
      <w:pPr>
        <w:pStyle w:val="PargrafodaLista"/>
        <w:numPr>
          <w:ilvl w:val="0"/>
          <w:numId w:val="2"/>
        </w:numPr>
        <w:spacing w:before="240" w:after="240"/>
        <w:rPr>
          <w:ins w:id="555" w:author="ANDRE LUIS AGUIAR DO NASCIMENTO" w:date="2025-07-01T03:47:00Z" w16du:dateUtc="2025-07-01T03:47:18Z"/>
          <w:rFonts w:ascii="Aptos" w:hAnsi="Aptos"/>
          <w:sz w:val="24"/>
          <w:szCs w:val="24"/>
          <w:rPrChange w:id="556" w:author="WESLEY DOS SANTOS GATINHO" w:date="2025-07-01T01:54:00Z" w16du:dateUtc="2025-07-01T04:54:00Z">
            <w:rPr>
              <w:ins w:id="557" w:author="ANDRE LUIS AGUIAR DO NASCIMENTO" w:date="2025-07-01T03:47:00Z" w16du:dateUtc="2025-07-01T03:47:18Z"/>
            </w:rPr>
          </w:rPrChange>
        </w:rPr>
        <w:pPrChange w:id="558" w:author="ANDRE LUIS AGUIAR DO NASCIMENTO" w:date="2025-07-01T03:47:00Z">
          <w:pPr/>
        </w:pPrChange>
      </w:pPr>
      <w:ins w:id="559" w:author="ANDRE LUIS AGUIAR DO NASCIMENTO" w:date="2025-07-01T03:47:00Z">
        <w:r w:rsidRPr="00420D18">
          <w:rPr>
            <w:rFonts w:ascii="Aptos" w:hAnsi="Aptos"/>
            <w:b/>
            <w:bCs/>
            <w:sz w:val="24"/>
            <w:szCs w:val="24"/>
            <w:rPrChange w:id="560" w:author="WESLEY DOS SANTOS GATINHO" w:date="2025-07-01T01:54:00Z" w16du:dateUtc="2025-07-01T04:54:00Z">
              <w:rPr>
                <w:b/>
                <w:bCs/>
              </w:rPr>
            </w:rPrChange>
          </w:rPr>
          <w:t>Barra Superior:</w:t>
        </w:r>
        <w:r w:rsidRPr="00420D18">
          <w:rPr>
            <w:rFonts w:ascii="Aptos" w:hAnsi="Aptos"/>
            <w:sz w:val="24"/>
            <w:szCs w:val="24"/>
            <w:rPrChange w:id="561" w:author="WESLEY DOS SANTOS GATINHO" w:date="2025-07-01T01:54:00Z" w16du:dateUtc="2025-07-01T04:54:00Z">
              <w:rPr/>
            </w:rPrChange>
          </w:rPr>
          <w:t xml:space="preserve"> No topo da tela, você encontrará:</w:t>
        </w:r>
      </w:ins>
    </w:p>
    <w:p w14:paraId="4EA29775" w14:textId="65CA6A30" w:rsidR="09C7A279" w:rsidRPr="00420D18" w:rsidRDefault="09C7A279">
      <w:pPr>
        <w:pStyle w:val="PargrafodaLista"/>
        <w:numPr>
          <w:ilvl w:val="0"/>
          <w:numId w:val="2"/>
        </w:numPr>
        <w:spacing w:before="240" w:after="240"/>
        <w:rPr>
          <w:ins w:id="562" w:author="ANDRE LUIS AGUIAR DO NASCIMENTO" w:date="2025-07-01T03:47:00Z" w16du:dateUtc="2025-07-01T03:47:18Z"/>
          <w:rFonts w:ascii="Aptos" w:hAnsi="Aptos"/>
          <w:sz w:val="24"/>
          <w:szCs w:val="24"/>
          <w:rPrChange w:id="563" w:author="WESLEY DOS SANTOS GATINHO" w:date="2025-07-01T01:54:00Z" w16du:dateUtc="2025-07-01T04:54:00Z">
            <w:rPr>
              <w:ins w:id="564" w:author="ANDRE LUIS AGUIAR DO NASCIMENTO" w:date="2025-07-01T03:47:00Z" w16du:dateUtc="2025-07-01T03:47:18Z"/>
            </w:rPr>
          </w:rPrChange>
        </w:rPr>
        <w:pPrChange w:id="565" w:author="ANDRE LUIS AGUIAR DO NASCIMENTO" w:date="2025-07-01T03:47:00Z">
          <w:pPr/>
        </w:pPrChange>
      </w:pPr>
      <w:ins w:id="566" w:author="ANDRE LUIS AGUIAR DO NASCIMENTO" w:date="2025-07-01T03:47:00Z">
        <w:r w:rsidRPr="00420D18">
          <w:rPr>
            <w:rFonts w:ascii="Aptos" w:hAnsi="Aptos"/>
            <w:sz w:val="24"/>
            <w:szCs w:val="24"/>
            <w:rPrChange w:id="567" w:author="WESLEY DOS SANTOS GATINHO" w:date="2025-07-01T01:54:00Z" w16du:dateUtc="2025-07-01T04:54:00Z">
              <w:rPr/>
            </w:rPrChange>
          </w:rPr>
          <w:lastRenderedPageBreak/>
          <w:t xml:space="preserve">Um </w:t>
        </w:r>
        <w:r w:rsidRPr="00420D18">
          <w:rPr>
            <w:rFonts w:ascii="Aptos" w:hAnsi="Aptos"/>
            <w:b/>
            <w:bCs/>
            <w:sz w:val="24"/>
            <w:szCs w:val="24"/>
            <w:rPrChange w:id="568" w:author="WESLEY DOS SANTOS GATINHO" w:date="2025-07-01T01:54:00Z" w16du:dateUtc="2025-07-01T04:54:00Z">
              <w:rPr>
                <w:b/>
                <w:bCs/>
              </w:rPr>
            </w:rPrChange>
          </w:rPr>
          <w:t>ícone de logout</w:t>
        </w:r>
        <w:r w:rsidRPr="00420D18">
          <w:rPr>
            <w:rFonts w:ascii="Aptos" w:hAnsi="Aptos"/>
            <w:sz w:val="24"/>
            <w:szCs w:val="24"/>
            <w:rPrChange w:id="569" w:author="WESLEY DOS SANTOS GATINHO" w:date="2025-07-01T01:54:00Z" w16du:dateUtc="2025-07-01T04:54:00Z">
              <w:rPr/>
            </w:rPrChange>
          </w:rPr>
          <w:t xml:space="preserve"> para sair da sua conta com segurança.</w:t>
        </w:r>
      </w:ins>
    </w:p>
    <w:p w14:paraId="26F10C39" w14:textId="58A6FBF9" w:rsidR="09C7A279" w:rsidRPr="00420D18" w:rsidRDefault="09C7A279">
      <w:pPr>
        <w:pStyle w:val="PargrafodaLista"/>
        <w:numPr>
          <w:ilvl w:val="0"/>
          <w:numId w:val="1"/>
        </w:numPr>
        <w:spacing w:before="240" w:after="240"/>
        <w:rPr>
          <w:ins w:id="570" w:author="ANDRE LUIS AGUIAR DO NASCIMENTO" w:date="2025-07-01T03:47:00Z" w16du:dateUtc="2025-07-01T03:47:18Z"/>
          <w:rFonts w:ascii="Aptos" w:hAnsi="Aptos"/>
          <w:sz w:val="24"/>
          <w:szCs w:val="24"/>
          <w:rPrChange w:id="571" w:author="WESLEY DOS SANTOS GATINHO" w:date="2025-07-01T01:54:00Z" w16du:dateUtc="2025-07-01T04:54:00Z">
            <w:rPr>
              <w:ins w:id="572" w:author="ANDRE LUIS AGUIAR DO NASCIMENTO" w:date="2025-07-01T03:47:00Z" w16du:dateUtc="2025-07-01T03:47:18Z"/>
            </w:rPr>
          </w:rPrChange>
        </w:rPr>
        <w:pPrChange w:id="573" w:author="ANDRE LUIS AGUIAR DO NASCIMENTO" w:date="2025-07-01T03:48:00Z">
          <w:pPr/>
        </w:pPrChange>
      </w:pPr>
      <w:ins w:id="574" w:author="ANDRE LUIS AGUIAR DO NASCIMENTO" w:date="2025-07-01T03:47:00Z">
        <w:r w:rsidRPr="00420D18">
          <w:rPr>
            <w:rFonts w:ascii="Aptos" w:hAnsi="Aptos"/>
            <w:b/>
            <w:bCs/>
            <w:sz w:val="24"/>
            <w:szCs w:val="24"/>
            <w:rPrChange w:id="575" w:author="WESLEY DOS SANTOS GATINHO" w:date="2025-07-01T01:54:00Z" w16du:dateUtc="2025-07-01T04:54:00Z">
              <w:rPr>
                <w:b/>
                <w:bCs/>
              </w:rPr>
            </w:rPrChange>
          </w:rPr>
          <w:t>Corpo da Tela:</w:t>
        </w:r>
        <w:r w:rsidRPr="00420D18">
          <w:rPr>
            <w:rFonts w:ascii="Aptos" w:hAnsi="Aptos"/>
            <w:sz w:val="24"/>
            <w:szCs w:val="24"/>
            <w:rPrChange w:id="576" w:author="WESLEY DOS SANTOS GATINHO" w:date="2025-07-01T01:54:00Z" w16du:dateUtc="2025-07-01T04:54:00Z">
              <w:rPr/>
            </w:rPrChange>
          </w:rPr>
          <w:t xml:space="preserve"> Aqui estão as ações principais:</w:t>
        </w:r>
      </w:ins>
    </w:p>
    <w:p w14:paraId="19F61C29" w14:textId="7C71BFFE" w:rsidR="09C7A279" w:rsidRPr="00420D18" w:rsidRDefault="09C7A279">
      <w:pPr>
        <w:pStyle w:val="PargrafodaLista"/>
        <w:numPr>
          <w:ilvl w:val="0"/>
          <w:numId w:val="2"/>
        </w:numPr>
        <w:spacing w:before="240" w:after="240"/>
        <w:rPr>
          <w:ins w:id="577" w:author="ANDRE LUIS AGUIAR DO NASCIMENTO" w:date="2025-07-01T03:47:00Z" w16du:dateUtc="2025-07-01T03:47:18Z"/>
          <w:rFonts w:ascii="Aptos" w:hAnsi="Aptos"/>
          <w:sz w:val="24"/>
          <w:szCs w:val="24"/>
          <w:rPrChange w:id="578" w:author="WESLEY DOS SANTOS GATINHO" w:date="2025-07-01T01:54:00Z" w16du:dateUtc="2025-07-01T04:54:00Z">
            <w:rPr>
              <w:ins w:id="579" w:author="ANDRE LUIS AGUIAR DO NASCIMENTO" w:date="2025-07-01T03:47:00Z" w16du:dateUtc="2025-07-01T03:47:18Z"/>
            </w:rPr>
          </w:rPrChange>
        </w:rPr>
        <w:pPrChange w:id="580" w:author="ANDRE LUIS AGUIAR DO NASCIMENTO" w:date="2025-07-01T03:47:00Z">
          <w:pPr/>
        </w:pPrChange>
      </w:pPr>
      <w:ins w:id="581" w:author="ANDRE LUIS AGUIAR DO NASCIMENTO" w:date="2025-07-01T03:47:00Z">
        <w:r w:rsidRPr="00420D18">
          <w:rPr>
            <w:rFonts w:ascii="Aptos" w:hAnsi="Aptos"/>
            <w:b/>
            <w:bCs/>
            <w:sz w:val="24"/>
            <w:szCs w:val="24"/>
            <w:rPrChange w:id="582" w:author="WESLEY DOS SANTOS GATINHO" w:date="2025-07-01T01:54:00Z" w16du:dateUtc="2025-07-01T04:54:00Z">
              <w:rPr>
                <w:b/>
                <w:bCs/>
              </w:rPr>
            </w:rPrChange>
          </w:rPr>
          <w:t>INICIAR TREINO:</w:t>
        </w:r>
        <w:r w:rsidRPr="00420D18">
          <w:rPr>
            <w:rFonts w:ascii="Aptos" w:hAnsi="Aptos"/>
            <w:sz w:val="24"/>
            <w:szCs w:val="24"/>
            <w:rPrChange w:id="583" w:author="WESLEY DOS SANTOS GATINHO" w:date="2025-07-01T01:54:00Z" w16du:dateUtc="2025-07-01T04:54:00Z">
              <w:rPr/>
            </w:rPrChange>
          </w:rPr>
          <w:t xml:space="preserve"> Este botão leva você à tela de seleção de exercícios para começar uma sessão de treino monitorada por IA.</w:t>
        </w:r>
      </w:ins>
    </w:p>
    <w:p w14:paraId="5D85EC64" w14:textId="73FDF5D7" w:rsidR="09C7A279" w:rsidRPr="00420D18" w:rsidRDefault="09C7A279">
      <w:pPr>
        <w:pStyle w:val="PargrafodaLista"/>
        <w:numPr>
          <w:ilvl w:val="0"/>
          <w:numId w:val="2"/>
        </w:numPr>
        <w:spacing w:before="240" w:after="240"/>
        <w:rPr>
          <w:ins w:id="584" w:author="ANDRE LUIS AGUIAR DO NASCIMENTO" w:date="2025-07-01T03:48:00Z" w16du:dateUtc="2025-07-01T03:48:31Z"/>
          <w:rFonts w:ascii="Aptos" w:hAnsi="Aptos"/>
          <w:sz w:val="24"/>
          <w:szCs w:val="24"/>
          <w:rPrChange w:id="585" w:author="WESLEY DOS SANTOS GATINHO" w:date="2025-07-01T01:54:00Z" w16du:dateUtc="2025-07-01T04:54:00Z">
            <w:rPr>
              <w:ins w:id="586" w:author="ANDRE LUIS AGUIAR DO NASCIMENTO" w:date="2025-07-01T03:48:00Z" w16du:dateUtc="2025-07-01T03:48:31Z"/>
            </w:rPr>
          </w:rPrChange>
        </w:rPr>
        <w:pPrChange w:id="587" w:author="ANDRE LUIS AGUIAR DO NASCIMENTO" w:date="2025-07-01T03:47:00Z">
          <w:pPr/>
        </w:pPrChange>
      </w:pPr>
      <w:ins w:id="588" w:author="ANDRE LUIS AGUIAR DO NASCIMENTO" w:date="2025-07-01T03:47:00Z">
        <w:r w:rsidRPr="00420D18">
          <w:rPr>
            <w:rFonts w:ascii="Aptos" w:hAnsi="Aptos"/>
            <w:b/>
            <w:bCs/>
            <w:sz w:val="24"/>
            <w:szCs w:val="24"/>
            <w:rPrChange w:id="589" w:author="WESLEY DOS SANTOS GATINHO" w:date="2025-07-01T01:54:00Z" w16du:dateUtc="2025-07-01T04:54:00Z">
              <w:rPr>
                <w:b/>
                <w:bCs/>
              </w:rPr>
            </w:rPrChange>
          </w:rPr>
          <w:t>VER PROGRESSO:</w:t>
        </w:r>
        <w:r w:rsidRPr="00420D18">
          <w:rPr>
            <w:rFonts w:ascii="Aptos" w:hAnsi="Aptos"/>
            <w:sz w:val="24"/>
            <w:szCs w:val="24"/>
            <w:rPrChange w:id="590" w:author="WESLEY DOS SANTOS GATINHO" w:date="2025-07-01T01:54:00Z" w16du:dateUtc="2025-07-01T04:54:00Z">
              <w:rPr/>
            </w:rPrChange>
          </w:rPr>
          <w:t xml:space="preserve"> Toque aqui para acessar o Painel de Progresso, onde você pode registrar e visualizar seus dados de peso, medidas e </w:t>
        </w:r>
      </w:ins>
      <w:ins w:id="591" w:author="ANDRE LUIS AGUIAR DO NASCIMENTO" w:date="2025-07-01T03:49:00Z">
        <w:r w:rsidR="339CB131" w:rsidRPr="00420D18">
          <w:rPr>
            <w:rFonts w:ascii="Aptos" w:hAnsi="Aptos"/>
            <w:sz w:val="24"/>
            <w:szCs w:val="24"/>
            <w:rPrChange w:id="592" w:author="WESLEY DOS SANTOS GATINHO" w:date="2025-07-01T01:54:00Z" w16du:dateUtc="2025-07-01T04:54:00Z">
              <w:rPr/>
            </w:rPrChange>
          </w:rPr>
          <w:t>cárdio</w:t>
        </w:r>
      </w:ins>
      <w:ins w:id="593" w:author="ANDRE LUIS AGUIAR DO NASCIMENTO" w:date="2025-07-01T03:47:00Z">
        <w:r w:rsidRPr="00420D18">
          <w:rPr>
            <w:rFonts w:ascii="Aptos" w:hAnsi="Aptos"/>
            <w:sz w:val="24"/>
            <w:szCs w:val="24"/>
            <w:rPrChange w:id="594" w:author="WESLEY DOS SANTOS GATINHO" w:date="2025-07-01T01:54:00Z" w16du:dateUtc="2025-07-01T04:54:00Z">
              <w:rPr/>
            </w:rPrChange>
          </w:rPr>
          <w:t>.</w:t>
        </w:r>
      </w:ins>
    </w:p>
    <w:p w14:paraId="15AFD06C" w14:textId="01598ABD" w:rsidR="44C3F2FC" w:rsidRPr="00420D18" w:rsidRDefault="44C3F2FC">
      <w:pPr>
        <w:pStyle w:val="PargrafodaLista"/>
        <w:numPr>
          <w:ilvl w:val="0"/>
          <w:numId w:val="2"/>
        </w:numPr>
        <w:spacing w:before="240" w:after="240"/>
        <w:rPr>
          <w:ins w:id="595" w:author="ANDRE LUIS AGUIAR DO NASCIMENTO" w:date="2025-07-01T03:50:00Z" w16du:dateUtc="2025-07-01T03:50:01Z"/>
          <w:rFonts w:ascii="Aptos" w:hAnsi="Aptos"/>
          <w:sz w:val="24"/>
          <w:szCs w:val="24"/>
          <w:rPrChange w:id="596" w:author="WESLEY DOS SANTOS GATINHO" w:date="2025-07-01T01:54:00Z" w16du:dateUtc="2025-07-01T04:54:00Z">
            <w:rPr>
              <w:ins w:id="597" w:author="ANDRE LUIS AGUIAR DO NASCIMENTO" w:date="2025-07-01T03:50:00Z" w16du:dateUtc="2025-07-01T03:50:01Z"/>
            </w:rPr>
          </w:rPrChange>
        </w:rPr>
        <w:pPrChange w:id="598" w:author="ANDRE LUIS AGUIAR DO NASCIMENTO" w:date="2025-07-01T03:48:00Z">
          <w:pPr/>
        </w:pPrChange>
      </w:pPr>
      <w:ins w:id="599" w:author="ANDRE LUIS AGUIAR DO NASCIMENTO" w:date="2025-07-01T03:48:00Z">
        <w:r w:rsidRPr="00420D18">
          <w:rPr>
            <w:rFonts w:ascii="Aptos" w:hAnsi="Aptos"/>
            <w:b/>
            <w:bCs/>
            <w:sz w:val="24"/>
            <w:szCs w:val="24"/>
            <w:rPrChange w:id="600" w:author="WESLEY DOS SANTOS GATINHO" w:date="2025-07-01T01:54:00Z" w16du:dateUtc="2025-07-01T04:54:00Z">
              <w:rPr>
                <w:b/>
                <w:bCs/>
              </w:rPr>
            </w:rPrChange>
          </w:rPr>
          <w:t xml:space="preserve">HISTÓRICO: </w:t>
        </w:r>
      </w:ins>
      <w:ins w:id="601" w:author="ANDRE LUIS AGUIAR DO NASCIMENTO" w:date="2025-07-01T03:49:00Z">
        <w:r w:rsidRPr="00420D18">
          <w:rPr>
            <w:rFonts w:ascii="Aptos" w:hAnsi="Aptos"/>
            <w:sz w:val="24"/>
            <w:szCs w:val="24"/>
            <w:rPrChange w:id="602" w:author="WESLEY DOS SANTOS GATINHO" w:date="2025-07-01T01:54:00Z" w16du:dateUtc="2025-07-01T04:54:00Z">
              <w:rPr/>
            </w:rPrChange>
          </w:rPr>
          <w:t xml:space="preserve">Este botão leva você </w:t>
        </w:r>
        <w:r w:rsidR="13319E65" w:rsidRPr="00420D18">
          <w:rPr>
            <w:rFonts w:ascii="Aptos" w:hAnsi="Aptos"/>
            <w:sz w:val="24"/>
            <w:szCs w:val="24"/>
            <w:rPrChange w:id="603" w:author="WESLEY DOS SANTOS GATINHO" w:date="2025-07-01T01:54:00Z" w16du:dateUtc="2025-07-01T04:54:00Z">
              <w:rPr/>
            </w:rPrChange>
          </w:rPr>
          <w:t>aos seus históricos de treinos</w:t>
        </w:r>
      </w:ins>
      <w:ins w:id="604" w:author="ANDRE LUIS AGUIAR DO NASCIMENTO" w:date="2025-07-01T03:50:00Z">
        <w:r w:rsidR="7ADAFB1F" w:rsidRPr="00420D18">
          <w:rPr>
            <w:rFonts w:ascii="Aptos" w:hAnsi="Aptos"/>
            <w:sz w:val="24"/>
            <w:szCs w:val="24"/>
            <w:rPrChange w:id="605" w:author="WESLEY DOS SANTOS GATINHO" w:date="2025-07-01T01:54:00Z" w16du:dateUtc="2025-07-01T04:54:00Z">
              <w:rPr/>
            </w:rPrChange>
          </w:rPr>
          <w:t>.</w:t>
        </w:r>
      </w:ins>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606" w:author="WESLEY DOS SANTOS GATINHO" w:date="2025-07-01T01:51:00Z" w16du:dateUtc="2025-07-01T04:51:00Z">
          <w:tblPr>
            <w:tblStyle w:val="Tabelacomgrade"/>
            <w:tblW w:w="0" w:type="auto"/>
            <w:tblLayout w:type="fixed"/>
            <w:tblLook w:val="06A0" w:firstRow="1" w:lastRow="0" w:firstColumn="1" w:lastColumn="0" w:noHBand="1" w:noVBand="1"/>
          </w:tblPr>
        </w:tblPrChange>
      </w:tblPr>
      <w:tblGrid>
        <w:gridCol w:w="9060"/>
        <w:tblGridChange w:id="607">
          <w:tblGrid>
            <w:gridCol w:w="35"/>
            <w:gridCol w:w="9025"/>
            <w:gridCol w:w="35"/>
          </w:tblGrid>
        </w:tblGridChange>
      </w:tblGrid>
      <w:tr w:rsidR="4B3CFFB5" w:rsidRPr="00420D18" w14:paraId="65715598" w14:textId="77777777" w:rsidTr="00202984">
        <w:trPr>
          <w:trHeight w:val="300"/>
          <w:ins w:id="608" w:author="ANDRE LUIS AGUIAR DO NASCIMENTO" w:date="2025-07-01T03:50:00Z"/>
          <w:trPrChange w:id="609" w:author="WESLEY DOS SANTOS GATINHO" w:date="2025-07-01T01:51:00Z" w16du:dateUtc="2025-07-01T04:51:00Z">
            <w:trPr>
              <w:gridBefore w:val="1"/>
              <w:trHeight w:val="300"/>
            </w:trPr>
          </w:trPrChange>
        </w:trPr>
        <w:tc>
          <w:tcPr>
            <w:tcW w:w="9060" w:type="dxa"/>
            <w:tcPrChange w:id="610" w:author="WESLEY DOS SANTOS GATINHO" w:date="2025-07-01T01:51:00Z" w16du:dateUtc="2025-07-01T04:51:00Z">
              <w:tcPr>
                <w:tcW w:w="9060" w:type="dxa"/>
                <w:gridSpan w:val="2"/>
              </w:tcPr>
            </w:tcPrChange>
          </w:tcPr>
          <w:p w14:paraId="53371B36" w14:textId="683DD6C4" w:rsidR="7ADAFB1F" w:rsidRPr="00420D18" w:rsidRDefault="7ADAFB1F">
            <w:pPr>
              <w:jc w:val="center"/>
              <w:rPr>
                <w:rFonts w:ascii="Aptos" w:hAnsi="Aptos"/>
                <w:sz w:val="24"/>
                <w:szCs w:val="24"/>
                <w:rPrChange w:id="611" w:author="WESLEY DOS SANTOS GATINHO" w:date="2025-07-01T01:54:00Z" w16du:dateUtc="2025-07-01T04:54:00Z">
                  <w:rPr/>
                </w:rPrChange>
              </w:rPr>
              <w:pPrChange w:id="612" w:author="ANDRE LUIS AGUIAR DO NASCIMENTO" w:date="2025-07-01T03:50:00Z">
                <w:pPr/>
              </w:pPrChange>
            </w:pPr>
            <w:ins w:id="613" w:author="ANDRE LUIS AGUIAR DO NASCIMENTO" w:date="2025-07-01T03:50:00Z">
              <w:r w:rsidRPr="00420D18">
                <w:rPr>
                  <w:rFonts w:ascii="Aptos" w:hAnsi="Aptos"/>
                  <w:sz w:val="24"/>
                  <w:szCs w:val="24"/>
                  <w:rPrChange w:id="614" w:author="WESLEY DOS SANTOS GATINHO" w:date="2025-07-01T01:54:00Z" w16du:dateUtc="2025-07-01T04:54:00Z">
                    <w:rPr/>
                  </w:rPrChange>
                </w:rPr>
                <w:t>Tela Principal (Home)</w:t>
              </w:r>
            </w:ins>
          </w:p>
        </w:tc>
      </w:tr>
      <w:tr w:rsidR="4B3CFFB5" w:rsidRPr="00420D18" w14:paraId="4558439C" w14:textId="77777777" w:rsidTr="00202984">
        <w:trPr>
          <w:trHeight w:val="300"/>
          <w:ins w:id="615" w:author="ANDRE LUIS AGUIAR DO NASCIMENTO" w:date="2025-07-01T03:50:00Z"/>
          <w:trPrChange w:id="616" w:author="WESLEY DOS SANTOS GATINHO" w:date="2025-07-01T01:51:00Z" w16du:dateUtc="2025-07-01T04:51:00Z">
            <w:trPr>
              <w:gridBefore w:val="1"/>
              <w:trHeight w:val="300"/>
            </w:trPr>
          </w:trPrChange>
        </w:trPr>
        <w:tc>
          <w:tcPr>
            <w:tcW w:w="9060" w:type="dxa"/>
            <w:shd w:val="clear" w:color="auto" w:fill="F2F2F2" w:themeFill="background1" w:themeFillShade="F2"/>
            <w:tcPrChange w:id="617" w:author="WESLEY DOS SANTOS GATINHO" w:date="2025-07-01T01:51:00Z" w16du:dateUtc="2025-07-01T04:51:00Z">
              <w:tcPr>
                <w:tcW w:w="9060" w:type="dxa"/>
                <w:gridSpan w:val="2"/>
              </w:tcPr>
            </w:tcPrChange>
          </w:tcPr>
          <w:p w14:paraId="61C08FBE" w14:textId="7A4E11CA" w:rsidR="5B35A4E0" w:rsidRPr="00420D18" w:rsidRDefault="5B35A4E0">
            <w:pPr>
              <w:jc w:val="center"/>
              <w:rPr>
                <w:rFonts w:ascii="Aptos" w:hAnsi="Aptos"/>
                <w:sz w:val="24"/>
                <w:szCs w:val="24"/>
                <w:rPrChange w:id="618" w:author="WESLEY DOS SANTOS GATINHO" w:date="2025-07-01T01:54:00Z" w16du:dateUtc="2025-07-01T04:54:00Z">
                  <w:rPr/>
                </w:rPrChange>
              </w:rPr>
              <w:pPrChange w:id="619" w:author="ANDRE LUIS AGUIAR DO NASCIMENTO" w:date="2025-07-01T03:52:00Z">
                <w:pPr/>
              </w:pPrChange>
            </w:pPr>
            <w:ins w:id="620" w:author="ANDRE LUIS AGUIAR DO NASCIMENTO" w:date="2025-07-01T03:52:00Z">
              <w:r w:rsidRPr="00420D18">
                <w:rPr>
                  <w:rFonts w:ascii="Aptos" w:hAnsi="Aptos"/>
                  <w:noProof/>
                  <w:sz w:val="24"/>
                  <w:szCs w:val="24"/>
                  <w:rPrChange w:id="621" w:author="WESLEY DOS SANTOS GATINHO" w:date="2025-07-01T01:54:00Z" w16du:dateUtc="2025-07-01T04:54:00Z">
                    <w:rPr>
                      <w:noProof/>
                    </w:rPr>
                  </w:rPrChange>
                </w:rPr>
                <w:drawing>
                  <wp:inline distT="0" distB="0" distL="0" distR="0" wp14:anchorId="2D9881EC" wp14:editId="6C84C0FC">
                    <wp:extent cx="2590800" cy="5610224"/>
                    <wp:effectExtent l="0" t="0" r="0" b="0"/>
                    <wp:docPr id="1222947748" name="Imagem 1222947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0800" cy="5610224"/>
                            </a:xfrm>
                            <a:prstGeom prst="rect">
                              <a:avLst/>
                            </a:prstGeom>
                          </pic:spPr>
                        </pic:pic>
                      </a:graphicData>
                    </a:graphic>
                  </wp:inline>
                </w:drawing>
              </w:r>
            </w:ins>
          </w:p>
        </w:tc>
      </w:tr>
      <w:tr w:rsidR="4B3CFFB5" w:rsidRPr="00420D18" w14:paraId="0D622C5B" w14:textId="77777777" w:rsidTr="00202984">
        <w:trPr>
          <w:trHeight w:val="300"/>
          <w:ins w:id="622" w:author="ANDRE LUIS AGUIAR DO NASCIMENTO" w:date="2025-07-01T03:50:00Z"/>
          <w:trPrChange w:id="623" w:author="WESLEY DOS SANTOS GATINHO" w:date="2025-07-01T01:51:00Z" w16du:dateUtc="2025-07-01T04:51:00Z">
            <w:trPr>
              <w:gridBefore w:val="1"/>
              <w:trHeight w:val="300"/>
            </w:trPr>
          </w:trPrChange>
        </w:trPr>
        <w:tc>
          <w:tcPr>
            <w:tcW w:w="9060" w:type="dxa"/>
            <w:tcPrChange w:id="624" w:author="WESLEY DOS SANTOS GATINHO" w:date="2025-07-01T01:51:00Z" w16du:dateUtc="2025-07-01T04:51:00Z">
              <w:tcPr>
                <w:tcW w:w="9060" w:type="dxa"/>
                <w:gridSpan w:val="2"/>
              </w:tcPr>
            </w:tcPrChange>
          </w:tcPr>
          <w:p w14:paraId="593301F0" w14:textId="2EDC75F9" w:rsidR="4B3CFFB5" w:rsidRPr="00420D18" w:rsidRDefault="00202984">
            <w:pPr>
              <w:jc w:val="center"/>
              <w:rPr>
                <w:rFonts w:ascii="Aptos" w:hAnsi="Aptos"/>
                <w:sz w:val="24"/>
                <w:szCs w:val="24"/>
                <w:rPrChange w:id="625" w:author="WESLEY DOS SANTOS GATINHO" w:date="2025-07-01T01:54:00Z" w16du:dateUtc="2025-07-01T04:54:00Z">
                  <w:rPr/>
                </w:rPrChange>
              </w:rPr>
              <w:pPrChange w:id="626" w:author="WESLEY DOS SANTOS GATINHO" w:date="2025-07-01T01:50:00Z" w16du:dateUtc="2025-07-01T04:50:00Z">
                <w:pPr/>
              </w:pPrChange>
            </w:pPr>
            <w:ins w:id="627" w:author="WESLEY DOS SANTOS GATINHO" w:date="2025-07-01T01:50:00Z" w16du:dateUtc="2025-07-01T04:50:00Z">
              <w:r w:rsidRPr="00420D18">
                <w:rPr>
                  <w:rFonts w:ascii="Aptos" w:hAnsi="Aptos"/>
                  <w:sz w:val="24"/>
                  <w:szCs w:val="24"/>
                </w:rPr>
                <w:t>Fonte:</w:t>
              </w:r>
            </w:ins>
            <w:ins w:id="628" w:author="WESLEY DOS SANTOS GATINHO" w:date="2025-07-01T01:51:00Z" w16du:dateUtc="2025-07-01T04:51:00Z">
              <w:r w:rsidRPr="00420D18">
                <w:rPr>
                  <w:rFonts w:ascii="Aptos" w:hAnsi="Aptos"/>
                  <w:sz w:val="24"/>
                  <w:szCs w:val="24"/>
                </w:rPr>
                <w:t xml:space="preserve"> Autores, 2025.</w:t>
              </w:r>
            </w:ins>
          </w:p>
        </w:tc>
      </w:tr>
    </w:tbl>
    <w:p w14:paraId="3245C6F6" w14:textId="3518AFF5" w:rsidR="4B3CFFB5" w:rsidRPr="00420D18" w:rsidRDefault="4B3CFFB5" w:rsidP="4B3CFFB5">
      <w:pPr>
        <w:ind w:firstLine="720"/>
        <w:rPr>
          <w:ins w:id="629" w:author="ANDRE LUIS AGUIAR DO NASCIMENTO" w:date="2025-07-01T03:45:00Z" w16du:dateUtc="2025-07-01T03:45:13Z"/>
          <w:rFonts w:ascii="Aptos" w:hAnsi="Aptos"/>
          <w:sz w:val="24"/>
          <w:szCs w:val="24"/>
          <w:rPrChange w:id="630" w:author="WESLEY DOS SANTOS GATINHO" w:date="2025-07-01T01:54:00Z" w16du:dateUtc="2025-07-01T04:54:00Z">
            <w:rPr>
              <w:ins w:id="631" w:author="ANDRE LUIS AGUIAR DO NASCIMENTO" w:date="2025-07-01T03:45:00Z" w16du:dateUtc="2025-07-01T03:45:13Z"/>
              <w:b/>
              <w:bCs/>
              <w:sz w:val="24"/>
              <w:szCs w:val="24"/>
            </w:rPr>
          </w:rPrChange>
        </w:rPr>
      </w:pPr>
    </w:p>
    <w:p w14:paraId="36E5531A" w14:textId="3EB93067" w:rsidR="001900E4" w:rsidRPr="00420D18" w:rsidRDefault="005021FE" w:rsidP="4B3CFFB5">
      <w:pPr>
        <w:pStyle w:val="Ttulo1"/>
        <w:spacing w:after="200" w:line="360" w:lineRule="auto"/>
        <w:rPr>
          <w:rFonts w:ascii="Aptos" w:hAnsi="Aptos"/>
          <w:b/>
          <w:bCs/>
          <w:sz w:val="24"/>
          <w:szCs w:val="24"/>
          <w:rPrChange w:id="632" w:author="WESLEY DOS SANTOS GATINHO" w:date="2025-07-01T01:54:00Z" w16du:dateUtc="2025-07-01T04:54:00Z">
            <w:rPr>
              <w:b/>
              <w:bCs/>
              <w:sz w:val="24"/>
              <w:szCs w:val="24"/>
            </w:rPr>
          </w:rPrChange>
        </w:rPr>
      </w:pPr>
      <w:bookmarkStart w:id="633" w:name="_uss402jf4f95"/>
      <w:bookmarkEnd w:id="633"/>
      <w:del w:id="634" w:author="ANDRE LUIS AGUIAR DO NASCIMENTO" w:date="2025-07-01T03:53:00Z">
        <w:r w:rsidRPr="00420D18" w:rsidDel="005021FE">
          <w:rPr>
            <w:rFonts w:ascii="Aptos" w:hAnsi="Aptos"/>
            <w:b/>
            <w:bCs/>
            <w:sz w:val="24"/>
            <w:szCs w:val="24"/>
            <w:rPrChange w:id="635" w:author="WESLEY DOS SANTOS GATINHO" w:date="2025-07-01T01:54:00Z" w16du:dateUtc="2025-07-01T04:54:00Z">
              <w:rPr>
                <w:b/>
                <w:bCs/>
                <w:sz w:val="24"/>
                <w:szCs w:val="24"/>
              </w:rPr>
            </w:rPrChange>
          </w:rPr>
          <w:lastRenderedPageBreak/>
          <w:delText>2</w:delText>
        </w:r>
      </w:del>
      <w:r w:rsidRPr="00420D18">
        <w:rPr>
          <w:rFonts w:ascii="Aptos" w:hAnsi="Aptos"/>
          <w:b/>
          <w:bCs/>
          <w:sz w:val="24"/>
          <w:szCs w:val="24"/>
          <w:rPrChange w:id="636" w:author="WESLEY DOS SANTOS GATINHO" w:date="2025-07-01T01:54:00Z" w16du:dateUtc="2025-07-01T04:54:00Z">
            <w:rPr>
              <w:b/>
              <w:bCs/>
              <w:sz w:val="24"/>
              <w:szCs w:val="24"/>
            </w:rPr>
          </w:rPrChange>
        </w:rPr>
        <w:t xml:space="preserve"> </w:t>
      </w:r>
      <w:ins w:id="637" w:author="ANDRE LUIS AGUIAR DO NASCIMENTO" w:date="2025-07-01T03:53:00Z">
        <w:r w:rsidR="40FDC927" w:rsidRPr="00420D18">
          <w:rPr>
            <w:rFonts w:ascii="Aptos" w:hAnsi="Aptos"/>
            <w:b/>
            <w:bCs/>
            <w:sz w:val="24"/>
            <w:szCs w:val="24"/>
            <w:rPrChange w:id="638" w:author="WESLEY DOS SANTOS GATINHO" w:date="2025-07-01T01:54:00Z" w16du:dateUtc="2025-07-01T04:54:00Z">
              <w:rPr>
                <w:b/>
                <w:bCs/>
                <w:sz w:val="24"/>
                <w:szCs w:val="24"/>
              </w:rPr>
            </w:rPrChange>
          </w:rPr>
          <w:t xml:space="preserve">3 </w:t>
        </w:r>
      </w:ins>
      <w:ins w:id="639" w:author="ANDRE LUIS AGUIAR DO NASCIMENTO" w:date="2025-07-01T02:52:00Z">
        <w:r w:rsidR="13A39F59" w:rsidRPr="00420D18">
          <w:rPr>
            <w:rFonts w:ascii="Aptos" w:hAnsi="Aptos"/>
            <w:b/>
            <w:bCs/>
            <w:sz w:val="24"/>
            <w:szCs w:val="24"/>
            <w:rPrChange w:id="640" w:author="WESLEY DOS SANTOS GATINHO" w:date="2025-07-01T01:54:00Z" w16du:dateUtc="2025-07-01T04:54:00Z">
              <w:rPr>
                <w:b/>
                <w:bCs/>
                <w:sz w:val="24"/>
                <w:szCs w:val="24"/>
              </w:rPr>
            </w:rPrChange>
          </w:rPr>
          <w:t xml:space="preserve">MONITORAMENTO DE EXERCÍCIO COM </w:t>
        </w:r>
      </w:ins>
      <w:ins w:id="641" w:author="ANDRE LUIS AGUIAR DO NASCIMENTO" w:date="2025-07-01T02:53:00Z">
        <w:r w:rsidR="13A39F59" w:rsidRPr="00420D18">
          <w:rPr>
            <w:rFonts w:ascii="Aptos" w:hAnsi="Aptos"/>
            <w:b/>
            <w:bCs/>
            <w:sz w:val="24"/>
            <w:szCs w:val="24"/>
            <w:rPrChange w:id="642" w:author="WESLEY DOS SANTOS GATINHO" w:date="2025-07-01T01:54:00Z" w16du:dateUtc="2025-07-01T04:54:00Z">
              <w:rPr>
                <w:b/>
                <w:bCs/>
                <w:sz w:val="24"/>
                <w:szCs w:val="24"/>
              </w:rPr>
            </w:rPrChange>
          </w:rPr>
          <w:t>IA</w:t>
        </w:r>
      </w:ins>
      <w:del w:id="643" w:author="ANDRE LUIS AGUIAR DO NASCIMENTO" w:date="2025-07-01T02:52:00Z">
        <w:r w:rsidRPr="00420D18" w:rsidDel="005021FE">
          <w:rPr>
            <w:rFonts w:ascii="Aptos" w:hAnsi="Aptos"/>
            <w:b/>
            <w:bCs/>
            <w:sz w:val="24"/>
            <w:szCs w:val="24"/>
            <w:rPrChange w:id="644" w:author="WESLEY DOS SANTOS GATINHO" w:date="2025-07-01T01:54:00Z" w16du:dateUtc="2025-07-01T04:54:00Z">
              <w:rPr>
                <w:b/>
                <w:bCs/>
                <w:sz w:val="24"/>
                <w:szCs w:val="24"/>
              </w:rPr>
            </w:rPrChange>
          </w:rPr>
          <w:delText>HISTÓRICO DO QUEIJO</w:delText>
        </w:r>
      </w:del>
    </w:p>
    <w:p w14:paraId="061391A1" w14:textId="542B3E7C" w:rsidR="682620AD" w:rsidRPr="00420D18" w:rsidRDefault="682620AD" w:rsidP="4B3CFFB5">
      <w:pPr>
        <w:ind w:firstLine="720"/>
        <w:rPr>
          <w:rFonts w:ascii="Aptos" w:hAnsi="Aptos"/>
          <w:sz w:val="24"/>
          <w:szCs w:val="24"/>
          <w:rPrChange w:id="645" w:author="WESLEY DOS SANTOS GATINHO" w:date="2025-07-01T01:54:00Z" w16du:dateUtc="2025-07-01T04:54:00Z">
            <w:rPr/>
          </w:rPrChange>
        </w:rPr>
      </w:pPr>
      <w:r w:rsidRPr="00420D18">
        <w:rPr>
          <w:rFonts w:ascii="Aptos" w:hAnsi="Aptos"/>
          <w:sz w:val="24"/>
          <w:szCs w:val="24"/>
          <w:rPrChange w:id="646" w:author="WESLEY DOS SANTOS GATINHO" w:date="2025-07-01T01:54:00Z" w16du:dateUtc="2025-07-01T04:54:00Z">
            <w:rPr/>
          </w:rPrChange>
        </w:rPr>
        <w:t xml:space="preserve">O coração do </w:t>
      </w:r>
      <w:proofErr w:type="spellStart"/>
      <w:r w:rsidRPr="00420D18">
        <w:rPr>
          <w:rFonts w:ascii="Aptos" w:hAnsi="Aptos"/>
          <w:sz w:val="24"/>
          <w:szCs w:val="24"/>
          <w:rPrChange w:id="647" w:author="WESLEY DOS SANTOS GATINHO" w:date="2025-07-01T01:54:00Z" w16du:dateUtc="2025-07-01T04:54:00Z">
            <w:rPr/>
          </w:rPrChange>
        </w:rPr>
        <w:t>FitAI</w:t>
      </w:r>
      <w:proofErr w:type="spellEnd"/>
      <w:r w:rsidRPr="00420D18">
        <w:rPr>
          <w:rFonts w:ascii="Aptos" w:hAnsi="Aptos"/>
          <w:sz w:val="24"/>
          <w:szCs w:val="24"/>
          <w:rPrChange w:id="648" w:author="WESLEY DOS SANTOS GATINHO" w:date="2025-07-01T01:54:00Z" w16du:dateUtc="2025-07-01T04:54:00Z">
            <w:rPr/>
          </w:rPrChange>
        </w:rPr>
        <w:t xml:space="preserve"> é sua capacidade de monitorar seus exercícios em tempo real, fornecendo feedback para melhorar sua forma e contar suas repetições.</w:t>
      </w:r>
    </w:p>
    <w:p w14:paraId="3564349E" w14:textId="6C3EB78A" w:rsidR="4B3CFFB5" w:rsidRPr="00420D18" w:rsidRDefault="4B3CFFB5" w:rsidP="4B3CFFB5">
      <w:pPr>
        <w:ind w:firstLine="720"/>
        <w:rPr>
          <w:rFonts w:ascii="Aptos" w:hAnsi="Aptos"/>
          <w:sz w:val="24"/>
          <w:szCs w:val="24"/>
          <w:rPrChange w:id="649" w:author="WESLEY DOS SANTOS GATINHO" w:date="2025-07-01T01:54:00Z" w16du:dateUtc="2025-07-01T04:54:00Z">
            <w:rPr/>
          </w:rPrChange>
        </w:rPr>
      </w:pPr>
    </w:p>
    <w:p w14:paraId="3B0798C1" w14:textId="0F8A9FB2" w:rsidR="07A9D967" w:rsidRPr="00420D18" w:rsidRDefault="07A9D967" w:rsidP="4B3CFFB5">
      <w:pPr>
        <w:ind w:firstLine="720"/>
        <w:rPr>
          <w:rFonts w:ascii="Aptos" w:hAnsi="Aptos"/>
          <w:b/>
          <w:bCs/>
          <w:sz w:val="24"/>
          <w:szCs w:val="24"/>
          <w:rPrChange w:id="650" w:author="WESLEY DOS SANTOS GATINHO" w:date="2025-07-01T01:54:00Z" w16du:dateUtc="2025-07-01T04:54:00Z">
            <w:rPr>
              <w:b/>
              <w:bCs/>
            </w:rPr>
          </w:rPrChange>
        </w:rPr>
      </w:pPr>
      <w:r w:rsidRPr="00420D18">
        <w:rPr>
          <w:rFonts w:ascii="Aptos" w:hAnsi="Aptos"/>
          <w:b/>
          <w:bCs/>
          <w:sz w:val="24"/>
          <w:szCs w:val="24"/>
          <w:rPrChange w:id="651" w:author="WESLEY DOS SANTOS GATINHO" w:date="2025-07-01T01:54:00Z" w16du:dateUtc="2025-07-01T04:54:00Z">
            <w:rPr>
              <w:b/>
              <w:bCs/>
            </w:rPr>
          </w:rPrChange>
        </w:rPr>
        <w:t>3</w:t>
      </w:r>
      <w:r w:rsidR="682620AD" w:rsidRPr="00420D18">
        <w:rPr>
          <w:rFonts w:ascii="Aptos" w:hAnsi="Aptos"/>
          <w:b/>
          <w:bCs/>
          <w:sz w:val="24"/>
          <w:szCs w:val="24"/>
          <w:rPrChange w:id="652" w:author="WESLEY DOS SANTOS GATINHO" w:date="2025-07-01T01:54:00Z" w16du:dateUtc="2025-07-01T04:54:00Z">
            <w:rPr>
              <w:b/>
              <w:bCs/>
            </w:rPr>
          </w:rPrChange>
        </w:rPr>
        <w:t>.1 Selecionando um exercício</w:t>
      </w:r>
    </w:p>
    <w:p w14:paraId="2B0B1862" w14:textId="6DC91921" w:rsidR="682620AD" w:rsidRPr="00420D18" w:rsidRDefault="682620AD">
      <w:pPr>
        <w:pStyle w:val="PargrafodaLista"/>
        <w:numPr>
          <w:ilvl w:val="0"/>
          <w:numId w:val="13"/>
        </w:numPr>
        <w:spacing w:before="240" w:after="240"/>
        <w:rPr>
          <w:rFonts w:ascii="Aptos" w:hAnsi="Aptos"/>
          <w:sz w:val="24"/>
          <w:szCs w:val="24"/>
          <w:rPrChange w:id="653" w:author="WESLEY DOS SANTOS GATINHO" w:date="2025-07-01T01:54:00Z" w16du:dateUtc="2025-07-01T04:54:00Z">
            <w:rPr/>
          </w:rPrChange>
        </w:rPr>
        <w:pPrChange w:id="654" w:author="ANDRE LUIS AGUIAR DO NASCIMENTO" w:date="2025-07-01T03:05:00Z">
          <w:pPr/>
        </w:pPrChange>
      </w:pPr>
      <w:r w:rsidRPr="00420D18">
        <w:rPr>
          <w:rFonts w:ascii="Aptos" w:hAnsi="Aptos"/>
          <w:sz w:val="24"/>
          <w:szCs w:val="24"/>
          <w:rPrChange w:id="655" w:author="WESLEY DOS SANTOS GATINHO" w:date="2025-07-01T01:54:00Z" w16du:dateUtc="2025-07-01T04:54:00Z">
            <w:rPr/>
          </w:rPrChange>
        </w:rPr>
        <w:t>Na tela principal, toque em "</w:t>
      </w:r>
      <w:r w:rsidRPr="00420D18">
        <w:rPr>
          <w:rFonts w:ascii="Aptos" w:hAnsi="Aptos"/>
          <w:b/>
          <w:bCs/>
          <w:sz w:val="24"/>
          <w:szCs w:val="24"/>
          <w:rPrChange w:id="656" w:author="WESLEY DOS SANTOS GATINHO" w:date="2025-07-01T01:54:00Z" w16du:dateUtc="2025-07-01T04:54:00Z">
            <w:rPr>
              <w:b/>
              <w:bCs/>
            </w:rPr>
          </w:rPrChange>
        </w:rPr>
        <w:t>INICIAR TREINO</w:t>
      </w:r>
      <w:r w:rsidRPr="00420D18">
        <w:rPr>
          <w:rFonts w:ascii="Aptos" w:hAnsi="Aptos"/>
          <w:sz w:val="24"/>
          <w:szCs w:val="24"/>
          <w:rPrChange w:id="657" w:author="WESLEY DOS SANTOS GATINHO" w:date="2025-07-01T01:54:00Z" w16du:dateUtc="2025-07-01T04:54:00Z">
            <w:rPr/>
          </w:rPrChange>
        </w:rPr>
        <w:t>".</w:t>
      </w:r>
    </w:p>
    <w:p w14:paraId="49D536C4" w14:textId="2481B9CA" w:rsidR="682620AD" w:rsidRPr="00420D18" w:rsidRDefault="682620AD">
      <w:pPr>
        <w:pStyle w:val="PargrafodaLista"/>
        <w:numPr>
          <w:ilvl w:val="0"/>
          <w:numId w:val="13"/>
        </w:numPr>
        <w:spacing w:before="240" w:after="240"/>
        <w:rPr>
          <w:rFonts w:ascii="Aptos" w:hAnsi="Aptos"/>
          <w:sz w:val="24"/>
          <w:szCs w:val="24"/>
          <w:rPrChange w:id="658" w:author="WESLEY DOS SANTOS GATINHO" w:date="2025-07-01T01:54:00Z" w16du:dateUtc="2025-07-01T04:54:00Z">
            <w:rPr/>
          </w:rPrChange>
        </w:rPr>
        <w:pPrChange w:id="659" w:author="ANDRE LUIS AGUIAR DO NASCIMENTO" w:date="2025-07-01T03:05:00Z">
          <w:pPr/>
        </w:pPrChange>
      </w:pPr>
      <w:r w:rsidRPr="00420D18">
        <w:rPr>
          <w:rFonts w:ascii="Aptos" w:hAnsi="Aptos"/>
          <w:sz w:val="24"/>
          <w:szCs w:val="24"/>
          <w:rPrChange w:id="660" w:author="WESLEY DOS SANTOS GATINHO" w:date="2025-07-01T01:54:00Z" w16du:dateUtc="2025-07-01T04:54:00Z">
            <w:rPr/>
          </w:rPrChange>
        </w:rPr>
        <w:t>Você verá uma lista de exercícios disponíveis, como Agachamento, Flexão de Braço e Rosca Martelo. Cada exercício possui uma breve descrição.</w:t>
      </w:r>
    </w:p>
    <w:p w14:paraId="379352E9" w14:textId="78CEAEC9" w:rsidR="682620AD" w:rsidRPr="00420D18" w:rsidRDefault="682620AD">
      <w:pPr>
        <w:pStyle w:val="PargrafodaLista"/>
        <w:numPr>
          <w:ilvl w:val="0"/>
          <w:numId w:val="13"/>
        </w:numPr>
        <w:spacing w:before="240" w:after="240"/>
        <w:rPr>
          <w:rFonts w:ascii="Aptos" w:hAnsi="Aptos"/>
          <w:sz w:val="24"/>
          <w:szCs w:val="24"/>
          <w:rPrChange w:id="661" w:author="WESLEY DOS SANTOS GATINHO" w:date="2025-07-01T01:54:00Z" w16du:dateUtc="2025-07-01T04:54:00Z">
            <w:rPr/>
          </w:rPrChange>
        </w:rPr>
        <w:pPrChange w:id="662" w:author="ANDRE LUIS AGUIAR DO NASCIMENTO" w:date="2025-07-01T03:05:00Z">
          <w:pPr/>
        </w:pPrChange>
      </w:pPr>
      <w:r w:rsidRPr="00420D18">
        <w:rPr>
          <w:rFonts w:ascii="Aptos" w:hAnsi="Aptos"/>
          <w:sz w:val="24"/>
          <w:szCs w:val="24"/>
          <w:rPrChange w:id="663" w:author="WESLEY DOS SANTOS GATINHO" w:date="2025-07-01T01:54:00Z" w16du:dateUtc="2025-07-01T04:54:00Z">
            <w:rPr/>
          </w:rPrChange>
        </w:rPr>
        <w:t>Toque no exercício que deseja realizar para ver mais detalhes.</w:t>
      </w: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664" w:author="WESLEY DOS SANTOS GATINHO" w:date="2025-07-01T01:51:00Z" w16du:dateUtc="2025-07-01T04:51:00Z">
          <w:tblPr>
            <w:tblStyle w:val="Tabelacomgrade"/>
            <w:tblW w:w="0" w:type="auto"/>
            <w:tblInd w:w="720" w:type="dxa"/>
            <w:tblLayout w:type="fixed"/>
            <w:tblLook w:val="06A0" w:firstRow="1" w:lastRow="0" w:firstColumn="1" w:lastColumn="0" w:noHBand="1" w:noVBand="1"/>
          </w:tblPr>
        </w:tblPrChange>
      </w:tblPr>
      <w:tblGrid>
        <w:gridCol w:w="8340"/>
        <w:tblGridChange w:id="665">
          <w:tblGrid>
            <w:gridCol w:w="35"/>
            <w:gridCol w:w="8305"/>
            <w:gridCol w:w="35"/>
          </w:tblGrid>
        </w:tblGridChange>
      </w:tblGrid>
      <w:tr w:rsidR="4B3CFFB5" w:rsidRPr="00420D18" w14:paraId="1E4DD36B" w14:textId="77777777" w:rsidTr="00BC441E">
        <w:trPr>
          <w:trHeight w:val="300"/>
          <w:trPrChange w:id="666" w:author="WESLEY DOS SANTOS GATINHO" w:date="2025-07-01T01:51:00Z" w16du:dateUtc="2025-07-01T04:51:00Z">
            <w:trPr>
              <w:gridBefore w:val="1"/>
              <w:trHeight w:val="300"/>
            </w:trPr>
          </w:trPrChange>
        </w:trPr>
        <w:tc>
          <w:tcPr>
            <w:tcW w:w="8340" w:type="dxa"/>
            <w:tcPrChange w:id="667" w:author="WESLEY DOS SANTOS GATINHO" w:date="2025-07-01T01:51:00Z" w16du:dateUtc="2025-07-01T04:51:00Z">
              <w:tcPr>
                <w:tcW w:w="8340" w:type="dxa"/>
                <w:gridSpan w:val="2"/>
              </w:tcPr>
            </w:tcPrChange>
          </w:tcPr>
          <w:p w14:paraId="3451C319" w14:textId="3A402488" w:rsidR="11A703A4" w:rsidRPr="00420D18" w:rsidRDefault="11A703A4">
            <w:pPr>
              <w:jc w:val="center"/>
              <w:rPr>
                <w:rFonts w:ascii="Aptos" w:hAnsi="Aptos"/>
                <w:sz w:val="24"/>
                <w:szCs w:val="24"/>
                <w:rPrChange w:id="668" w:author="WESLEY DOS SANTOS GATINHO" w:date="2025-07-01T01:54:00Z" w16du:dateUtc="2025-07-01T04:54:00Z">
                  <w:rPr/>
                </w:rPrChange>
              </w:rPr>
              <w:pPrChange w:id="669" w:author="ANDRE LUIS AGUIAR DO NASCIMENTO" w:date="2025-07-01T03:08:00Z">
                <w:pPr/>
              </w:pPrChange>
            </w:pPr>
            <w:r w:rsidRPr="00420D18">
              <w:rPr>
                <w:rFonts w:ascii="Aptos" w:hAnsi="Aptos"/>
                <w:sz w:val="24"/>
                <w:szCs w:val="24"/>
                <w:rPrChange w:id="670" w:author="WESLEY DOS SANTOS GATINHO" w:date="2025-07-01T01:54:00Z" w16du:dateUtc="2025-07-01T04:54:00Z">
                  <w:rPr/>
                </w:rPrChange>
              </w:rPr>
              <w:t>Tela de Seleção de Exercício</w:t>
            </w:r>
          </w:p>
        </w:tc>
      </w:tr>
      <w:tr w:rsidR="4B3CFFB5" w:rsidRPr="00420D18" w14:paraId="4759B298" w14:textId="77777777" w:rsidTr="00BC441E">
        <w:trPr>
          <w:trHeight w:val="300"/>
          <w:trPrChange w:id="671" w:author="WESLEY DOS SANTOS GATINHO" w:date="2025-07-01T01:51:00Z" w16du:dateUtc="2025-07-01T04:51:00Z">
            <w:trPr>
              <w:gridBefore w:val="1"/>
              <w:trHeight w:val="300"/>
            </w:trPr>
          </w:trPrChange>
        </w:trPr>
        <w:tc>
          <w:tcPr>
            <w:tcW w:w="8340" w:type="dxa"/>
            <w:shd w:val="clear" w:color="auto" w:fill="F2F2F2" w:themeFill="background1" w:themeFillShade="F2"/>
            <w:tcPrChange w:id="672" w:author="WESLEY DOS SANTOS GATINHO" w:date="2025-07-01T01:51:00Z" w16du:dateUtc="2025-07-01T04:51:00Z">
              <w:tcPr>
                <w:tcW w:w="8340" w:type="dxa"/>
                <w:gridSpan w:val="2"/>
              </w:tcPr>
            </w:tcPrChange>
          </w:tcPr>
          <w:p w14:paraId="6BBA5A6F" w14:textId="54E5EFA7" w:rsidR="640C4981" w:rsidRPr="00420D18" w:rsidRDefault="640C4981">
            <w:pPr>
              <w:jc w:val="center"/>
              <w:rPr>
                <w:rFonts w:ascii="Aptos" w:hAnsi="Aptos"/>
                <w:sz w:val="24"/>
                <w:szCs w:val="24"/>
                <w:rPrChange w:id="673" w:author="WESLEY DOS SANTOS GATINHO" w:date="2025-07-01T01:54:00Z" w16du:dateUtc="2025-07-01T04:54:00Z">
                  <w:rPr/>
                </w:rPrChange>
              </w:rPr>
              <w:pPrChange w:id="674" w:author="ANDRE LUIS AGUIAR DO NASCIMENTO" w:date="2025-07-01T03:14:00Z">
                <w:pPr/>
              </w:pPrChange>
            </w:pPr>
            <w:r w:rsidRPr="00420D18">
              <w:rPr>
                <w:rFonts w:ascii="Aptos" w:hAnsi="Aptos"/>
                <w:noProof/>
                <w:sz w:val="24"/>
                <w:szCs w:val="24"/>
                <w:rPrChange w:id="675" w:author="WESLEY DOS SANTOS GATINHO" w:date="2025-07-01T01:54:00Z" w16du:dateUtc="2025-07-01T04:54:00Z">
                  <w:rPr>
                    <w:noProof/>
                  </w:rPr>
                </w:rPrChange>
              </w:rPr>
              <w:drawing>
                <wp:inline distT="0" distB="0" distL="0" distR="0" wp14:anchorId="570241A4" wp14:editId="6AD79BE6">
                  <wp:extent cx="2381250" cy="5153024"/>
                  <wp:effectExtent l="0" t="0" r="0" b="0"/>
                  <wp:docPr id="656294011" name="Imagem 65629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extLst>
                              <a:ext uri="{28A0092B-C50C-407E-A947-70E740481C1C}">
                                <a14:useLocalDpi xmlns:a14="http://schemas.microsoft.com/office/drawing/2010/main" val="0"/>
                              </a:ext>
                            </a:extLst>
                          </a:blip>
                          <a:stretch>
                            <a:fillRect/>
                          </a:stretch>
                        </pic:blipFill>
                        <pic:spPr>
                          <a:xfrm>
                            <a:off x="0" y="0"/>
                            <a:ext cx="2381250" cy="5153024"/>
                          </a:xfrm>
                          <a:prstGeom prst="rect">
                            <a:avLst/>
                          </a:prstGeom>
                        </pic:spPr>
                      </pic:pic>
                    </a:graphicData>
                  </a:graphic>
                </wp:inline>
              </w:drawing>
            </w:r>
          </w:p>
        </w:tc>
      </w:tr>
      <w:tr w:rsidR="4B3CFFB5" w:rsidRPr="00420D18" w14:paraId="7F5C0C4C" w14:textId="77777777" w:rsidTr="00BC441E">
        <w:trPr>
          <w:trHeight w:val="300"/>
          <w:trPrChange w:id="676" w:author="WESLEY DOS SANTOS GATINHO" w:date="2025-07-01T01:51:00Z" w16du:dateUtc="2025-07-01T04:51:00Z">
            <w:trPr>
              <w:gridBefore w:val="1"/>
              <w:trHeight w:val="300"/>
            </w:trPr>
          </w:trPrChange>
        </w:trPr>
        <w:tc>
          <w:tcPr>
            <w:tcW w:w="8340" w:type="dxa"/>
            <w:tcPrChange w:id="677" w:author="WESLEY DOS SANTOS GATINHO" w:date="2025-07-01T01:51:00Z" w16du:dateUtc="2025-07-01T04:51:00Z">
              <w:tcPr>
                <w:tcW w:w="8340" w:type="dxa"/>
                <w:gridSpan w:val="2"/>
              </w:tcPr>
            </w:tcPrChange>
          </w:tcPr>
          <w:p w14:paraId="0A68F114" w14:textId="3AF43482" w:rsidR="640C4981" w:rsidRPr="00420D18" w:rsidRDefault="003E7834" w:rsidP="4B3CFFB5">
            <w:pPr>
              <w:jc w:val="center"/>
              <w:rPr>
                <w:rFonts w:ascii="Aptos" w:hAnsi="Aptos"/>
                <w:sz w:val="24"/>
                <w:szCs w:val="24"/>
                <w:rPrChange w:id="678" w:author="WESLEY DOS SANTOS GATINHO" w:date="2025-07-01T01:54:00Z" w16du:dateUtc="2025-07-01T04:54:00Z">
                  <w:rPr/>
                </w:rPrChange>
              </w:rPr>
            </w:pPr>
            <w:r w:rsidRPr="00420D18">
              <w:rPr>
                <w:rFonts w:ascii="Aptos" w:hAnsi="Aptos"/>
                <w:sz w:val="24"/>
                <w:szCs w:val="24"/>
                <w:rPrChange w:id="679" w:author="WESLEY DOS SANTOS GATINHO" w:date="2025-07-01T01:54:00Z" w16du:dateUtc="2025-07-01T04:54:00Z">
                  <w:rPr/>
                </w:rPrChange>
              </w:rPr>
              <w:t xml:space="preserve">Fonte: </w:t>
            </w:r>
            <w:r>
              <w:rPr>
                <w:rFonts w:ascii="Aptos" w:hAnsi="Aptos"/>
                <w:sz w:val="24"/>
                <w:szCs w:val="24"/>
              </w:rPr>
              <w:t>A</w:t>
            </w:r>
            <w:r w:rsidRPr="00420D18">
              <w:rPr>
                <w:rFonts w:ascii="Aptos" w:hAnsi="Aptos"/>
                <w:sz w:val="24"/>
                <w:szCs w:val="24"/>
                <w:rPrChange w:id="680" w:author="WESLEY DOS SANTOS GATINHO" w:date="2025-07-01T01:54:00Z" w16du:dateUtc="2025-07-01T04:54:00Z">
                  <w:rPr/>
                </w:rPrChange>
              </w:rPr>
              <w:t>utores, 2025</w:t>
            </w:r>
            <w:r>
              <w:rPr>
                <w:rFonts w:ascii="Aptos" w:hAnsi="Aptos"/>
                <w:sz w:val="24"/>
                <w:szCs w:val="24"/>
              </w:rPr>
              <w:t>.</w:t>
            </w:r>
          </w:p>
        </w:tc>
      </w:tr>
    </w:tbl>
    <w:p w14:paraId="17F3B8BE" w14:textId="187A4852" w:rsidR="41E1E4B4" w:rsidRPr="00420D18" w:rsidRDefault="41E1E4B4">
      <w:pPr>
        <w:spacing w:before="240" w:after="240"/>
        <w:ind w:left="720"/>
        <w:rPr>
          <w:rFonts w:ascii="Aptos" w:hAnsi="Aptos"/>
          <w:b/>
          <w:bCs/>
          <w:sz w:val="24"/>
          <w:szCs w:val="24"/>
          <w:rPrChange w:id="681" w:author="WESLEY DOS SANTOS GATINHO" w:date="2025-07-01T01:54:00Z" w16du:dateUtc="2025-07-01T04:54:00Z">
            <w:rPr>
              <w:b/>
              <w:bCs/>
            </w:rPr>
          </w:rPrChange>
        </w:rPr>
        <w:pPrChange w:id="682" w:author="ANDRE LUIS AGUIAR DO NASCIMENTO" w:date="2025-07-01T03:06:00Z">
          <w:pPr/>
        </w:pPrChange>
      </w:pPr>
      <w:r w:rsidRPr="00420D18">
        <w:rPr>
          <w:rFonts w:ascii="Aptos" w:hAnsi="Aptos"/>
          <w:b/>
          <w:bCs/>
          <w:sz w:val="24"/>
          <w:szCs w:val="24"/>
          <w:rPrChange w:id="683" w:author="WESLEY DOS SANTOS GATINHO" w:date="2025-07-01T01:54:00Z" w16du:dateUtc="2025-07-01T04:54:00Z">
            <w:rPr>
              <w:b/>
              <w:bCs/>
            </w:rPr>
          </w:rPrChange>
        </w:rPr>
        <w:t>3</w:t>
      </w:r>
      <w:r w:rsidR="682620AD" w:rsidRPr="00420D18">
        <w:rPr>
          <w:rFonts w:ascii="Aptos" w:hAnsi="Aptos"/>
          <w:b/>
          <w:bCs/>
          <w:sz w:val="24"/>
          <w:szCs w:val="24"/>
          <w:rPrChange w:id="684" w:author="WESLEY DOS SANTOS GATINHO" w:date="2025-07-01T01:54:00Z" w16du:dateUtc="2025-07-01T04:54:00Z">
            <w:rPr>
              <w:b/>
              <w:bCs/>
            </w:rPr>
          </w:rPrChange>
        </w:rPr>
        <w:t>.2 Instruções e Início do Monitoramento</w:t>
      </w:r>
    </w:p>
    <w:p w14:paraId="59B04789" w14:textId="089E14CF" w:rsidR="5CAFB2A7" w:rsidRPr="00420D18" w:rsidRDefault="5CAFB2A7">
      <w:pPr>
        <w:pStyle w:val="PargrafodaLista"/>
        <w:numPr>
          <w:ilvl w:val="0"/>
          <w:numId w:val="12"/>
        </w:numPr>
        <w:spacing w:before="240" w:after="240"/>
        <w:rPr>
          <w:rFonts w:ascii="Aptos" w:hAnsi="Aptos"/>
          <w:sz w:val="24"/>
          <w:szCs w:val="24"/>
          <w:rPrChange w:id="685" w:author="WESLEY DOS SANTOS GATINHO" w:date="2025-07-01T01:54:00Z" w16du:dateUtc="2025-07-01T04:54:00Z">
            <w:rPr/>
          </w:rPrChange>
        </w:rPr>
        <w:pPrChange w:id="686" w:author="ANDRE LUIS AGUIAR DO NASCIMENTO" w:date="2025-07-01T03:07:00Z">
          <w:pPr/>
        </w:pPrChange>
      </w:pPr>
      <w:r w:rsidRPr="00420D18">
        <w:rPr>
          <w:rFonts w:ascii="Aptos" w:hAnsi="Aptos"/>
          <w:sz w:val="24"/>
          <w:szCs w:val="24"/>
          <w:rPrChange w:id="687" w:author="WESLEY DOS SANTOS GATINHO" w:date="2025-07-01T01:54:00Z" w16du:dateUtc="2025-07-01T04:54:00Z">
            <w:rPr/>
          </w:rPrChange>
        </w:rPr>
        <w:lastRenderedPageBreak/>
        <w:t>Após selecionar um exercício, uma tela com as instruções detalhadas de execução será exibida. Leia-as com atenção para se preparar.</w:t>
      </w:r>
    </w:p>
    <w:p w14:paraId="538A785F" w14:textId="73E991B1" w:rsidR="5CAFB2A7" w:rsidRPr="00420D18" w:rsidRDefault="5CAFB2A7">
      <w:pPr>
        <w:pStyle w:val="PargrafodaLista"/>
        <w:numPr>
          <w:ilvl w:val="0"/>
          <w:numId w:val="12"/>
        </w:numPr>
        <w:spacing w:before="240" w:after="240"/>
        <w:rPr>
          <w:rFonts w:ascii="Aptos" w:hAnsi="Aptos"/>
          <w:sz w:val="24"/>
          <w:szCs w:val="24"/>
          <w:rPrChange w:id="688" w:author="WESLEY DOS SANTOS GATINHO" w:date="2025-07-01T01:54:00Z" w16du:dateUtc="2025-07-01T04:54:00Z">
            <w:rPr/>
          </w:rPrChange>
        </w:rPr>
        <w:pPrChange w:id="689" w:author="ANDRE LUIS AGUIAR DO NASCIMENTO" w:date="2025-07-01T03:07:00Z">
          <w:pPr/>
        </w:pPrChange>
      </w:pPr>
      <w:r w:rsidRPr="00420D18">
        <w:rPr>
          <w:rFonts w:ascii="Aptos" w:hAnsi="Aptos"/>
          <w:sz w:val="24"/>
          <w:szCs w:val="24"/>
          <w:rPrChange w:id="690" w:author="WESLEY DOS SANTOS GATINHO" w:date="2025-07-01T01:54:00Z" w16du:dateUtc="2025-07-01T04:54:00Z">
            <w:rPr/>
          </w:rPrChange>
        </w:rPr>
        <w:t>Quando estiver pronto, posicione seu celular de forma que a câmera frontal possa capturar seu corpo inteiro.</w:t>
      </w:r>
    </w:p>
    <w:p w14:paraId="400708E5" w14:textId="70EE6A92" w:rsidR="5CAFB2A7" w:rsidRPr="00420D18" w:rsidRDefault="5CAFB2A7">
      <w:pPr>
        <w:pStyle w:val="PargrafodaLista"/>
        <w:numPr>
          <w:ilvl w:val="0"/>
          <w:numId w:val="12"/>
        </w:numPr>
        <w:spacing w:before="240" w:after="240"/>
        <w:rPr>
          <w:rFonts w:ascii="Aptos" w:hAnsi="Aptos"/>
          <w:sz w:val="24"/>
          <w:szCs w:val="24"/>
          <w:rPrChange w:id="691" w:author="WESLEY DOS SANTOS GATINHO" w:date="2025-07-01T01:54:00Z" w16du:dateUtc="2025-07-01T04:54:00Z">
            <w:rPr/>
          </w:rPrChange>
        </w:rPr>
        <w:pPrChange w:id="692" w:author="ANDRE LUIS AGUIAR DO NASCIMENTO" w:date="2025-07-01T03:07:00Z">
          <w:pPr/>
        </w:pPrChange>
      </w:pPr>
      <w:r w:rsidRPr="00420D18">
        <w:rPr>
          <w:rFonts w:ascii="Aptos" w:hAnsi="Aptos"/>
          <w:sz w:val="24"/>
          <w:szCs w:val="24"/>
          <w:rPrChange w:id="693" w:author="WESLEY DOS SANTOS GATINHO" w:date="2025-07-01T01:54:00Z" w16du:dateUtc="2025-07-01T04:54:00Z">
            <w:rPr/>
          </w:rPrChange>
        </w:rPr>
        <w:t>Toque em "</w:t>
      </w:r>
      <w:r w:rsidRPr="00420D18">
        <w:rPr>
          <w:rFonts w:ascii="Aptos" w:hAnsi="Aptos"/>
          <w:b/>
          <w:bCs/>
          <w:sz w:val="24"/>
          <w:szCs w:val="24"/>
          <w:rPrChange w:id="694" w:author="WESLEY DOS SANTOS GATINHO" w:date="2025-07-01T01:54:00Z" w16du:dateUtc="2025-07-01T04:54:00Z">
            <w:rPr>
              <w:b/>
              <w:bCs/>
            </w:rPr>
          </w:rPrChange>
        </w:rPr>
        <w:t>INICIAR MONITORAMENTO</w:t>
      </w:r>
      <w:r w:rsidRPr="00420D18">
        <w:rPr>
          <w:rFonts w:ascii="Aptos" w:hAnsi="Aptos"/>
          <w:sz w:val="24"/>
          <w:szCs w:val="24"/>
          <w:rPrChange w:id="695" w:author="WESLEY DOS SANTOS GATINHO" w:date="2025-07-01T01:54:00Z" w16du:dateUtc="2025-07-01T04:54:00Z">
            <w:rPr/>
          </w:rPrChange>
        </w:rPr>
        <w:t>" para começar.</w:t>
      </w: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696" w:author="WESLEY DOS SANTOS GATINHO" w:date="2025-07-01T01:51:00Z" w16du:dateUtc="2025-07-01T04:51:00Z">
          <w:tblPr>
            <w:tblStyle w:val="Tabelacomgrade"/>
            <w:tblW w:w="0" w:type="auto"/>
            <w:tblInd w:w="720" w:type="dxa"/>
            <w:tblLayout w:type="fixed"/>
            <w:tblLook w:val="06A0" w:firstRow="1" w:lastRow="0" w:firstColumn="1" w:lastColumn="0" w:noHBand="1" w:noVBand="1"/>
          </w:tblPr>
        </w:tblPrChange>
      </w:tblPr>
      <w:tblGrid>
        <w:gridCol w:w="8340"/>
        <w:tblGridChange w:id="697">
          <w:tblGrid>
            <w:gridCol w:w="35"/>
            <w:gridCol w:w="8305"/>
            <w:gridCol w:w="35"/>
          </w:tblGrid>
        </w:tblGridChange>
      </w:tblGrid>
      <w:tr w:rsidR="4B3CFFB5" w:rsidRPr="00420D18" w14:paraId="3FD4FCAC" w14:textId="77777777" w:rsidTr="00BC441E">
        <w:trPr>
          <w:trHeight w:val="300"/>
          <w:trPrChange w:id="698" w:author="WESLEY DOS SANTOS GATINHO" w:date="2025-07-01T01:51:00Z" w16du:dateUtc="2025-07-01T04:51:00Z">
            <w:trPr>
              <w:gridBefore w:val="1"/>
              <w:trHeight w:val="300"/>
            </w:trPr>
          </w:trPrChange>
        </w:trPr>
        <w:tc>
          <w:tcPr>
            <w:tcW w:w="8340" w:type="dxa"/>
            <w:tcPrChange w:id="699" w:author="WESLEY DOS SANTOS GATINHO" w:date="2025-07-01T01:51:00Z" w16du:dateUtc="2025-07-01T04:51:00Z">
              <w:tcPr>
                <w:tcW w:w="8340" w:type="dxa"/>
                <w:gridSpan w:val="2"/>
              </w:tcPr>
            </w:tcPrChange>
          </w:tcPr>
          <w:p w14:paraId="59263604" w14:textId="38B97EEA" w:rsidR="3AC629C4" w:rsidRPr="00420D18" w:rsidRDefault="3AC629C4">
            <w:pPr>
              <w:jc w:val="center"/>
              <w:rPr>
                <w:rFonts w:ascii="Aptos" w:hAnsi="Aptos"/>
                <w:sz w:val="24"/>
                <w:szCs w:val="24"/>
                <w:rPrChange w:id="700" w:author="WESLEY DOS SANTOS GATINHO" w:date="2025-07-01T01:54:00Z" w16du:dateUtc="2025-07-01T04:54:00Z">
                  <w:rPr/>
                </w:rPrChange>
              </w:rPr>
              <w:pPrChange w:id="701" w:author="ANDRE LUIS AGUIAR DO NASCIMENTO" w:date="2025-07-01T03:09:00Z">
                <w:pPr/>
              </w:pPrChange>
            </w:pPr>
            <w:r w:rsidRPr="00420D18">
              <w:rPr>
                <w:rFonts w:ascii="Aptos" w:hAnsi="Aptos"/>
                <w:sz w:val="24"/>
                <w:szCs w:val="24"/>
                <w:rPrChange w:id="702" w:author="WESLEY DOS SANTOS GATINHO" w:date="2025-07-01T01:54:00Z" w16du:dateUtc="2025-07-01T04:54:00Z">
                  <w:rPr/>
                </w:rPrChange>
              </w:rPr>
              <w:t>Tela de Instruções para Monitoramento</w:t>
            </w:r>
          </w:p>
        </w:tc>
      </w:tr>
      <w:tr w:rsidR="4B3CFFB5" w:rsidRPr="00420D18" w14:paraId="59557B2F" w14:textId="77777777" w:rsidTr="00BC441E">
        <w:trPr>
          <w:trHeight w:val="300"/>
          <w:trPrChange w:id="703" w:author="WESLEY DOS SANTOS GATINHO" w:date="2025-07-01T01:51:00Z" w16du:dateUtc="2025-07-01T04:51:00Z">
            <w:trPr>
              <w:gridBefore w:val="1"/>
              <w:trHeight w:val="300"/>
            </w:trPr>
          </w:trPrChange>
        </w:trPr>
        <w:tc>
          <w:tcPr>
            <w:tcW w:w="8340" w:type="dxa"/>
            <w:shd w:val="clear" w:color="auto" w:fill="F2F2F2" w:themeFill="background1" w:themeFillShade="F2"/>
            <w:tcPrChange w:id="704" w:author="WESLEY DOS SANTOS GATINHO" w:date="2025-07-01T01:51:00Z" w16du:dateUtc="2025-07-01T04:51:00Z">
              <w:tcPr>
                <w:tcW w:w="8340" w:type="dxa"/>
                <w:gridSpan w:val="2"/>
              </w:tcPr>
            </w:tcPrChange>
          </w:tcPr>
          <w:p w14:paraId="00A2F102" w14:textId="65108946" w:rsidR="5FE0CCEE" w:rsidRPr="00420D18" w:rsidRDefault="5FE0CCEE">
            <w:pPr>
              <w:jc w:val="center"/>
              <w:rPr>
                <w:rFonts w:ascii="Aptos" w:hAnsi="Aptos"/>
                <w:sz w:val="24"/>
                <w:szCs w:val="24"/>
                <w:rPrChange w:id="705" w:author="WESLEY DOS SANTOS GATINHO" w:date="2025-07-01T01:54:00Z" w16du:dateUtc="2025-07-01T04:54:00Z">
                  <w:rPr/>
                </w:rPrChange>
              </w:rPr>
              <w:pPrChange w:id="706" w:author="ANDRE LUIS AGUIAR DO NASCIMENTO" w:date="2025-07-01T03:14:00Z">
                <w:pPr/>
              </w:pPrChange>
            </w:pPr>
            <w:r w:rsidRPr="00420D18">
              <w:rPr>
                <w:rFonts w:ascii="Aptos" w:hAnsi="Aptos"/>
                <w:noProof/>
                <w:sz w:val="24"/>
                <w:szCs w:val="24"/>
                <w:rPrChange w:id="707" w:author="WESLEY DOS SANTOS GATINHO" w:date="2025-07-01T01:54:00Z" w16du:dateUtc="2025-07-01T04:54:00Z">
                  <w:rPr>
                    <w:noProof/>
                  </w:rPr>
                </w:rPrChange>
              </w:rPr>
              <w:drawing>
                <wp:inline distT="0" distB="0" distL="0" distR="0" wp14:anchorId="36A6ECB5" wp14:editId="0BE1A730">
                  <wp:extent cx="2381250" cy="5153024"/>
                  <wp:effectExtent l="0" t="0" r="0" b="0"/>
                  <wp:docPr id="1720323345" name="Imagem 172032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1250" cy="5153024"/>
                          </a:xfrm>
                          <a:prstGeom prst="rect">
                            <a:avLst/>
                          </a:prstGeom>
                        </pic:spPr>
                      </pic:pic>
                    </a:graphicData>
                  </a:graphic>
                </wp:inline>
              </w:drawing>
            </w:r>
          </w:p>
        </w:tc>
      </w:tr>
      <w:tr w:rsidR="4B3CFFB5" w:rsidRPr="00420D18" w14:paraId="024455CA" w14:textId="77777777" w:rsidTr="00BC441E">
        <w:trPr>
          <w:trHeight w:val="300"/>
          <w:trPrChange w:id="708" w:author="WESLEY DOS SANTOS GATINHO" w:date="2025-07-01T01:51:00Z" w16du:dateUtc="2025-07-01T04:51:00Z">
            <w:trPr>
              <w:gridBefore w:val="1"/>
              <w:trHeight w:val="300"/>
            </w:trPr>
          </w:trPrChange>
        </w:trPr>
        <w:tc>
          <w:tcPr>
            <w:tcW w:w="8340" w:type="dxa"/>
            <w:tcPrChange w:id="709" w:author="WESLEY DOS SANTOS GATINHO" w:date="2025-07-01T01:51:00Z" w16du:dateUtc="2025-07-01T04:51:00Z">
              <w:tcPr>
                <w:tcW w:w="8340" w:type="dxa"/>
                <w:gridSpan w:val="2"/>
              </w:tcPr>
            </w:tcPrChange>
          </w:tcPr>
          <w:p w14:paraId="7953AF0A" w14:textId="39F584A2" w:rsidR="50427BDD" w:rsidRPr="00420D18" w:rsidRDefault="003E7834">
            <w:pPr>
              <w:jc w:val="center"/>
              <w:rPr>
                <w:rFonts w:ascii="Aptos" w:hAnsi="Aptos"/>
                <w:sz w:val="24"/>
                <w:szCs w:val="24"/>
                <w:rPrChange w:id="710" w:author="WESLEY DOS SANTOS GATINHO" w:date="2025-07-01T01:54:00Z" w16du:dateUtc="2025-07-01T04:54:00Z">
                  <w:rPr/>
                </w:rPrChange>
              </w:rPr>
              <w:pPrChange w:id="711" w:author="ANDRE LUIS AGUIAR DO NASCIMENTO" w:date="2025-07-01T03:09:00Z">
                <w:pPr/>
              </w:pPrChange>
            </w:pPr>
            <w:r w:rsidRPr="00420D18">
              <w:rPr>
                <w:rFonts w:ascii="Aptos" w:hAnsi="Aptos"/>
                <w:sz w:val="24"/>
                <w:szCs w:val="24"/>
                <w:rPrChange w:id="712" w:author="WESLEY DOS SANTOS GATINHO" w:date="2025-07-01T01:54:00Z" w16du:dateUtc="2025-07-01T04:54:00Z">
                  <w:rPr/>
                </w:rPrChange>
              </w:rPr>
              <w:t xml:space="preserve">Fonte: </w:t>
            </w:r>
            <w:r>
              <w:rPr>
                <w:rFonts w:ascii="Aptos" w:hAnsi="Aptos"/>
                <w:sz w:val="24"/>
                <w:szCs w:val="24"/>
              </w:rPr>
              <w:t>A</w:t>
            </w:r>
            <w:r w:rsidRPr="00420D18">
              <w:rPr>
                <w:rFonts w:ascii="Aptos" w:hAnsi="Aptos"/>
                <w:sz w:val="24"/>
                <w:szCs w:val="24"/>
                <w:rPrChange w:id="713" w:author="WESLEY DOS SANTOS GATINHO" w:date="2025-07-01T01:54:00Z" w16du:dateUtc="2025-07-01T04:54:00Z">
                  <w:rPr/>
                </w:rPrChange>
              </w:rPr>
              <w:t>utores, 2025</w:t>
            </w:r>
            <w:r>
              <w:rPr>
                <w:rFonts w:ascii="Aptos" w:hAnsi="Aptos"/>
                <w:sz w:val="24"/>
                <w:szCs w:val="24"/>
              </w:rPr>
              <w:t>.</w:t>
            </w:r>
          </w:p>
        </w:tc>
      </w:tr>
    </w:tbl>
    <w:p w14:paraId="4AE3C560" w14:textId="5A7C802B" w:rsidR="30C66E3C" w:rsidRPr="00420D18" w:rsidRDefault="30C66E3C" w:rsidP="4B3CFFB5">
      <w:pPr>
        <w:spacing w:before="240" w:after="240"/>
        <w:rPr>
          <w:rFonts w:ascii="Aptos" w:hAnsi="Aptos"/>
          <w:b/>
          <w:bCs/>
          <w:sz w:val="24"/>
          <w:szCs w:val="24"/>
          <w:rPrChange w:id="714" w:author="WESLEY DOS SANTOS GATINHO" w:date="2025-07-01T01:54:00Z" w16du:dateUtc="2025-07-01T04:54:00Z">
            <w:rPr>
              <w:b/>
              <w:bCs/>
            </w:rPr>
          </w:rPrChange>
        </w:rPr>
      </w:pPr>
      <w:r w:rsidRPr="00420D18">
        <w:rPr>
          <w:rFonts w:ascii="Aptos" w:hAnsi="Aptos"/>
          <w:sz w:val="24"/>
          <w:szCs w:val="24"/>
          <w:rPrChange w:id="715" w:author="WESLEY DOS SANTOS GATINHO" w:date="2025-07-01T01:54:00Z" w16du:dateUtc="2025-07-01T04:54:00Z">
            <w:rPr/>
          </w:rPrChange>
        </w:rPr>
        <w:tab/>
      </w:r>
      <w:r w:rsidR="0F9D0CC7" w:rsidRPr="00420D18">
        <w:rPr>
          <w:rFonts w:ascii="Aptos" w:hAnsi="Aptos"/>
          <w:b/>
          <w:bCs/>
          <w:sz w:val="24"/>
          <w:szCs w:val="24"/>
          <w:rPrChange w:id="716" w:author="WESLEY DOS SANTOS GATINHO" w:date="2025-07-01T01:54:00Z" w16du:dateUtc="2025-07-01T04:54:00Z">
            <w:rPr>
              <w:b/>
              <w:bCs/>
            </w:rPr>
          </w:rPrChange>
        </w:rPr>
        <w:t>3</w:t>
      </w:r>
      <w:r w:rsidRPr="00420D18">
        <w:rPr>
          <w:rFonts w:ascii="Aptos" w:hAnsi="Aptos"/>
          <w:b/>
          <w:bCs/>
          <w:sz w:val="24"/>
          <w:szCs w:val="24"/>
          <w:rPrChange w:id="717" w:author="WESLEY DOS SANTOS GATINHO" w:date="2025-07-01T01:54:00Z" w16du:dateUtc="2025-07-01T04:54:00Z">
            <w:rPr>
              <w:b/>
              <w:bCs/>
            </w:rPr>
          </w:rPrChange>
        </w:rPr>
        <w:t>.3 Durante o Treino</w:t>
      </w:r>
    </w:p>
    <w:p w14:paraId="672897E9" w14:textId="61795972" w:rsidR="30C66E3C" w:rsidRPr="00420D18" w:rsidRDefault="30C66E3C">
      <w:pPr>
        <w:spacing w:before="240" w:after="240"/>
        <w:ind w:left="720"/>
        <w:rPr>
          <w:rFonts w:ascii="Aptos" w:hAnsi="Aptos"/>
          <w:sz w:val="24"/>
          <w:szCs w:val="24"/>
          <w:rPrChange w:id="718" w:author="WESLEY DOS SANTOS GATINHO" w:date="2025-07-01T01:54:00Z" w16du:dateUtc="2025-07-01T04:54:00Z">
            <w:rPr/>
          </w:rPrChange>
        </w:rPr>
        <w:pPrChange w:id="719" w:author="ANDRE LUIS AGUIAR DO NASCIMENTO" w:date="2025-07-01T03:11:00Z">
          <w:pPr/>
        </w:pPrChange>
      </w:pPr>
      <w:r w:rsidRPr="00420D18">
        <w:rPr>
          <w:rFonts w:ascii="Aptos" w:hAnsi="Aptos"/>
          <w:sz w:val="24"/>
          <w:szCs w:val="24"/>
          <w:rPrChange w:id="720" w:author="WESLEY DOS SANTOS GATINHO" w:date="2025-07-01T01:54:00Z" w16du:dateUtc="2025-07-01T04:54:00Z">
            <w:rPr/>
          </w:rPrChange>
        </w:rPr>
        <w:t>A tela de monitoramento fornecerá informações em tempo real:</w:t>
      </w:r>
    </w:p>
    <w:p w14:paraId="0BC102DD" w14:textId="34B2D0AD" w:rsidR="30C66E3C" w:rsidRPr="00420D18" w:rsidRDefault="30C66E3C">
      <w:pPr>
        <w:pStyle w:val="PargrafodaLista"/>
        <w:numPr>
          <w:ilvl w:val="0"/>
          <w:numId w:val="10"/>
        </w:numPr>
        <w:spacing w:before="240" w:after="240"/>
        <w:rPr>
          <w:rFonts w:ascii="Aptos" w:hAnsi="Aptos"/>
          <w:sz w:val="24"/>
          <w:szCs w:val="24"/>
          <w:rPrChange w:id="721" w:author="WESLEY DOS SANTOS GATINHO" w:date="2025-07-01T01:54:00Z" w16du:dateUtc="2025-07-01T04:54:00Z">
            <w:rPr/>
          </w:rPrChange>
        </w:rPr>
        <w:pPrChange w:id="722" w:author="ANDRE LUIS AGUIAR DO NASCIMENTO" w:date="2025-07-01T03:11:00Z">
          <w:pPr/>
        </w:pPrChange>
      </w:pPr>
      <w:r w:rsidRPr="00420D18">
        <w:rPr>
          <w:rFonts w:ascii="Aptos" w:hAnsi="Aptos"/>
          <w:b/>
          <w:bCs/>
          <w:sz w:val="24"/>
          <w:szCs w:val="24"/>
          <w:rPrChange w:id="723" w:author="WESLEY DOS SANTOS GATINHO" w:date="2025-07-01T01:54:00Z" w16du:dateUtc="2025-07-01T04:54:00Z">
            <w:rPr>
              <w:b/>
              <w:bCs/>
            </w:rPr>
          </w:rPrChange>
        </w:rPr>
        <w:t>Contador de Repetições:</w:t>
      </w:r>
      <w:r w:rsidRPr="00420D18">
        <w:rPr>
          <w:rFonts w:ascii="Aptos" w:hAnsi="Aptos"/>
          <w:sz w:val="24"/>
          <w:szCs w:val="24"/>
          <w:rPrChange w:id="724" w:author="WESLEY DOS SANTOS GATINHO" w:date="2025-07-01T01:54:00Z" w16du:dateUtc="2025-07-01T04:54:00Z">
            <w:rPr/>
          </w:rPrChange>
        </w:rPr>
        <w:t xml:space="preserve"> A IA contará automaticamente cada repetição válida.</w:t>
      </w:r>
    </w:p>
    <w:p w14:paraId="054A1B98" w14:textId="49774EDF" w:rsidR="30C66E3C" w:rsidRPr="00420D18" w:rsidRDefault="30C66E3C">
      <w:pPr>
        <w:pStyle w:val="PargrafodaLista"/>
        <w:numPr>
          <w:ilvl w:val="0"/>
          <w:numId w:val="10"/>
        </w:numPr>
        <w:spacing w:before="240" w:after="240"/>
        <w:rPr>
          <w:rFonts w:ascii="Aptos" w:hAnsi="Aptos"/>
          <w:sz w:val="24"/>
          <w:szCs w:val="24"/>
          <w:rPrChange w:id="725" w:author="WESLEY DOS SANTOS GATINHO" w:date="2025-07-01T01:54:00Z" w16du:dateUtc="2025-07-01T04:54:00Z">
            <w:rPr/>
          </w:rPrChange>
        </w:rPr>
        <w:pPrChange w:id="726" w:author="ANDRE LUIS AGUIAR DO NASCIMENTO" w:date="2025-07-01T03:11:00Z">
          <w:pPr/>
        </w:pPrChange>
      </w:pPr>
      <w:r w:rsidRPr="00420D18">
        <w:rPr>
          <w:rFonts w:ascii="Aptos" w:hAnsi="Aptos"/>
          <w:b/>
          <w:bCs/>
          <w:sz w:val="24"/>
          <w:szCs w:val="24"/>
          <w:rPrChange w:id="727" w:author="WESLEY DOS SANTOS GATINHO" w:date="2025-07-01T01:54:00Z" w16du:dateUtc="2025-07-01T04:54:00Z">
            <w:rPr>
              <w:b/>
              <w:bCs/>
            </w:rPr>
          </w:rPrChange>
        </w:rPr>
        <w:t>Feedback de Postura:</w:t>
      </w:r>
      <w:r w:rsidRPr="00420D18">
        <w:rPr>
          <w:rFonts w:ascii="Aptos" w:hAnsi="Aptos"/>
          <w:sz w:val="24"/>
          <w:szCs w:val="24"/>
          <w:rPrChange w:id="728" w:author="WESLEY DOS SANTOS GATINHO" w:date="2025-07-01T01:54:00Z" w16du:dateUtc="2025-07-01T04:54:00Z">
            <w:rPr/>
          </w:rPrChange>
        </w:rPr>
        <w:t xml:space="preserve"> Mensagens aparecerão na tela para corrigir sua postura, como "Mantenha o peito aberto e as costas retas."</w:t>
      </w:r>
    </w:p>
    <w:p w14:paraId="723D2E02" w14:textId="5E498796" w:rsidR="30C66E3C" w:rsidRPr="00420D18" w:rsidRDefault="30C66E3C">
      <w:pPr>
        <w:pStyle w:val="PargrafodaLista"/>
        <w:numPr>
          <w:ilvl w:val="0"/>
          <w:numId w:val="10"/>
        </w:numPr>
        <w:spacing w:before="240" w:after="240"/>
        <w:rPr>
          <w:rFonts w:ascii="Aptos" w:hAnsi="Aptos"/>
          <w:sz w:val="24"/>
          <w:szCs w:val="24"/>
          <w:rPrChange w:id="729" w:author="WESLEY DOS SANTOS GATINHO" w:date="2025-07-01T01:54:00Z" w16du:dateUtc="2025-07-01T04:54:00Z">
            <w:rPr/>
          </w:rPrChange>
        </w:rPr>
        <w:pPrChange w:id="730" w:author="ANDRE LUIS AGUIAR DO NASCIMENTO" w:date="2025-07-01T03:11:00Z">
          <w:pPr/>
        </w:pPrChange>
      </w:pPr>
      <w:r w:rsidRPr="00420D18">
        <w:rPr>
          <w:rFonts w:ascii="Aptos" w:hAnsi="Aptos"/>
          <w:b/>
          <w:bCs/>
          <w:sz w:val="24"/>
          <w:szCs w:val="24"/>
          <w:rPrChange w:id="731" w:author="WESLEY DOS SANTOS GATINHO" w:date="2025-07-01T01:54:00Z" w16du:dateUtc="2025-07-01T04:54:00Z">
            <w:rPr>
              <w:b/>
              <w:bCs/>
            </w:rPr>
          </w:rPrChange>
        </w:rPr>
        <w:lastRenderedPageBreak/>
        <w:t>Progresso da Repetição:</w:t>
      </w:r>
      <w:r w:rsidRPr="00420D18">
        <w:rPr>
          <w:rFonts w:ascii="Aptos" w:hAnsi="Aptos"/>
          <w:sz w:val="24"/>
          <w:szCs w:val="24"/>
          <w:rPrChange w:id="732" w:author="WESLEY DOS SANTOS GATINHO" w:date="2025-07-01T01:54:00Z" w16du:dateUtc="2025-07-01T04:54:00Z">
            <w:rPr/>
          </w:rPrChange>
        </w:rPr>
        <w:t xml:space="preserve"> Uma barra de progresso visual indica o quão perto você está de completar uma repetição.</w:t>
      </w:r>
    </w:p>
    <w:p w14:paraId="1B10E3DE" w14:textId="5FD0E537" w:rsidR="30C66E3C" w:rsidRPr="00420D18" w:rsidRDefault="30C66E3C">
      <w:pPr>
        <w:pStyle w:val="PargrafodaLista"/>
        <w:numPr>
          <w:ilvl w:val="0"/>
          <w:numId w:val="10"/>
        </w:numPr>
        <w:spacing w:before="240" w:after="240"/>
        <w:rPr>
          <w:rFonts w:ascii="Aptos" w:hAnsi="Aptos"/>
          <w:sz w:val="24"/>
          <w:szCs w:val="24"/>
          <w:rPrChange w:id="733" w:author="WESLEY DOS SANTOS GATINHO" w:date="2025-07-01T01:54:00Z" w16du:dateUtc="2025-07-01T04:54:00Z">
            <w:rPr/>
          </w:rPrChange>
        </w:rPr>
        <w:pPrChange w:id="734" w:author="ANDRE LUIS AGUIAR DO NASCIMENTO" w:date="2025-07-01T03:11:00Z">
          <w:pPr/>
        </w:pPrChange>
      </w:pPr>
      <w:r w:rsidRPr="00420D18">
        <w:rPr>
          <w:rFonts w:ascii="Aptos" w:hAnsi="Aptos"/>
          <w:b/>
          <w:bCs/>
          <w:sz w:val="24"/>
          <w:szCs w:val="24"/>
          <w:rPrChange w:id="735" w:author="WESLEY DOS SANTOS GATINHO" w:date="2025-07-01T01:54:00Z" w16du:dateUtc="2025-07-01T04:54:00Z">
            <w:rPr>
              <w:b/>
              <w:bCs/>
            </w:rPr>
          </w:rPrChange>
        </w:rPr>
        <w:t>Série Atual:</w:t>
      </w:r>
      <w:r w:rsidRPr="00420D18">
        <w:rPr>
          <w:rFonts w:ascii="Aptos" w:hAnsi="Aptos"/>
          <w:sz w:val="24"/>
          <w:szCs w:val="24"/>
          <w:rPrChange w:id="736" w:author="WESLEY DOS SANTOS GATINHO" w:date="2025-07-01T01:54:00Z" w16du:dateUtc="2025-07-01T04:54:00Z">
            <w:rPr/>
          </w:rPrChange>
        </w:rPr>
        <w:t xml:space="preserve"> Acompanhe em qual série do exercício você está.</w:t>
      </w:r>
    </w:p>
    <w:p w14:paraId="28EADDBB" w14:textId="35204DF3" w:rsidR="30C66E3C" w:rsidRPr="00420D18" w:rsidRDefault="30C66E3C">
      <w:pPr>
        <w:pStyle w:val="PargrafodaLista"/>
        <w:numPr>
          <w:ilvl w:val="0"/>
          <w:numId w:val="10"/>
        </w:numPr>
        <w:spacing w:before="240" w:after="240"/>
        <w:rPr>
          <w:rFonts w:ascii="Aptos" w:hAnsi="Aptos"/>
          <w:sz w:val="24"/>
          <w:szCs w:val="24"/>
          <w:rPrChange w:id="737" w:author="WESLEY DOS SANTOS GATINHO" w:date="2025-07-01T01:54:00Z" w16du:dateUtc="2025-07-01T04:54:00Z">
            <w:rPr/>
          </w:rPrChange>
        </w:rPr>
        <w:pPrChange w:id="738" w:author="ANDRE LUIS AGUIAR DO NASCIMENTO" w:date="2025-07-01T03:11:00Z">
          <w:pPr/>
        </w:pPrChange>
      </w:pPr>
      <w:r w:rsidRPr="00420D18">
        <w:rPr>
          <w:rFonts w:ascii="Aptos" w:hAnsi="Aptos"/>
          <w:b/>
          <w:bCs/>
          <w:sz w:val="24"/>
          <w:szCs w:val="24"/>
          <w:rPrChange w:id="739" w:author="WESLEY DOS SANTOS GATINHO" w:date="2025-07-01T01:54:00Z" w16du:dateUtc="2025-07-01T04:54:00Z">
            <w:rPr>
              <w:b/>
              <w:bCs/>
            </w:rPr>
          </w:rPrChange>
        </w:rPr>
        <w:t>Finalizar Série:</w:t>
      </w:r>
      <w:r w:rsidRPr="00420D18">
        <w:rPr>
          <w:rFonts w:ascii="Aptos" w:hAnsi="Aptos"/>
          <w:sz w:val="24"/>
          <w:szCs w:val="24"/>
          <w:rPrChange w:id="740" w:author="WESLEY DOS SANTOS GATINHO" w:date="2025-07-01T01:54:00Z" w16du:dateUtc="2025-07-01T04:54:00Z">
            <w:rPr/>
          </w:rPrChange>
        </w:rPr>
        <w:t xml:space="preserve"> Ao terminar uma série, toque em "</w:t>
      </w:r>
      <w:r w:rsidRPr="00420D18">
        <w:rPr>
          <w:rFonts w:ascii="Aptos" w:hAnsi="Aptos"/>
          <w:b/>
          <w:bCs/>
          <w:sz w:val="24"/>
          <w:szCs w:val="24"/>
          <w:rPrChange w:id="741" w:author="WESLEY DOS SANTOS GATINHO" w:date="2025-07-01T01:54:00Z" w16du:dateUtc="2025-07-01T04:54:00Z">
            <w:rPr>
              <w:b/>
              <w:bCs/>
            </w:rPr>
          </w:rPrChange>
        </w:rPr>
        <w:t>Concluir Série</w:t>
      </w:r>
      <w:r w:rsidRPr="00420D18">
        <w:rPr>
          <w:rFonts w:ascii="Aptos" w:hAnsi="Aptos"/>
          <w:sz w:val="24"/>
          <w:szCs w:val="24"/>
          <w:rPrChange w:id="742" w:author="WESLEY DOS SANTOS GATINHO" w:date="2025-07-01T01:54:00Z" w16du:dateUtc="2025-07-01T04:54:00Z">
            <w:rPr/>
          </w:rPrChange>
        </w:rPr>
        <w:t>".</w:t>
      </w:r>
    </w:p>
    <w:p w14:paraId="3B1B544A" w14:textId="45648F01" w:rsidR="30C66E3C" w:rsidRPr="00420D18" w:rsidRDefault="30C66E3C">
      <w:pPr>
        <w:pStyle w:val="PargrafodaLista"/>
        <w:numPr>
          <w:ilvl w:val="0"/>
          <w:numId w:val="10"/>
        </w:numPr>
        <w:spacing w:before="240" w:after="240"/>
        <w:rPr>
          <w:rFonts w:ascii="Aptos" w:hAnsi="Aptos"/>
          <w:sz w:val="24"/>
          <w:szCs w:val="24"/>
          <w:rPrChange w:id="743" w:author="WESLEY DOS SANTOS GATINHO" w:date="2025-07-01T01:54:00Z" w16du:dateUtc="2025-07-01T04:54:00Z">
            <w:rPr/>
          </w:rPrChange>
        </w:rPr>
        <w:pPrChange w:id="744" w:author="ANDRE LUIS AGUIAR DO NASCIMENTO" w:date="2025-07-01T03:11:00Z">
          <w:pPr/>
        </w:pPrChange>
      </w:pPr>
      <w:r w:rsidRPr="00420D18">
        <w:rPr>
          <w:rFonts w:ascii="Aptos" w:hAnsi="Aptos"/>
          <w:b/>
          <w:bCs/>
          <w:sz w:val="24"/>
          <w:szCs w:val="24"/>
          <w:rPrChange w:id="745" w:author="WESLEY DOS SANTOS GATINHO" w:date="2025-07-01T01:54:00Z" w16du:dateUtc="2025-07-01T04:54:00Z">
            <w:rPr>
              <w:b/>
              <w:bCs/>
            </w:rPr>
          </w:rPrChange>
        </w:rPr>
        <w:t>Terminar Treino:</w:t>
      </w:r>
      <w:r w:rsidRPr="00420D18">
        <w:rPr>
          <w:rFonts w:ascii="Aptos" w:hAnsi="Aptos"/>
          <w:sz w:val="24"/>
          <w:szCs w:val="24"/>
          <w:rPrChange w:id="746" w:author="WESLEY DOS SANTOS GATINHO" w:date="2025-07-01T01:54:00Z" w16du:dateUtc="2025-07-01T04:54:00Z">
            <w:rPr/>
          </w:rPrChange>
        </w:rPr>
        <w:t xml:space="preserve"> Quando terminar todos os seus exercícios, toque em "</w:t>
      </w:r>
      <w:r w:rsidRPr="00420D18">
        <w:rPr>
          <w:rFonts w:ascii="Aptos" w:hAnsi="Aptos"/>
          <w:b/>
          <w:bCs/>
          <w:sz w:val="24"/>
          <w:szCs w:val="24"/>
          <w:rPrChange w:id="747" w:author="WESLEY DOS SANTOS GATINHO" w:date="2025-07-01T01:54:00Z" w16du:dateUtc="2025-07-01T04:54:00Z">
            <w:rPr>
              <w:b/>
              <w:bCs/>
            </w:rPr>
          </w:rPrChange>
        </w:rPr>
        <w:t>Terminar Treino</w:t>
      </w:r>
      <w:r w:rsidRPr="00420D18">
        <w:rPr>
          <w:rFonts w:ascii="Aptos" w:hAnsi="Aptos"/>
          <w:sz w:val="24"/>
          <w:szCs w:val="24"/>
          <w:rPrChange w:id="748" w:author="WESLEY DOS SANTOS GATINHO" w:date="2025-07-01T01:54:00Z" w16du:dateUtc="2025-07-01T04:54:00Z">
            <w:rPr/>
          </w:rPrChange>
        </w:rPr>
        <w:t>" para salvar sua sessão no histórico.</w:t>
      </w:r>
    </w:p>
    <w:p w14:paraId="036778BC" w14:textId="537470C1" w:rsidR="4B3CFFB5" w:rsidRPr="00420D18" w:rsidRDefault="4B3CFFB5">
      <w:pPr>
        <w:spacing w:before="240" w:after="240"/>
        <w:rPr>
          <w:rFonts w:ascii="Aptos" w:hAnsi="Aptos"/>
          <w:sz w:val="24"/>
          <w:szCs w:val="24"/>
          <w:rPrChange w:id="749" w:author="WESLEY DOS SANTOS GATINHO" w:date="2025-07-01T01:54:00Z" w16du:dateUtc="2025-07-01T04:54:00Z">
            <w:rPr/>
          </w:rPrChange>
        </w:rPr>
        <w:pPrChange w:id="750" w:author="ANDRE LUIS AGUIAR DO NASCIMENTO" w:date="2025-07-01T03:22:00Z">
          <w:pPr/>
        </w:pPrChange>
      </w:pP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340"/>
      </w:tblGrid>
      <w:tr w:rsidR="4B3CFFB5" w:rsidRPr="00420D18" w14:paraId="4B6BC0B2" w14:textId="77777777" w:rsidTr="003E7834">
        <w:trPr>
          <w:trHeight w:val="300"/>
        </w:trPr>
        <w:tc>
          <w:tcPr>
            <w:tcW w:w="8340" w:type="dxa"/>
          </w:tcPr>
          <w:p w14:paraId="474BCE67" w14:textId="49C207D2" w:rsidR="6325DF4F" w:rsidRPr="00420D18" w:rsidRDefault="6325DF4F">
            <w:pPr>
              <w:jc w:val="center"/>
              <w:rPr>
                <w:rFonts w:ascii="Aptos" w:hAnsi="Aptos"/>
                <w:b/>
                <w:bCs/>
                <w:color w:val="EE0000"/>
                <w:sz w:val="24"/>
                <w:szCs w:val="24"/>
                <w:rPrChange w:id="751" w:author="WESLEY DOS SANTOS GATINHO" w:date="2025-07-01T01:54:00Z" w16du:dateUtc="2025-07-01T04:54:00Z">
                  <w:rPr/>
                </w:rPrChange>
              </w:rPr>
              <w:pPrChange w:id="752" w:author="ANDRE LUIS AGUIAR DO NASCIMENTO" w:date="2025-07-01T03:12:00Z">
                <w:pPr/>
              </w:pPrChange>
            </w:pPr>
            <w:r w:rsidRPr="528A04C4">
              <w:rPr>
                <w:rFonts w:ascii="Aptos" w:hAnsi="Aptos"/>
                <w:sz w:val="24"/>
                <w:szCs w:val="24"/>
                <w:rPrChange w:id="753" w:author="WESLEY DOS SANTOS GATINHO" w:date="2025-07-01T01:54:00Z">
                  <w:rPr/>
                </w:rPrChange>
              </w:rPr>
              <w:t xml:space="preserve">Tela </w:t>
            </w:r>
            <w:r w:rsidR="3C9D4349" w:rsidRPr="528A04C4">
              <w:rPr>
                <w:rFonts w:ascii="Aptos" w:hAnsi="Aptos"/>
                <w:sz w:val="24"/>
                <w:szCs w:val="24"/>
                <w:rPrChange w:id="754" w:author="WESLEY DOS SANTOS GATINHO" w:date="2025-07-01T01:54:00Z">
                  <w:rPr/>
                </w:rPrChange>
              </w:rPr>
              <w:t>de Monitoramento</w:t>
            </w:r>
            <w:ins w:id="755" w:author="WESLEY DOS SANTOS GATINHO" w:date="2025-07-01T01:52:00Z">
              <w:r w:rsidR="00BC441E" w:rsidRPr="528A04C4">
                <w:rPr>
                  <w:rFonts w:ascii="Aptos" w:hAnsi="Aptos"/>
                  <w:sz w:val="24"/>
                  <w:szCs w:val="24"/>
                </w:rPr>
                <w:t xml:space="preserve"> </w:t>
              </w:r>
            </w:ins>
          </w:p>
        </w:tc>
      </w:tr>
      <w:tr w:rsidR="4B3CFFB5" w:rsidRPr="00420D18" w14:paraId="429B884C" w14:textId="77777777" w:rsidTr="003E7834">
        <w:trPr>
          <w:trHeight w:val="300"/>
        </w:trPr>
        <w:tc>
          <w:tcPr>
            <w:tcW w:w="8340" w:type="dxa"/>
            <w:shd w:val="clear" w:color="auto" w:fill="F2F2F2" w:themeFill="background1" w:themeFillShade="F2"/>
          </w:tcPr>
          <w:p w14:paraId="5F07B4AC" w14:textId="0268E0CC" w:rsidR="6DA24A71" w:rsidRPr="00420D18" w:rsidRDefault="003E7834" w:rsidP="003E7834">
            <w:pPr>
              <w:tabs>
                <w:tab w:val="left" w:pos="375"/>
                <w:tab w:val="center" w:pos="4062"/>
              </w:tabs>
            </w:pPr>
            <w:r>
              <w:tab/>
            </w:r>
            <w:r>
              <w:tab/>
            </w:r>
            <w:r w:rsidR="580656C5">
              <w:rPr>
                <w:noProof/>
              </w:rPr>
              <w:drawing>
                <wp:inline distT="0" distB="0" distL="0" distR="0" wp14:anchorId="4F3D18BB" wp14:editId="2657A856">
                  <wp:extent cx="2371725" cy="5143500"/>
                  <wp:effectExtent l="0" t="0" r="0" b="0"/>
                  <wp:docPr id="1129575587" name="Imagem 112957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1725" cy="5143500"/>
                          </a:xfrm>
                          <a:prstGeom prst="rect">
                            <a:avLst/>
                          </a:prstGeom>
                        </pic:spPr>
                      </pic:pic>
                    </a:graphicData>
                  </a:graphic>
                </wp:inline>
              </w:drawing>
            </w:r>
          </w:p>
        </w:tc>
      </w:tr>
      <w:tr w:rsidR="4B3CFFB5" w:rsidRPr="00420D18" w14:paraId="366A207F" w14:textId="77777777" w:rsidTr="003E7834">
        <w:trPr>
          <w:trHeight w:val="300"/>
        </w:trPr>
        <w:tc>
          <w:tcPr>
            <w:tcW w:w="8340" w:type="dxa"/>
          </w:tcPr>
          <w:p w14:paraId="3BC718BD" w14:textId="3D7ECCF4" w:rsidR="3C9D4349" w:rsidRPr="00420D18" w:rsidRDefault="3C9D4349">
            <w:pPr>
              <w:jc w:val="center"/>
              <w:rPr>
                <w:rFonts w:ascii="Aptos" w:hAnsi="Aptos"/>
                <w:sz w:val="24"/>
                <w:szCs w:val="24"/>
                <w:rPrChange w:id="756" w:author="WESLEY DOS SANTOS GATINHO" w:date="2025-07-01T01:54:00Z" w16du:dateUtc="2025-07-01T04:54:00Z">
                  <w:rPr/>
                </w:rPrChange>
              </w:rPr>
              <w:pPrChange w:id="757" w:author="ANDRE LUIS AGUIAR DO NASCIMENTO" w:date="2025-07-01T03:12:00Z">
                <w:pPr/>
              </w:pPrChange>
            </w:pPr>
            <w:r w:rsidRPr="00420D18">
              <w:rPr>
                <w:rFonts w:ascii="Aptos" w:hAnsi="Aptos"/>
                <w:sz w:val="24"/>
                <w:szCs w:val="24"/>
                <w:rPrChange w:id="758" w:author="WESLEY DOS SANTOS GATINHO" w:date="2025-07-01T01:54:00Z" w16du:dateUtc="2025-07-01T04:54:00Z">
                  <w:rPr/>
                </w:rPrChange>
              </w:rPr>
              <w:t xml:space="preserve">Fonte: </w:t>
            </w:r>
            <w:r w:rsidR="003E7834">
              <w:rPr>
                <w:rFonts w:ascii="Aptos" w:hAnsi="Aptos"/>
                <w:sz w:val="24"/>
                <w:szCs w:val="24"/>
              </w:rPr>
              <w:t>A</w:t>
            </w:r>
            <w:r w:rsidRPr="00420D18">
              <w:rPr>
                <w:rFonts w:ascii="Aptos" w:hAnsi="Aptos"/>
                <w:sz w:val="24"/>
                <w:szCs w:val="24"/>
                <w:rPrChange w:id="759" w:author="WESLEY DOS SANTOS GATINHO" w:date="2025-07-01T01:54:00Z" w16du:dateUtc="2025-07-01T04:54:00Z">
                  <w:rPr/>
                </w:rPrChange>
              </w:rPr>
              <w:t>utores, 2025</w:t>
            </w:r>
            <w:r w:rsidR="003E7834">
              <w:rPr>
                <w:rFonts w:ascii="Aptos" w:hAnsi="Aptos"/>
                <w:sz w:val="24"/>
                <w:szCs w:val="24"/>
              </w:rPr>
              <w:t>.</w:t>
            </w:r>
          </w:p>
        </w:tc>
      </w:tr>
    </w:tbl>
    <w:p w14:paraId="55FAAAC9" w14:textId="7803CF64" w:rsidR="4B3CFFB5" w:rsidRPr="00420D18" w:rsidRDefault="4B3CFFB5" w:rsidP="4B3CFFB5">
      <w:pPr>
        <w:spacing w:before="240" w:after="240"/>
        <w:rPr>
          <w:rFonts w:ascii="Aptos" w:hAnsi="Aptos"/>
          <w:b/>
          <w:bCs/>
          <w:sz w:val="24"/>
          <w:szCs w:val="24"/>
          <w:rPrChange w:id="760" w:author="WESLEY DOS SANTOS GATINHO" w:date="2025-07-01T01:54:00Z" w16du:dateUtc="2025-07-01T04:54:00Z">
            <w:rPr>
              <w:b/>
              <w:bCs/>
              <w:sz w:val="24"/>
              <w:szCs w:val="24"/>
            </w:rPr>
          </w:rPrChange>
        </w:rPr>
      </w:pPr>
    </w:p>
    <w:p w14:paraId="0C3E0642" w14:textId="77777777" w:rsidR="001900E4" w:rsidRPr="00420D18" w:rsidRDefault="005021FE">
      <w:pPr>
        <w:spacing w:after="200" w:line="360" w:lineRule="auto"/>
        <w:ind w:firstLine="708"/>
        <w:jc w:val="both"/>
        <w:rPr>
          <w:del w:id="761" w:author="ANDRE LUIS AGUIAR DO NASCIMENTO" w:date="2025-07-01T03:04:00Z" w16du:dateUtc="2025-07-01T03:04:10Z"/>
          <w:rFonts w:ascii="Aptos" w:hAnsi="Aptos"/>
          <w:sz w:val="24"/>
          <w:szCs w:val="24"/>
          <w:rPrChange w:id="762" w:author="WESLEY DOS SANTOS GATINHO" w:date="2025-07-01T01:54:00Z" w16du:dateUtc="2025-07-01T04:54:00Z">
            <w:rPr>
              <w:del w:id="763" w:author="ANDRE LUIS AGUIAR DO NASCIMENTO" w:date="2025-07-01T03:04:00Z" w16du:dateUtc="2025-07-01T03:04:10Z"/>
              <w:sz w:val="24"/>
              <w:szCs w:val="24"/>
            </w:rPr>
          </w:rPrChange>
        </w:rPr>
      </w:pPr>
      <w:del w:id="764" w:author="ANDRE LUIS AGUIAR DO NASCIMENTO" w:date="2025-07-01T03:04:00Z">
        <w:r w:rsidRPr="00420D18" w:rsidDel="005021FE">
          <w:rPr>
            <w:rFonts w:ascii="Aptos" w:hAnsi="Aptos"/>
            <w:sz w:val="24"/>
            <w:szCs w:val="24"/>
            <w:rPrChange w:id="765" w:author="WESLEY DOS SANTOS GATINHO" w:date="2025-07-01T01:54:00Z" w16du:dateUtc="2025-07-01T04:54:00Z">
              <w:rPr>
                <w:sz w:val="24"/>
                <w:szCs w:val="24"/>
              </w:rPr>
            </w:rPrChange>
          </w:rPr>
          <w:delText xml:space="preserve">A produção de queijo é um processo complexo que começa com a seleção cuidadosa do leite. A qualidade microbiológica e química do leite é essencial, sendo necessário que ele esteja livre de antibióticos. Leite de alta qualidade microbiológica aumenta significativamente as chances de sucesso na fabricação do queijo. Atenção especial deve ser dada à contaminação por Clostridium tyrobutyricium, um grupo de bactérias esporuladas que pode causar estufamento tardio em queijos duros maturados. Para controlar essa contaminação, podem ser adotadas boas práticas higiênicas ou o uso de nitrato de sódio, lisozima ou bactofugação, que evitam o crescimento dessas bactérias e os defeitos resultantes (FOX E MCSWEENEY, 1998). </w:delText>
        </w:r>
      </w:del>
    </w:p>
    <w:p w14:paraId="1E1864C9" w14:textId="77777777" w:rsidR="001900E4" w:rsidRPr="00420D18" w:rsidRDefault="005021FE">
      <w:pPr>
        <w:spacing w:after="200" w:line="360" w:lineRule="auto"/>
        <w:ind w:firstLine="708"/>
        <w:jc w:val="both"/>
        <w:rPr>
          <w:del w:id="766" w:author="ANDRE LUIS AGUIAR DO NASCIMENTO" w:date="2025-07-01T03:04:00Z" w16du:dateUtc="2025-07-01T03:04:10Z"/>
          <w:rFonts w:ascii="Aptos" w:hAnsi="Aptos"/>
          <w:sz w:val="24"/>
          <w:szCs w:val="24"/>
          <w:rPrChange w:id="767" w:author="WESLEY DOS SANTOS GATINHO" w:date="2025-07-01T01:54:00Z" w16du:dateUtc="2025-07-01T04:54:00Z">
            <w:rPr>
              <w:del w:id="768" w:author="ANDRE LUIS AGUIAR DO NASCIMENTO" w:date="2025-07-01T03:04:00Z" w16du:dateUtc="2025-07-01T03:04:10Z"/>
              <w:sz w:val="24"/>
              <w:szCs w:val="24"/>
            </w:rPr>
          </w:rPrChange>
        </w:rPr>
      </w:pPr>
      <w:del w:id="769" w:author="ANDRE LUIS AGUIAR DO NASCIMENTO" w:date="2025-07-01T03:04:00Z">
        <w:r w:rsidRPr="00420D18" w:rsidDel="005021FE">
          <w:rPr>
            <w:rFonts w:ascii="Aptos" w:hAnsi="Aptos"/>
            <w:sz w:val="24"/>
            <w:szCs w:val="24"/>
            <w:rPrChange w:id="770" w:author="WESLEY DOS SANTOS GATINHO" w:date="2025-07-01T01:54:00Z" w16du:dateUtc="2025-07-01T04:54:00Z">
              <w:rPr>
                <w:sz w:val="24"/>
                <w:szCs w:val="24"/>
              </w:rPr>
            </w:rPrChange>
          </w:rPr>
          <w:delText>O leite destinado à fabricação de queijo geralmente é refrigerado a 4ºC imediatamente após a ordenha, podendo ser mantido nessa temperatura por vários dias na fazenda ou na indústria. No entanto, esse procedimento pode levar ao desenvolvimento de microbiota psicrotrófica indesejada, como Pseudomonas ssp., que são capazes de produzir enzimas termorresistentes que deterioram o leite e produtos lácteos(CARDOSO, 2006).</w:delText>
        </w:r>
      </w:del>
    </w:p>
    <w:p w14:paraId="013438F3" w14:textId="77777777" w:rsidR="001900E4" w:rsidRPr="00420D18" w:rsidRDefault="005021FE">
      <w:pPr>
        <w:spacing w:after="200" w:line="360" w:lineRule="auto"/>
        <w:ind w:firstLine="708"/>
        <w:jc w:val="both"/>
        <w:rPr>
          <w:del w:id="771" w:author="ANDRE LUIS AGUIAR DO NASCIMENTO" w:date="2025-07-01T03:04:00Z" w16du:dateUtc="2025-07-01T03:04:10Z"/>
          <w:rFonts w:ascii="Aptos" w:hAnsi="Aptos"/>
          <w:sz w:val="24"/>
          <w:szCs w:val="24"/>
          <w:rPrChange w:id="772" w:author="WESLEY DOS SANTOS GATINHO" w:date="2025-07-01T01:54:00Z" w16du:dateUtc="2025-07-01T04:54:00Z">
            <w:rPr>
              <w:del w:id="773" w:author="ANDRE LUIS AGUIAR DO NASCIMENTO" w:date="2025-07-01T03:04:00Z" w16du:dateUtc="2025-07-01T03:04:10Z"/>
              <w:sz w:val="24"/>
              <w:szCs w:val="24"/>
            </w:rPr>
          </w:rPrChange>
        </w:rPr>
      </w:pPr>
      <w:del w:id="774" w:author="ANDRE LUIS AGUIAR DO NASCIMENTO" w:date="2025-07-01T03:04:00Z">
        <w:r w:rsidRPr="00420D18" w:rsidDel="005021FE">
          <w:rPr>
            <w:rFonts w:ascii="Aptos" w:hAnsi="Aptos"/>
            <w:sz w:val="24"/>
            <w:szCs w:val="24"/>
            <w:rPrChange w:id="775" w:author="WESLEY DOS SANTOS GATINHO" w:date="2025-07-01T01:54:00Z" w16du:dateUtc="2025-07-01T04:54:00Z">
              <w:rPr>
                <w:sz w:val="24"/>
                <w:szCs w:val="24"/>
              </w:rPr>
            </w:rPrChange>
          </w:rPr>
          <w:delText>Quando se utiliza leite cru na produção de queijo, é exigido um período mínimo de maturação de 60 dias a temperaturas superiores a 5ºC. A pasteurização, que pode ser feita pelo método rápido HTST (72 a 75ºC por 15 segundos) ou pelo método lento LTLT (65ºC por 30 minutos), visa eliminar bactérias patogênicas e reduzir o número de bactérias deteriorantes, aumentando a segurança alimentar. Contudo, a pasteurização pode afetar a coagulação do leite, resultando em uma coalhada mais fraca e perdas de sólidos no soro. A adição de cloreto de cálcio no leite pasteurizado ajuda a melhorar a firmeza da coalhada e reduzir o tempo de coagulação (FURTADO, 2005).</w:delText>
        </w:r>
      </w:del>
    </w:p>
    <w:p w14:paraId="4B4C1B2C" w14:textId="77777777" w:rsidR="001900E4" w:rsidRPr="00420D18" w:rsidRDefault="005021FE">
      <w:pPr>
        <w:spacing w:after="200" w:line="360" w:lineRule="auto"/>
        <w:ind w:firstLine="708"/>
        <w:jc w:val="both"/>
        <w:rPr>
          <w:del w:id="776" w:author="ANDRE LUIS AGUIAR DO NASCIMENTO" w:date="2025-07-01T03:04:00Z" w16du:dateUtc="2025-07-01T03:04:10Z"/>
          <w:rFonts w:ascii="Aptos" w:hAnsi="Aptos"/>
          <w:sz w:val="24"/>
          <w:szCs w:val="24"/>
          <w:rPrChange w:id="777" w:author="WESLEY DOS SANTOS GATINHO" w:date="2025-07-01T01:54:00Z" w16du:dateUtc="2025-07-01T04:54:00Z">
            <w:rPr>
              <w:del w:id="778" w:author="ANDRE LUIS AGUIAR DO NASCIMENTO" w:date="2025-07-01T03:04:00Z" w16du:dateUtc="2025-07-01T03:04:10Z"/>
              <w:sz w:val="24"/>
              <w:szCs w:val="24"/>
            </w:rPr>
          </w:rPrChange>
        </w:rPr>
      </w:pPr>
      <w:del w:id="779" w:author="ANDRE LUIS AGUIAR DO NASCIMENTO" w:date="2025-07-01T03:04:00Z">
        <w:r w:rsidRPr="00420D18" w:rsidDel="005021FE">
          <w:rPr>
            <w:rFonts w:ascii="Aptos" w:hAnsi="Aptos"/>
            <w:sz w:val="24"/>
            <w:szCs w:val="24"/>
            <w:rPrChange w:id="780" w:author="WESLEY DOS SANTOS GATINHO" w:date="2025-07-01T01:54:00Z" w16du:dateUtc="2025-07-01T04:54:00Z">
              <w:rPr>
                <w:sz w:val="24"/>
                <w:szCs w:val="24"/>
              </w:rPr>
            </w:rPrChange>
          </w:rPr>
          <w:delText xml:space="preserve">Pequenas fábricas, especialmente no sul de Minas Gerais, frequentemente utilizam a termização do leite com ejetor de vapor, um método que aquece o leite a temperaturas entre 68ºC e 70ºC por 2 a 10 minutos. Esse método, que requer autorização do serviço de inspeção federal, modifica algumas propriedades do leite, como o aumento do volume devido à condensação do vapor, resultando em uma coalhada mais branda e dispensando a adição de cloreto de cálcio. Apesar de ser prático e econômico, não substitui a pasteurização clássica, e os queijos produzidos com este método maturam mais rapidamente e possuem sabor mais suave (FURTADO, 2005). </w:delText>
        </w:r>
      </w:del>
    </w:p>
    <w:p w14:paraId="6F13FAD8" w14:textId="77777777" w:rsidR="001900E4" w:rsidRPr="00420D18" w:rsidRDefault="005021FE">
      <w:pPr>
        <w:spacing w:after="200" w:line="360" w:lineRule="auto"/>
        <w:ind w:firstLine="708"/>
        <w:jc w:val="both"/>
        <w:rPr>
          <w:rFonts w:ascii="Aptos" w:hAnsi="Aptos"/>
          <w:sz w:val="24"/>
          <w:szCs w:val="24"/>
          <w:rPrChange w:id="781" w:author="WESLEY DOS SANTOS GATINHO" w:date="2025-07-01T01:54:00Z" w16du:dateUtc="2025-07-01T04:54:00Z">
            <w:rPr/>
          </w:rPrChange>
        </w:rPr>
      </w:pPr>
      <w:del w:id="782" w:author="ANDRE LUIS AGUIAR DO NASCIMENTO" w:date="2025-07-01T03:04:00Z">
        <w:r w:rsidRPr="00420D18" w:rsidDel="005021FE">
          <w:rPr>
            <w:rFonts w:ascii="Aptos" w:hAnsi="Aptos"/>
            <w:sz w:val="24"/>
            <w:szCs w:val="24"/>
            <w:rPrChange w:id="783" w:author="WESLEY DOS SANTOS GATINHO" w:date="2025-07-01T01:54:00Z" w16du:dateUtc="2025-07-01T04:54:00Z">
              <w:rPr>
                <w:sz w:val="24"/>
                <w:szCs w:val="24"/>
              </w:rPr>
            </w:rPrChange>
          </w:rPr>
          <w:delText>A padronização da composição do leite é crucial para a uniformidade do produto final. Isso pode ser alcançado pela utilização de centrífugas desnatadeiras ou pela mistura de leite integral com leite desnatado ou creme na proporção desejada para obter a relação ideal de caseína/gordura.</w:delText>
        </w:r>
      </w:del>
    </w:p>
    <w:p w14:paraId="7FBF1716" w14:textId="0D122FC1" w:rsidR="001900E4" w:rsidRPr="00420D18" w:rsidRDefault="005021FE" w:rsidP="4B3CFFB5">
      <w:pPr>
        <w:pStyle w:val="Ttulo1"/>
        <w:spacing w:after="200" w:line="360" w:lineRule="auto"/>
        <w:rPr>
          <w:rFonts w:ascii="Aptos" w:hAnsi="Aptos"/>
          <w:b/>
          <w:bCs/>
          <w:sz w:val="24"/>
          <w:szCs w:val="24"/>
          <w:rPrChange w:id="784" w:author="WESLEY DOS SANTOS GATINHO" w:date="2025-07-01T01:54:00Z" w16du:dateUtc="2025-07-01T04:54:00Z">
            <w:rPr>
              <w:b/>
              <w:bCs/>
              <w:sz w:val="24"/>
              <w:szCs w:val="24"/>
            </w:rPr>
          </w:rPrChange>
        </w:rPr>
      </w:pPr>
      <w:bookmarkStart w:id="785" w:name="_pisycdttgwfx"/>
      <w:bookmarkEnd w:id="785"/>
      <w:del w:id="786" w:author="ANDRE LUIS AGUIAR DO NASCIMENTO" w:date="2025-07-01T03:54:00Z">
        <w:r w:rsidRPr="00420D18" w:rsidDel="005021FE">
          <w:rPr>
            <w:rFonts w:ascii="Aptos" w:hAnsi="Aptos"/>
            <w:b/>
            <w:bCs/>
            <w:sz w:val="24"/>
            <w:szCs w:val="24"/>
            <w:rPrChange w:id="787" w:author="WESLEY DOS SANTOS GATINHO" w:date="2025-07-01T01:54:00Z" w16du:dateUtc="2025-07-01T04:54:00Z">
              <w:rPr>
                <w:b/>
                <w:bCs/>
                <w:sz w:val="24"/>
                <w:szCs w:val="24"/>
              </w:rPr>
            </w:rPrChange>
          </w:rPr>
          <w:lastRenderedPageBreak/>
          <w:delText>3</w:delText>
        </w:r>
      </w:del>
      <w:r w:rsidRPr="00420D18">
        <w:rPr>
          <w:rFonts w:ascii="Aptos" w:hAnsi="Aptos"/>
          <w:b/>
          <w:bCs/>
          <w:sz w:val="24"/>
          <w:szCs w:val="24"/>
          <w:rPrChange w:id="788" w:author="WESLEY DOS SANTOS GATINHO" w:date="2025-07-01T01:54:00Z" w16du:dateUtc="2025-07-01T04:54:00Z">
            <w:rPr>
              <w:b/>
              <w:bCs/>
              <w:sz w:val="24"/>
              <w:szCs w:val="24"/>
            </w:rPr>
          </w:rPrChange>
        </w:rPr>
        <w:t xml:space="preserve"> </w:t>
      </w:r>
      <w:ins w:id="789" w:author="ANDRE LUIS AGUIAR DO NASCIMENTO" w:date="2025-07-01T03:54:00Z">
        <w:r w:rsidR="67BC7687" w:rsidRPr="00420D18">
          <w:rPr>
            <w:rFonts w:ascii="Aptos" w:hAnsi="Aptos"/>
            <w:b/>
            <w:bCs/>
            <w:sz w:val="24"/>
            <w:szCs w:val="24"/>
            <w:rPrChange w:id="790" w:author="WESLEY DOS SANTOS GATINHO" w:date="2025-07-01T01:54:00Z" w16du:dateUtc="2025-07-01T04:54:00Z">
              <w:rPr>
                <w:b/>
                <w:bCs/>
                <w:sz w:val="22"/>
                <w:szCs w:val="22"/>
              </w:rPr>
            </w:rPrChange>
          </w:rPr>
          <w:t xml:space="preserve">4 </w:t>
        </w:r>
      </w:ins>
      <w:ins w:id="791" w:author="ANDRE LUIS AGUIAR DO NASCIMENTO" w:date="2025-07-01T03:15:00Z">
        <w:r w:rsidR="501BDA1B" w:rsidRPr="00420D18">
          <w:rPr>
            <w:rFonts w:ascii="Aptos" w:hAnsi="Aptos"/>
            <w:b/>
            <w:bCs/>
            <w:sz w:val="24"/>
            <w:szCs w:val="24"/>
            <w:rPrChange w:id="792" w:author="WESLEY DOS SANTOS GATINHO" w:date="2025-07-01T01:54:00Z" w16du:dateUtc="2025-07-01T04:54:00Z">
              <w:rPr>
                <w:b/>
                <w:bCs/>
                <w:sz w:val="24"/>
                <w:szCs w:val="24"/>
              </w:rPr>
            </w:rPrChange>
          </w:rPr>
          <w:t>ACOMPANHAMEN</w:t>
        </w:r>
      </w:ins>
      <w:ins w:id="793" w:author="ANDRE LUIS AGUIAR DO NASCIMENTO" w:date="2025-07-01T03:16:00Z">
        <w:r w:rsidR="501BDA1B" w:rsidRPr="00420D18">
          <w:rPr>
            <w:rFonts w:ascii="Aptos" w:hAnsi="Aptos"/>
            <w:b/>
            <w:bCs/>
            <w:sz w:val="24"/>
            <w:szCs w:val="24"/>
            <w:rPrChange w:id="794" w:author="WESLEY DOS SANTOS GATINHO" w:date="2025-07-01T01:54:00Z" w16du:dateUtc="2025-07-01T04:54:00Z">
              <w:rPr>
                <w:b/>
                <w:bCs/>
                <w:sz w:val="24"/>
                <w:szCs w:val="24"/>
              </w:rPr>
            </w:rPrChange>
          </w:rPr>
          <w:t>TO DE PROGRESSO</w:t>
        </w:r>
      </w:ins>
      <w:del w:id="795" w:author="ANDRE LUIS AGUIAR DO NASCIMENTO" w:date="2025-07-01T03:15:00Z">
        <w:r w:rsidRPr="00420D18" w:rsidDel="005021FE">
          <w:rPr>
            <w:rFonts w:ascii="Aptos" w:hAnsi="Aptos"/>
            <w:b/>
            <w:bCs/>
            <w:sz w:val="24"/>
            <w:szCs w:val="24"/>
            <w:rPrChange w:id="796" w:author="WESLEY DOS SANTOS GATINHO" w:date="2025-07-01T01:54:00Z" w16du:dateUtc="2025-07-01T04:54:00Z">
              <w:rPr>
                <w:b/>
                <w:bCs/>
                <w:sz w:val="24"/>
                <w:szCs w:val="24"/>
              </w:rPr>
            </w:rPrChange>
          </w:rPr>
          <w:delText>PROCESSO DE FABRICAÇÃO</w:delText>
        </w:r>
      </w:del>
    </w:p>
    <w:p w14:paraId="0CDCF59C" w14:textId="4927FF9D" w:rsidR="005021FE" w:rsidRPr="00420D18" w:rsidRDefault="005021FE" w:rsidP="4B3CFFB5">
      <w:pPr>
        <w:spacing w:line="360" w:lineRule="auto"/>
        <w:ind w:firstLine="708"/>
        <w:jc w:val="both"/>
        <w:rPr>
          <w:rFonts w:ascii="Aptos" w:hAnsi="Aptos"/>
          <w:sz w:val="24"/>
          <w:szCs w:val="24"/>
          <w:rPrChange w:id="797" w:author="WESLEY DOS SANTOS GATINHO" w:date="2025-07-01T01:54:00Z" w16du:dateUtc="2025-07-01T04:54:00Z">
            <w:rPr/>
          </w:rPrChange>
        </w:rPr>
      </w:pPr>
      <w:del w:id="798" w:author="ANDRE LUIS AGUIAR DO NASCIMENTO" w:date="2025-07-01T03:16:00Z">
        <w:r w:rsidRPr="00420D18" w:rsidDel="005021FE">
          <w:rPr>
            <w:rFonts w:ascii="Aptos" w:hAnsi="Aptos"/>
            <w:sz w:val="24"/>
            <w:szCs w:val="24"/>
            <w:rPrChange w:id="799" w:author="WESLEY DOS SANTOS GATINHO" w:date="2025-07-01T01:54:00Z" w16du:dateUtc="2025-07-01T04:54:00Z">
              <w:rPr>
                <w:sz w:val="24"/>
                <w:szCs w:val="24"/>
              </w:rPr>
            </w:rPrChange>
          </w:rPr>
          <w:delText>O processo de transformação do leite em queijo envolve diversas etapas fundamentais, sendo as principais: coagulação, acidificação, dessoramento do grão (sinérese), enformagem e salga.</w:delText>
        </w:r>
      </w:del>
      <w:r w:rsidR="643102B9" w:rsidRPr="00420D18">
        <w:rPr>
          <w:rFonts w:ascii="Aptos" w:hAnsi="Aptos"/>
          <w:sz w:val="24"/>
          <w:szCs w:val="24"/>
          <w:rPrChange w:id="800" w:author="WESLEY DOS SANTOS GATINHO" w:date="2025-07-01T01:54:00Z" w16du:dateUtc="2025-07-01T04:54:00Z">
            <w:rPr>
              <w:sz w:val="24"/>
              <w:szCs w:val="24"/>
            </w:rPr>
          </w:rPrChange>
        </w:rPr>
        <w:t xml:space="preserve"> O </w:t>
      </w:r>
      <w:proofErr w:type="spellStart"/>
      <w:r w:rsidR="643102B9" w:rsidRPr="00420D18">
        <w:rPr>
          <w:rFonts w:ascii="Aptos" w:hAnsi="Aptos"/>
          <w:sz w:val="24"/>
          <w:szCs w:val="24"/>
          <w:rPrChange w:id="801" w:author="WESLEY DOS SANTOS GATINHO" w:date="2025-07-01T01:54:00Z" w16du:dateUtc="2025-07-01T04:54:00Z">
            <w:rPr>
              <w:sz w:val="24"/>
              <w:szCs w:val="24"/>
            </w:rPr>
          </w:rPrChange>
        </w:rPr>
        <w:t>FitAI</w:t>
      </w:r>
      <w:proofErr w:type="spellEnd"/>
      <w:r w:rsidR="643102B9" w:rsidRPr="00420D18">
        <w:rPr>
          <w:rFonts w:ascii="Aptos" w:hAnsi="Aptos"/>
          <w:sz w:val="24"/>
          <w:szCs w:val="24"/>
          <w:rPrChange w:id="802" w:author="WESLEY DOS SANTOS GATINHO" w:date="2025-07-01T01:54:00Z" w16du:dateUtc="2025-07-01T04:54:00Z">
            <w:rPr>
              <w:sz w:val="24"/>
              <w:szCs w:val="24"/>
            </w:rPr>
          </w:rPrChange>
        </w:rPr>
        <w:t xml:space="preserve"> permite que você registre e visualize seu progresso ao longo do tempo. Na tela inicial, toque em "</w:t>
      </w:r>
      <w:r w:rsidR="643102B9" w:rsidRPr="00420D18">
        <w:rPr>
          <w:rFonts w:ascii="Aptos" w:hAnsi="Aptos"/>
          <w:b/>
          <w:bCs/>
          <w:sz w:val="24"/>
          <w:szCs w:val="24"/>
          <w:rPrChange w:id="803" w:author="WESLEY DOS SANTOS GATINHO" w:date="2025-07-01T01:54:00Z" w16du:dateUtc="2025-07-01T04:54:00Z">
            <w:rPr>
              <w:b/>
              <w:bCs/>
              <w:sz w:val="24"/>
              <w:szCs w:val="24"/>
            </w:rPr>
          </w:rPrChange>
        </w:rPr>
        <w:t>VER PROGRESSO</w:t>
      </w:r>
      <w:r w:rsidR="643102B9" w:rsidRPr="00420D18">
        <w:rPr>
          <w:rFonts w:ascii="Aptos" w:hAnsi="Aptos"/>
          <w:sz w:val="24"/>
          <w:szCs w:val="24"/>
          <w:rPrChange w:id="804" w:author="WESLEY DOS SANTOS GATINHO" w:date="2025-07-01T01:54:00Z" w16du:dateUtc="2025-07-01T04:54:00Z">
            <w:rPr>
              <w:sz w:val="24"/>
              <w:szCs w:val="24"/>
            </w:rPr>
          </w:rPrChange>
        </w:rPr>
        <w:t>". A tela é dividida em três abas: Peso, Medidas e Cárdio.</w:t>
      </w:r>
    </w:p>
    <w:p w14:paraId="44432448" w14:textId="681F1EC9" w:rsidR="77BBA0FB" w:rsidRPr="00420D18" w:rsidRDefault="77BBA0FB" w:rsidP="4B3CFFB5">
      <w:pPr>
        <w:spacing w:line="360" w:lineRule="auto"/>
        <w:ind w:firstLine="708"/>
        <w:jc w:val="both"/>
        <w:rPr>
          <w:rFonts w:ascii="Aptos" w:hAnsi="Aptos"/>
          <w:b/>
          <w:bCs/>
          <w:sz w:val="24"/>
          <w:szCs w:val="24"/>
          <w:rPrChange w:id="805" w:author="WESLEY DOS SANTOS GATINHO" w:date="2025-07-01T01:54:00Z" w16du:dateUtc="2025-07-01T04:54:00Z">
            <w:rPr/>
          </w:rPrChange>
        </w:rPr>
      </w:pPr>
      <w:r w:rsidRPr="00420D18">
        <w:rPr>
          <w:rFonts w:ascii="Aptos" w:hAnsi="Aptos"/>
          <w:b/>
          <w:bCs/>
          <w:sz w:val="24"/>
          <w:szCs w:val="24"/>
          <w:rPrChange w:id="806" w:author="WESLEY DOS SANTOS GATINHO" w:date="2025-07-01T01:54:00Z" w16du:dateUtc="2025-07-01T04:54:00Z">
            <w:rPr>
              <w:b/>
              <w:bCs/>
            </w:rPr>
          </w:rPrChange>
        </w:rPr>
        <w:t>4</w:t>
      </w:r>
      <w:r w:rsidR="643102B9" w:rsidRPr="00420D18">
        <w:rPr>
          <w:rFonts w:ascii="Aptos" w:hAnsi="Aptos"/>
          <w:b/>
          <w:bCs/>
          <w:sz w:val="24"/>
          <w:szCs w:val="24"/>
          <w:rPrChange w:id="807" w:author="WESLEY DOS SANTOS GATINHO" w:date="2025-07-01T01:54:00Z" w16du:dateUtc="2025-07-01T04:54:00Z">
            <w:rPr>
              <w:b/>
              <w:bCs/>
            </w:rPr>
          </w:rPrChange>
        </w:rPr>
        <w:t xml:space="preserve">.1 Adicionando registros </w:t>
      </w:r>
    </w:p>
    <w:p w14:paraId="532D9945" w14:textId="053D5E03" w:rsidR="643102B9" w:rsidRPr="00420D18" w:rsidRDefault="643102B9">
      <w:pPr>
        <w:spacing w:before="240" w:after="240"/>
        <w:ind w:left="708"/>
        <w:jc w:val="both"/>
        <w:rPr>
          <w:rFonts w:ascii="Aptos" w:hAnsi="Aptos"/>
          <w:sz w:val="24"/>
          <w:szCs w:val="24"/>
          <w:rPrChange w:id="808" w:author="WESLEY DOS SANTOS GATINHO" w:date="2025-07-01T01:54:00Z" w16du:dateUtc="2025-07-01T04:54:00Z">
            <w:rPr>
              <w:sz w:val="24"/>
              <w:szCs w:val="24"/>
            </w:rPr>
          </w:rPrChange>
        </w:rPr>
        <w:pPrChange w:id="809" w:author="ANDRE LUIS AGUIAR DO NASCIMENTO" w:date="2025-07-01T03:18:00Z">
          <w:pPr/>
        </w:pPrChange>
      </w:pPr>
      <w:r w:rsidRPr="00420D18">
        <w:rPr>
          <w:rFonts w:ascii="Aptos" w:hAnsi="Aptos"/>
          <w:sz w:val="24"/>
          <w:szCs w:val="24"/>
          <w:rPrChange w:id="810" w:author="WESLEY DOS SANTOS GATINHO" w:date="2025-07-01T01:54:00Z" w16du:dateUtc="2025-07-01T04:54:00Z">
            <w:rPr>
              <w:sz w:val="24"/>
              <w:szCs w:val="24"/>
            </w:rPr>
          </w:rPrChange>
        </w:rPr>
        <w:t>Para adicionar um novo registro, toque no botão + no canto inferior direito. Você pode registrar os dados de duas formas:</w:t>
      </w:r>
    </w:p>
    <w:p w14:paraId="06A521CD" w14:textId="16B488E2" w:rsidR="643102B9" w:rsidRPr="00420D18" w:rsidRDefault="643102B9">
      <w:pPr>
        <w:pStyle w:val="PargrafodaLista"/>
        <w:numPr>
          <w:ilvl w:val="0"/>
          <w:numId w:val="8"/>
        </w:numPr>
        <w:spacing w:before="240" w:after="240"/>
        <w:jc w:val="both"/>
        <w:rPr>
          <w:rFonts w:ascii="Aptos" w:hAnsi="Aptos"/>
          <w:sz w:val="24"/>
          <w:szCs w:val="24"/>
          <w:rPrChange w:id="811" w:author="WESLEY DOS SANTOS GATINHO" w:date="2025-07-01T01:54:00Z" w16du:dateUtc="2025-07-01T04:54:00Z">
            <w:rPr>
              <w:sz w:val="24"/>
              <w:szCs w:val="24"/>
            </w:rPr>
          </w:rPrChange>
        </w:rPr>
        <w:pPrChange w:id="812" w:author="ANDRE LUIS AGUIAR DO NASCIMENTO" w:date="2025-07-01T03:18:00Z">
          <w:pPr/>
        </w:pPrChange>
      </w:pPr>
      <w:r w:rsidRPr="00420D18">
        <w:rPr>
          <w:rFonts w:ascii="Aptos" w:hAnsi="Aptos"/>
          <w:b/>
          <w:bCs/>
          <w:sz w:val="24"/>
          <w:szCs w:val="24"/>
          <w:rPrChange w:id="813" w:author="WESLEY DOS SANTOS GATINHO" w:date="2025-07-01T01:54:00Z" w16du:dateUtc="2025-07-01T04:54:00Z">
            <w:rPr>
              <w:b/>
              <w:bCs/>
              <w:sz w:val="24"/>
              <w:szCs w:val="24"/>
            </w:rPr>
          </w:rPrChange>
        </w:rPr>
        <w:t>Manualmente:</w:t>
      </w:r>
      <w:r w:rsidRPr="00420D18">
        <w:rPr>
          <w:rFonts w:ascii="Aptos" w:hAnsi="Aptos"/>
          <w:sz w:val="24"/>
          <w:szCs w:val="24"/>
          <w:rPrChange w:id="814" w:author="WESLEY DOS SANTOS GATINHO" w:date="2025-07-01T01:54:00Z" w16du:dateUtc="2025-07-01T04:54:00Z">
            <w:rPr>
              <w:sz w:val="24"/>
              <w:szCs w:val="24"/>
            </w:rPr>
          </w:rPrChange>
        </w:rPr>
        <w:t xml:space="preserve"> Inserindo os valores nos campos de texto.</w:t>
      </w:r>
    </w:p>
    <w:p w14:paraId="3F5C7520" w14:textId="7DBA0669" w:rsidR="643102B9" w:rsidRPr="00420D18" w:rsidRDefault="643102B9">
      <w:pPr>
        <w:pStyle w:val="PargrafodaLista"/>
        <w:numPr>
          <w:ilvl w:val="0"/>
          <w:numId w:val="8"/>
        </w:numPr>
        <w:spacing w:before="240" w:after="240"/>
        <w:jc w:val="both"/>
        <w:rPr>
          <w:rFonts w:ascii="Aptos" w:hAnsi="Aptos"/>
          <w:sz w:val="24"/>
          <w:szCs w:val="24"/>
          <w:rPrChange w:id="815" w:author="WESLEY DOS SANTOS GATINHO" w:date="2025-07-01T01:54:00Z" w16du:dateUtc="2025-07-01T04:54:00Z">
            <w:rPr/>
          </w:rPrChange>
        </w:rPr>
        <w:pPrChange w:id="816" w:author="ANDRE LUIS AGUIAR DO NASCIMENTO" w:date="2025-07-01T03:18:00Z">
          <w:pPr/>
        </w:pPrChange>
      </w:pPr>
      <w:r w:rsidRPr="00420D18">
        <w:rPr>
          <w:rFonts w:ascii="Aptos" w:hAnsi="Aptos"/>
          <w:b/>
          <w:bCs/>
          <w:sz w:val="24"/>
          <w:szCs w:val="24"/>
          <w:rPrChange w:id="817" w:author="WESLEY DOS SANTOS GATINHO" w:date="2025-07-01T01:54:00Z" w16du:dateUtc="2025-07-01T04:54:00Z">
            <w:rPr>
              <w:b/>
              <w:bCs/>
              <w:sz w:val="24"/>
              <w:szCs w:val="24"/>
            </w:rPr>
          </w:rPrChange>
        </w:rPr>
        <w:t>Extrair da Foto (OCR):</w:t>
      </w:r>
      <w:r w:rsidRPr="00420D18">
        <w:rPr>
          <w:rFonts w:ascii="Aptos" w:hAnsi="Aptos"/>
          <w:sz w:val="24"/>
          <w:szCs w:val="24"/>
          <w:rPrChange w:id="818" w:author="WESLEY DOS SANTOS GATINHO" w:date="2025-07-01T01:54:00Z" w16du:dateUtc="2025-07-01T04:54:00Z">
            <w:rPr>
              <w:sz w:val="24"/>
              <w:szCs w:val="24"/>
            </w:rPr>
          </w:rPrChange>
        </w:rPr>
        <w:t xml:space="preserve"> O </w:t>
      </w:r>
      <w:proofErr w:type="spellStart"/>
      <w:r w:rsidRPr="00420D18">
        <w:rPr>
          <w:rFonts w:ascii="Aptos" w:hAnsi="Aptos"/>
          <w:sz w:val="24"/>
          <w:szCs w:val="24"/>
          <w:rPrChange w:id="819" w:author="WESLEY DOS SANTOS GATINHO" w:date="2025-07-01T01:54:00Z" w16du:dateUtc="2025-07-01T04:54:00Z">
            <w:rPr>
              <w:sz w:val="24"/>
              <w:szCs w:val="24"/>
            </w:rPr>
          </w:rPrChange>
        </w:rPr>
        <w:t>FitAI</w:t>
      </w:r>
      <w:proofErr w:type="spellEnd"/>
      <w:r w:rsidRPr="00420D18">
        <w:rPr>
          <w:rFonts w:ascii="Aptos" w:hAnsi="Aptos"/>
          <w:sz w:val="24"/>
          <w:szCs w:val="24"/>
          <w:rPrChange w:id="820" w:author="WESLEY DOS SANTOS GATINHO" w:date="2025-07-01T01:54:00Z" w16du:dateUtc="2025-07-01T04:54:00Z">
            <w:rPr>
              <w:sz w:val="24"/>
              <w:szCs w:val="24"/>
            </w:rPr>
          </w:rPrChange>
        </w:rPr>
        <w:t xml:space="preserve"> utiliza IA para extrair dados de uma foto do painel da balança ou do equipamento de </w:t>
      </w:r>
      <w:r w:rsidR="006C4D9B" w:rsidRPr="006C4D9B">
        <w:rPr>
          <w:rFonts w:ascii="Aptos" w:hAnsi="Aptos"/>
          <w:sz w:val="24"/>
          <w:szCs w:val="24"/>
        </w:rPr>
        <w:t>cárdio</w:t>
      </w:r>
      <w:r w:rsidRPr="00420D18">
        <w:rPr>
          <w:rFonts w:ascii="Aptos" w:hAnsi="Aptos"/>
          <w:sz w:val="24"/>
          <w:szCs w:val="24"/>
          <w:rPrChange w:id="821" w:author="WESLEY DOS SANTOS GATINHO" w:date="2025-07-01T01:54:00Z" w16du:dateUtc="2025-07-01T04:54:00Z">
            <w:rPr>
              <w:sz w:val="24"/>
              <w:szCs w:val="24"/>
            </w:rPr>
          </w:rPrChange>
        </w:rPr>
        <w:t>. Toque em "</w:t>
      </w:r>
      <w:r w:rsidRPr="00420D18">
        <w:rPr>
          <w:rFonts w:ascii="Aptos" w:hAnsi="Aptos"/>
          <w:b/>
          <w:bCs/>
          <w:sz w:val="24"/>
          <w:szCs w:val="24"/>
          <w:rPrChange w:id="822" w:author="WESLEY DOS SANTOS GATINHO" w:date="2025-07-01T01:54:00Z" w16du:dateUtc="2025-07-01T04:54:00Z">
            <w:rPr>
              <w:b/>
              <w:bCs/>
              <w:sz w:val="24"/>
              <w:szCs w:val="24"/>
            </w:rPr>
          </w:rPrChange>
        </w:rPr>
        <w:t>Extrair da Foto</w:t>
      </w:r>
      <w:r w:rsidRPr="00420D18">
        <w:rPr>
          <w:rFonts w:ascii="Aptos" w:hAnsi="Aptos"/>
          <w:sz w:val="24"/>
          <w:szCs w:val="24"/>
          <w:rPrChange w:id="823" w:author="WESLEY DOS SANTOS GATINHO" w:date="2025-07-01T01:54:00Z" w16du:dateUtc="2025-07-01T04:54:00Z">
            <w:rPr>
              <w:sz w:val="24"/>
              <w:szCs w:val="24"/>
            </w:rPr>
          </w:rPrChange>
        </w:rPr>
        <w:t>" e selecione uma imagem da sua galeria.</w:t>
      </w: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824" w:author="WESLEY DOS SANTOS GATINHO" w:date="2025-07-01T01:52:00Z" w16du:dateUtc="2025-07-01T04:52:00Z">
          <w:tblPr>
            <w:tblStyle w:val="Tabelacomgrade"/>
            <w:tblW w:w="0" w:type="auto"/>
            <w:tblInd w:w="720" w:type="dxa"/>
            <w:tblLayout w:type="fixed"/>
            <w:tblLook w:val="06A0" w:firstRow="1" w:lastRow="0" w:firstColumn="1" w:lastColumn="0" w:noHBand="1" w:noVBand="1"/>
          </w:tblPr>
        </w:tblPrChange>
      </w:tblPr>
      <w:tblGrid>
        <w:gridCol w:w="8340"/>
        <w:tblGridChange w:id="825">
          <w:tblGrid>
            <w:gridCol w:w="35"/>
            <w:gridCol w:w="8305"/>
            <w:gridCol w:w="35"/>
          </w:tblGrid>
        </w:tblGridChange>
      </w:tblGrid>
      <w:tr w:rsidR="4B3CFFB5" w:rsidRPr="00420D18" w14:paraId="7ABC581A" w14:textId="77777777" w:rsidTr="00BC441E">
        <w:trPr>
          <w:trHeight w:val="300"/>
          <w:trPrChange w:id="826" w:author="WESLEY DOS SANTOS GATINHO" w:date="2025-07-01T01:52:00Z" w16du:dateUtc="2025-07-01T04:52:00Z">
            <w:trPr>
              <w:gridBefore w:val="1"/>
              <w:trHeight w:val="300"/>
            </w:trPr>
          </w:trPrChange>
        </w:trPr>
        <w:tc>
          <w:tcPr>
            <w:tcW w:w="8340" w:type="dxa"/>
            <w:tcPrChange w:id="827" w:author="WESLEY DOS SANTOS GATINHO" w:date="2025-07-01T01:52:00Z" w16du:dateUtc="2025-07-01T04:52:00Z">
              <w:tcPr>
                <w:tcW w:w="8340" w:type="dxa"/>
                <w:gridSpan w:val="2"/>
              </w:tcPr>
            </w:tcPrChange>
          </w:tcPr>
          <w:p w14:paraId="2167D7CB" w14:textId="1E4D88DF" w:rsidR="49B88CCE" w:rsidRPr="00420D18" w:rsidRDefault="49B88CCE">
            <w:pPr>
              <w:jc w:val="center"/>
              <w:rPr>
                <w:rFonts w:ascii="Aptos" w:hAnsi="Aptos"/>
                <w:sz w:val="24"/>
                <w:szCs w:val="24"/>
                <w:rPrChange w:id="828" w:author="WESLEY DOS SANTOS GATINHO" w:date="2025-07-01T01:54:00Z" w16du:dateUtc="2025-07-01T04:54:00Z">
                  <w:rPr/>
                </w:rPrChange>
              </w:rPr>
              <w:pPrChange w:id="829" w:author="ANDRE LUIS AGUIAR DO NASCIMENTO" w:date="2025-07-01T03:19:00Z">
                <w:pPr/>
              </w:pPrChange>
            </w:pPr>
            <w:r w:rsidRPr="00420D18">
              <w:rPr>
                <w:rFonts w:ascii="Aptos" w:hAnsi="Aptos"/>
                <w:sz w:val="24"/>
                <w:szCs w:val="24"/>
                <w:rPrChange w:id="830" w:author="WESLEY DOS SANTOS GATINHO" w:date="2025-07-01T01:54:00Z" w16du:dateUtc="2025-07-01T04:54:00Z">
                  <w:rPr/>
                </w:rPrChange>
              </w:rPr>
              <w:t xml:space="preserve">Tela de </w:t>
            </w:r>
            <w:r w:rsidR="006C4D9B" w:rsidRPr="006C4D9B">
              <w:rPr>
                <w:rFonts w:ascii="Aptos" w:hAnsi="Aptos"/>
                <w:sz w:val="24"/>
                <w:szCs w:val="24"/>
              </w:rPr>
              <w:t>Adicionar</w:t>
            </w:r>
            <w:r w:rsidRPr="00420D18">
              <w:rPr>
                <w:rFonts w:ascii="Aptos" w:hAnsi="Aptos"/>
                <w:sz w:val="24"/>
                <w:szCs w:val="24"/>
                <w:rPrChange w:id="831" w:author="WESLEY DOS SANTOS GATINHO" w:date="2025-07-01T01:54:00Z" w16du:dateUtc="2025-07-01T04:54:00Z">
                  <w:rPr/>
                </w:rPrChange>
              </w:rPr>
              <w:t xml:space="preserve"> Registros</w:t>
            </w:r>
          </w:p>
        </w:tc>
      </w:tr>
      <w:tr w:rsidR="4B3CFFB5" w:rsidRPr="00420D18" w14:paraId="3C63C8F8" w14:textId="77777777" w:rsidTr="00BC441E">
        <w:tblPrEx>
          <w:tblPrExChange w:id="832" w:author="WESLEY DOS SANTOS GATINHO" w:date="2025-07-01T01:52:00Z" w16du:dateUtc="2025-07-01T04:52:00Z">
            <w:tblPrEx>
              <w:tblW w:w="0" w:type="nil"/>
            </w:tblPrEx>
          </w:tblPrExChange>
        </w:tblPrEx>
        <w:trPr>
          <w:trHeight w:val="6495"/>
          <w:trPrChange w:id="833" w:author="WESLEY DOS SANTOS GATINHO" w:date="2025-07-01T01:52:00Z" w16du:dateUtc="2025-07-01T04:52:00Z">
            <w:trPr>
              <w:gridBefore w:val="1"/>
              <w:trHeight w:val="300"/>
            </w:trPr>
          </w:trPrChange>
        </w:trPr>
        <w:tc>
          <w:tcPr>
            <w:tcW w:w="8340" w:type="dxa"/>
            <w:shd w:val="clear" w:color="auto" w:fill="F2F2F2" w:themeFill="background1" w:themeFillShade="F2"/>
            <w:tcPrChange w:id="834" w:author="WESLEY DOS SANTOS GATINHO" w:date="2025-07-01T01:52:00Z" w16du:dateUtc="2025-07-01T04:52:00Z">
              <w:tcPr>
                <w:tcW w:w="8340" w:type="dxa"/>
                <w:gridSpan w:val="2"/>
              </w:tcPr>
            </w:tcPrChange>
          </w:tcPr>
          <w:p w14:paraId="7DA1262F" w14:textId="1A630D26" w:rsidR="49B88CCE" w:rsidRPr="00420D18" w:rsidRDefault="49B88CCE">
            <w:pPr>
              <w:jc w:val="center"/>
              <w:rPr>
                <w:rFonts w:ascii="Aptos" w:hAnsi="Aptos"/>
                <w:sz w:val="24"/>
                <w:szCs w:val="24"/>
                <w:rPrChange w:id="835" w:author="WESLEY DOS SANTOS GATINHO" w:date="2025-07-01T01:54:00Z" w16du:dateUtc="2025-07-01T04:54:00Z">
                  <w:rPr/>
                </w:rPrChange>
              </w:rPr>
              <w:pPrChange w:id="836" w:author="ANDRE LUIS AGUIAR DO NASCIMENTO" w:date="2025-07-01T03:20:00Z">
                <w:pPr/>
              </w:pPrChange>
            </w:pPr>
            <w:r w:rsidRPr="00420D18">
              <w:rPr>
                <w:rFonts w:ascii="Aptos" w:hAnsi="Aptos"/>
                <w:noProof/>
                <w:sz w:val="24"/>
                <w:szCs w:val="24"/>
                <w:rPrChange w:id="837" w:author="WESLEY DOS SANTOS GATINHO" w:date="2025-07-01T01:54:00Z" w16du:dateUtc="2025-07-01T04:54:00Z">
                  <w:rPr>
                    <w:noProof/>
                  </w:rPr>
                </w:rPrChange>
              </w:rPr>
              <w:drawing>
                <wp:inline distT="0" distB="0" distL="0" distR="0" wp14:anchorId="18875675" wp14:editId="37F753D3">
                  <wp:extent cx="2381250" cy="5153024"/>
                  <wp:effectExtent l="0" t="0" r="0" b="0"/>
                  <wp:docPr id="266862250" name="Imagem 26686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1250" cy="5153024"/>
                          </a:xfrm>
                          <a:prstGeom prst="rect">
                            <a:avLst/>
                          </a:prstGeom>
                        </pic:spPr>
                      </pic:pic>
                    </a:graphicData>
                  </a:graphic>
                </wp:inline>
              </w:drawing>
            </w:r>
          </w:p>
        </w:tc>
      </w:tr>
      <w:tr w:rsidR="4B3CFFB5" w:rsidRPr="00420D18" w14:paraId="78640F7D" w14:textId="77777777" w:rsidTr="00BC441E">
        <w:tblPrEx>
          <w:tblPrExChange w:id="838" w:author="WESLEY DOS SANTOS GATINHO" w:date="2025-07-01T01:52:00Z" w16du:dateUtc="2025-07-01T04:52:00Z">
            <w:tblPrEx>
              <w:tblW w:w="0" w:type="nil"/>
            </w:tblPrEx>
          </w:tblPrExChange>
        </w:tblPrEx>
        <w:trPr>
          <w:trHeight w:val="300"/>
          <w:trPrChange w:id="839" w:author="WESLEY DOS SANTOS GATINHO" w:date="2025-07-01T01:52:00Z" w16du:dateUtc="2025-07-01T04:52:00Z">
            <w:trPr>
              <w:gridBefore w:val="1"/>
              <w:trHeight w:val="300"/>
            </w:trPr>
          </w:trPrChange>
        </w:trPr>
        <w:tc>
          <w:tcPr>
            <w:tcW w:w="8340" w:type="dxa"/>
            <w:tcPrChange w:id="840" w:author="WESLEY DOS SANTOS GATINHO" w:date="2025-07-01T01:52:00Z" w16du:dateUtc="2025-07-01T04:52:00Z">
              <w:tcPr>
                <w:tcW w:w="8340" w:type="dxa"/>
                <w:gridSpan w:val="2"/>
              </w:tcPr>
            </w:tcPrChange>
          </w:tcPr>
          <w:p w14:paraId="06674363" w14:textId="7ACEC199" w:rsidR="49B88CCE" w:rsidRPr="00420D18" w:rsidRDefault="49B88CCE">
            <w:pPr>
              <w:jc w:val="center"/>
              <w:rPr>
                <w:rFonts w:ascii="Aptos" w:hAnsi="Aptos"/>
                <w:sz w:val="24"/>
                <w:szCs w:val="24"/>
                <w:rPrChange w:id="841" w:author="WESLEY DOS SANTOS GATINHO" w:date="2025-07-01T01:54:00Z" w16du:dateUtc="2025-07-01T04:54:00Z">
                  <w:rPr/>
                </w:rPrChange>
              </w:rPr>
              <w:pPrChange w:id="842" w:author="ANDRE LUIS AGUIAR DO NASCIMENTO" w:date="2025-07-01T03:19:00Z">
                <w:pPr/>
              </w:pPrChange>
            </w:pPr>
            <w:r w:rsidRPr="00420D18">
              <w:rPr>
                <w:rFonts w:ascii="Aptos" w:hAnsi="Aptos"/>
                <w:sz w:val="24"/>
                <w:szCs w:val="24"/>
                <w:rPrChange w:id="843" w:author="WESLEY DOS SANTOS GATINHO" w:date="2025-07-01T01:54:00Z" w16du:dateUtc="2025-07-01T04:54:00Z">
                  <w:rPr/>
                </w:rPrChange>
              </w:rPr>
              <w:t xml:space="preserve">Fonte: </w:t>
            </w:r>
            <w:r w:rsidR="003E7834">
              <w:rPr>
                <w:rFonts w:ascii="Aptos" w:hAnsi="Aptos"/>
                <w:sz w:val="24"/>
                <w:szCs w:val="24"/>
              </w:rPr>
              <w:t>A</w:t>
            </w:r>
            <w:r w:rsidRPr="00420D18">
              <w:rPr>
                <w:rFonts w:ascii="Aptos" w:hAnsi="Aptos"/>
                <w:sz w:val="24"/>
                <w:szCs w:val="24"/>
                <w:rPrChange w:id="844" w:author="WESLEY DOS SANTOS GATINHO" w:date="2025-07-01T01:54:00Z" w16du:dateUtc="2025-07-01T04:54:00Z">
                  <w:rPr/>
                </w:rPrChange>
              </w:rPr>
              <w:t>utores, 2025</w:t>
            </w:r>
            <w:r w:rsidR="003E7834">
              <w:rPr>
                <w:rFonts w:ascii="Aptos" w:hAnsi="Aptos"/>
                <w:sz w:val="24"/>
                <w:szCs w:val="24"/>
              </w:rPr>
              <w:t>.</w:t>
            </w:r>
          </w:p>
        </w:tc>
      </w:tr>
    </w:tbl>
    <w:p w14:paraId="49057F49" w14:textId="6B6DA306" w:rsidR="2C1B460D" w:rsidRPr="00420D18" w:rsidRDefault="2C1B460D">
      <w:pPr>
        <w:spacing w:before="240" w:after="240"/>
        <w:ind w:left="720"/>
        <w:jc w:val="both"/>
        <w:rPr>
          <w:rFonts w:ascii="Aptos" w:hAnsi="Aptos"/>
          <w:b/>
          <w:bCs/>
          <w:sz w:val="24"/>
          <w:szCs w:val="24"/>
          <w:rPrChange w:id="845" w:author="WESLEY DOS SANTOS GATINHO" w:date="2025-07-01T01:54:00Z" w16du:dateUtc="2025-07-01T04:54:00Z">
            <w:rPr>
              <w:b/>
              <w:bCs/>
              <w:sz w:val="24"/>
              <w:szCs w:val="24"/>
            </w:rPr>
          </w:rPrChange>
        </w:rPr>
        <w:pPrChange w:id="846" w:author="ANDRE LUIS AGUIAR DO NASCIMENTO" w:date="2025-07-01T03:26:00Z">
          <w:pPr/>
        </w:pPrChange>
      </w:pPr>
      <w:r w:rsidRPr="00420D18">
        <w:rPr>
          <w:rFonts w:ascii="Aptos" w:hAnsi="Aptos"/>
          <w:b/>
          <w:bCs/>
          <w:sz w:val="24"/>
          <w:szCs w:val="24"/>
          <w:rPrChange w:id="847" w:author="WESLEY DOS SANTOS GATINHO" w:date="2025-07-01T01:54:00Z" w16du:dateUtc="2025-07-01T04:54:00Z">
            <w:rPr>
              <w:b/>
              <w:bCs/>
            </w:rPr>
          </w:rPrChange>
        </w:rPr>
        <w:lastRenderedPageBreak/>
        <w:t>4</w:t>
      </w:r>
      <w:r w:rsidR="627CC3A8" w:rsidRPr="00420D18">
        <w:rPr>
          <w:rFonts w:ascii="Aptos" w:hAnsi="Aptos"/>
          <w:b/>
          <w:bCs/>
          <w:sz w:val="24"/>
          <w:szCs w:val="24"/>
          <w:rPrChange w:id="848" w:author="WESLEY DOS SANTOS GATINHO" w:date="2025-07-01T01:54:00Z" w16du:dateUtc="2025-07-01T04:54:00Z">
            <w:rPr>
              <w:b/>
              <w:bCs/>
              <w:sz w:val="24"/>
              <w:szCs w:val="24"/>
            </w:rPr>
          </w:rPrChange>
        </w:rPr>
        <w:t>.2</w:t>
      </w:r>
      <w:r w:rsidR="627CC3A8" w:rsidRPr="00420D18">
        <w:rPr>
          <w:rFonts w:ascii="Aptos" w:hAnsi="Aptos"/>
          <w:b/>
          <w:bCs/>
          <w:sz w:val="24"/>
          <w:szCs w:val="24"/>
          <w:rPrChange w:id="849" w:author="WESLEY DOS SANTOS GATINHO" w:date="2025-07-01T01:54:00Z" w16du:dateUtc="2025-07-01T04:54:00Z">
            <w:rPr>
              <w:b/>
              <w:bCs/>
            </w:rPr>
          </w:rPrChange>
        </w:rPr>
        <w:t xml:space="preserve"> </w:t>
      </w:r>
      <w:r w:rsidR="627CC3A8" w:rsidRPr="00420D18">
        <w:rPr>
          <w:rFonts w:ascii="Aptos" w:hAnsi="Aptos"/>
          <w:b/>
          <w:bCs/>
          <w:sz w:val="24"/>
          <w:szCs w:val="24"/>
          <w:rPrChange w:id="850" w:author="WESLEY DOS SANTOS GATINHO" w:date="2025-07-01T01:54:00Z" w16du:dateUtc="2025-07-01T04:54:00Z">
            <w:rPr>
              <w:b/>
              <w:bCs/>
              <w:sz w:val="24"/>
              <w:szCs w:val="24"/>
            </w:rPr>
          </w:rPrChange>
        </w:rPr>
        <w:t>Tipos de Registro:</w:t>
      </w:r>
    </w:p>
    <w:p w14:paraId="39E64038" w14:textId="28BCEB5A" w:rsidR="627CC3A8" w:rsidRPr="00420D18" w:rsidRDefault="627CC3A8">
      <w:pPr>
        <w:pStyle w:val="PargrafodaLista"/>
        <w:numPr>
          <w:ilvl w:val="0"/>
          <w:numId w:val="6"/>
        </w:numPr>
        <w:spacing w:before="240" w:after="240"/>
        <w:jc w:val="both"/>
        <w:rPr>
          <w:rFonts w:ascii="Aptos" w:hAnsi="Aptos"/>
          <w:sz w:val="24"/>
          <w:szCs w:val="24"/>
          <w:rPrChange w:id="851" w:author="WESLEY DOS SANTOS GATINHO" w:date="2025-07-01T01:54:00Z" w16du:dateUtc="2025-07-01T04:54:00Z">
            <w:rPr>
              <w:sz w:val="24"/>
              <w:szCs w:val="24"/>
            </w:rPr>
          </w:rPrChange>
        </w:rPr>
        <w:pPrChange w:id="852" w:author="ANDRE LUIS AGUIAR DO NASCIMENTO" w:date="2025-07-01T03:25:00Z">
          <w:pPr/>
        </w:pPrChange>
      </w:pPr>
      <w:r w:rsidRPr="00420D18">
        <w:rPr>
          <w:rFonts w:ascii="Aptos" w:hAnsi="Aptos"/>
          <w:b/>
          <w:bCs/>
          <w:sz w:val="24"/>
          <w:szCs w:val="24"/>
          <w:rPrChange w:id="853" w:author="WESLEY DOS SANTOS GATINHO" w:date="2025-07-01T01:54:00Z" w16du:dateUtc="2025-07-01T04:54:00Z">
            <w:rPr>
              <w:b/>
              <w:bCs/>
              <w:sz w:val="24"/>
              <w:szCs w:val="24"/>
            </w:rPr>
          </w:rPrChange>
        </w:rPr>
        <w:t>Peso:</w:t>
      </w:r>
      <w:r w:rsidRPr="00420D18">
        <w:rPr>
          <w:rFonts w:ascii="Aptos" w:hAnsi="Aptos"/>
          <w:sz w:val="24"/>
          <w:szCs w:val="24"/>
          <w:rPrChange w:id="854" w:author="WESLEY DOS SANTOS GATINHO" w:date="2025-07-01T01:54:00Z" w16du:dateUtc="2025-07-01T04:54:00Z">
            <w:rPr>
              <w:sz w:val="24"/>
              <w:szCs w:val="24"/>
            </w:rPr>
          </w:rPrChange>
        </w:rPr>
        <w:t xml:space="preserve"> Insira seu peso em kg.</w:t>
      </w:r>
    </w:p>
    <w:p w14:paraId="76A25BE2" w14:textId="74F9B105" w:rsidR="627CC3A8" w:rsidRPr="00420D18" w:rsidRDefault="627CC3A8">
      <w:pPr>
        <w:pStyle w:val="PargrafodaLista"/>
        <w:numPr>
          <w:ilvl w:val="0"/>
          <w:numId w:val="6"/>
        </w:numPr>
        <w:spacing w:before="240" w:after="240"/>
        <w:jc w:val="both"/>
        <w:rPr>
          <w:rFonts w:ascii="Aptos" w:hAnsi="Aptos"/>
          <w:sz w:val="24"/>
          <w:szCs w:val="24"/>
          <w:rPrChange w:id="855" w:author="WESLEY DOS SANTOS GATINHO" w:date="2025-07-01T01:54:00Z" w16du:dateUtc="2025-07-01T04:54:00Z">
            <w:rPr>
              <w:sz w:val="24"/>
              <w:szCs w:val="24"/>
            </w:rPr>
          </w:rPrChange>
        </w:rPr>
        <w:pPrChange w:id="856" w:author="ANDRE LUIS AGUIAR DO NASCIMENTO" w:date="2025-07-01T03:25:00Z">
          <w:pPr/>
        </w:pPrChange>
      </w:pPr>
      <w:r w:rsidRPr="00420D18">
        <w:rPr>
          <w:rFonts w:ascii="Aptos" w:hAnsi="Aptos"/>
          <w:b/>
          <w:bCs/>
          <w:sz w:val="24"/>
          <w:szCs w:val="24"/>
          <w:rPrChange w:id="857" w:author="WESLEY DOS SANTOS GATINHO" w:date="2025-07-01T01:54:00Z" w16du:dateUtc="2025-07-01T04:54:00Z">
            <w:rPr>
              <w:b/>
              <w:bCs/>
              <w:sz w:val="24"/>
              <w:szCs w:val="24"/>
            </w:rPr>
          </w:rPrChange>
        </w:rPr>
        <w:t>Medidas:</w:t>
      </w:r>
      <w:r w:rsidRPr="00420D18">
        <w:rPr>
          <w:rFonts w:ascii="Aptos" w:hAnsi="Aptos"/>
          <w:sz w:val="24"/>
          <w:szCs w:val="24"/>
          <w:rPrChange w:id="858" w:author="WESLEY DOS SANTOS GATINHO" w:date="2025-07-01T01:54:00Z" w16du:dateUtc="2025-07-01T04:54:00Z">
            <w:rPr>
              <w:sz w:val="24"/>
              <w:szCs w:val="24"/>
            </w:rPr>
          </w:rPrChange>
        </w:rPr>
        <w:t xml:space="preserve"> Selecione a parte do corpo (</w:t>
      </w:r>
      <w:proofErr w:type="spellStart"/>
      <w:r w:rsidRPr="00420D18">
        <w:rPr>
          <w:rFonts w:ascii="Aptos" w:hAnsi="Aptos"/>
          <w:sz w:val="24"/>
          <w:szCs w:val="24"/>
          <w:rPrChange w:id="859" w:author="WESLEY DOS SANTOS GATINHO" w:date="2025-07-01T01:54:00Z" w16du:dateUtc="2025-07-01T04:54:00Z">
            <w:rPr>
              <w:sz w:val="24"/>
              <w:szCs w:val="24"/>
            </w:rPr>
          </w:rPrChange>
        </w:rPr>
        <w:t>ex</w:t>
      </w:r>
      <w:proofErr w:type="spellEnd"/>
      <w:r w:rsidRPr="00420D18">
        <w:rPr>
          <w:rFonts w:ascii="Aptos" w:hAnsi="Aptos"/>
          <w:sz w:val="24"/>
          <w:szCs w:val="24"/>
          <w:rPrChange w:id="860" w:author="WESLEY DOS SANTOS GATINHO" w:date="2025-07-01T01:54:00Z" w16du:dateUtc="2025-07-01T04:54:00Z">
            <w:rPr>
              <w:sz w:val="24"/>
              <w:szCs w:val="24"/>
            </w:rPr>
          </w:rPrChange>
        </w:rPr>
        <w:t>: Braço, Cintura) e insira o valor em cm.</w:t>
      </w:r>
    </w:p>
    <w:p w14:paraId="793C81FE" w14:textId="27F8350F" w:rsidR="627CC3A8" w:rsidRPr="00420D18" w:rsidRDefault="627CC3A8">
      <w:pPr>
        <w:pStyle w:val="PargrafodaLista"/>
        <w:numPr>
          <w:ilvl w:val="0"/>
          <w:numId w:val="6"/>
        </w:numPr>
        <w:spacing w:before="240" w:after="240"/>
        <w:jc w:val="both"/>
        <w:rPr>
          <w:rFonts w:ascii="Aptos" w:hAnsi="Aptos"/>
          <w:sz w:val="24"/>
          <w:szCs w:val="24"/>
          <w:rPrChange w:id="861" w:author="WESLEY DOS SANTOS GATINHO" w:date="2025-07-01T01:54:00Z" w16du:dateUtc="2025-07-01T04:54:00Z">
            <w:rPr/>
          </w:rPrChange>
        </w:rPr>
        <w:pPrChange w:id="862" w:author="ANDRE LUIS AGUIAR DO NASCIMENTO" w:date="2025-07-01T03:25:00Z">
          <w:pPr/>
        </w:pPrChange>
      </w:pPr>
      <w:r w:rsidRPr="00420D18">
        <w:rPr>
          <w:rFonts w:ascii="Aptos" w:hAnsi="Aptos"/>
          <w:b/>
          <w:bCs/>
          <w:sz w:val="24"/>
          <w:szCs w:val="24"/>
          <w:rPrChange w:id="863" w:author="WESLEY DOS SANTOS GATINHO" w:date="2025-07-01T01:54:00Z" w16du:dateUtc="2025-07-01T04:54:00Z">
            <w:rPr>
              <w:b/>
              <w:bCs/>
            </w:rPr>
          </w:rPrChange>
        </w:rPr>
        <w:t>Cárdio</w:t>
      </w:r>
      <w:r w:rsidRPr="00420D18">
        <w:rPr>
          <w:rFonts w:ascii="Aptos" w:hAnsi="Aptos"/>
          <w:b/>
          <w:bCs/>
          <w:sz w:val="24"/>
          <w:szCs w:val="24"/>
          <w:rPrChange w:id="864" w:author="WESLEY DOS SANTOS GATINHO" w:date="2025-07-01T01:54:00Z" w16du:dateUtc="2025-07-01T04:54:00Z">
            <w:rPr>
              <w:b/>
              <w:bCs/>
              <w:sz w:val="24"/>
              <w:szCs w:val="24"/>
            </w:rPr>
          </w:rPrChange>
        </w:rPr>
        <w:t>:</w:t>
      </w:r>
      <w:r w:rsidRPr="00420D18">
        <w:rPr>
          <w:rFonts w:ascii="Aptos" w:hAnsi="Aptos"/>
          <w:sz w:val="24"/>
          <w:szCs w:val="24"/>
          <w:rPrChange w:id="865" w:author="WESLEY DOS SANTOS GATINHO" w:date="2025-07-01T01:54:00Z" w16du:dateUtc="2025-07-01T04:54:00Z">
            <w:rPr>
              <w:sz w:val="24"/>
              <w:szCs w:val="24"/>
            </w:rPr>
          </w:rPrChange>
        </w:rPr>
        <w:t xml:space="preserve"> Selecione o aparelho (</w:t>
      </w:r>
      <w:proofErr w:type="spellStart"/>
      <w:r w:rsidRPr="00420D18">
        <w:rPr>
          <w:rFonts w:ascii="Aptos" w:hAnsi="Aptos"/>
          <w:sz w:val="24"/>
          <w:szCs w:val="24"/>
          <w:rPrChange w:id="866" w:author="WESLEY DOS SANTOS GATINHO" w:date="2025-07-01T01:54:00Z" w16du:dateUtc="2025-07-01T04:54:00Z">
            <w:rPr>
              <w:sz w:val="24"/>
              <w:szCs w:val="24"/>
            </w:rPr>
          </w:rPrChange>
        </w:rPr>
        <w:t>ex</w:t>
      </w:r>
      <w:proofErr w:type="spellEnd"/>
      <w:r w:rsidRPr="00420D18">
        <w:rPr>
          <w:rFonts w:ascii="Aptos" w:hAnsi="Aptos"/>
          <w:sz w:val="24"/>
          <w:szCs w:val="24"/>
          <w:rPrChange w:id="867" w:author="WESLEY DOS SANTOS GATINHO" w:date="2025-07-01T01:54:00Z" w16du:dateUtc="2025-07-01T04:54:00Z">
            <w:rPr>
              <w:sz w:val="24"/>
              <w:szCs w:val="24"/>
            </w:rPr>
          </w:rPrChange>
        </w:rPr>
        <w:t>: Esteira), e preencha a duração, distância e calorias.</w:t>
      </w:r>
    </w:p>
    <w:p w14:paraId="3EDE4C67" w14:textId="40A6B001" w:rsidR="627CC3A8" w:rsidRPr="00420D18" w:rsidRDefault="627CC3A8">
      <w:pPr>
        <w:spacing w:before="240" w:after="240"/>
        <w:ind w:left="720"/>
        <w:jc w:val="both"/>
        <w:rPr>
          <w:rFonts w:ascii="Aptos" w:hAnsi="Aptos"/>
          <w:sz w:val="24"/>
          <w:szCs w:val="24"/>
          <w:rPrChange w:id="868" w:author="WESLEY DOS SANTOS GATINHO" w:date="2025-07-01T01:54:00Z" w16du:dateUtc="2025-07-01T04:54:00Z">
            <w:rPr/>
          </w:rPrChange>
        </w:rPr>
        <w:pPrChange w:id="869" w:author="ANDRE LUIS AGUIAR DO NASCIMENTO" w:date="2025-07-01T03:26:00Z">
          <w:pPr/>
        </w:pPrChange>
      </w:pPr>
      <w:r w:rsidRPr="00420D18">
        <w:rPr>
          <w:rFonts w:ascii="Aptos" w:hAnsi="Aptos"/>
          <w:sz w:val="24"/>
          <w:szCs w:val="24"/>
          <w:rPrChange w:id="870" w:author="WESLEY DOS SANTOS GATINHO" w:date="2025-07-01T01:54:00Z" w16du:dateUtc="2025-07-01T04:54:00Z">
            <w:rPr/>
          </w:rPrChange>
        </w:rPr>
        <w:t>Após inserir os dados, toque em "</w:t>
      </w:r>
      <w:r w:rsidRPr="00420D18">
        <w:rPr>
          <w:rFonts w:ascii="Aptos" w:hAnsi="Aptos"/>
          <w:b/>
          <w:bCs/>
          <w:sz w:val="24"/>
          <w:szCs w:val="24"/>
          <w:rPrChange w:id="871" w:author="WESLEY DOS SANTOS GATINHO" w:date="2025-07-01T01:54:00Z" w16du:dateUtc="2025-07-01T04:54:00Z">
            <w:rPr>
              <w:b/>
              <w:bCs/>
            </w:rPr>
          </w:rPrChange>
        </w:rPr>
        <w:t>ADICIONAR</w:t>
      </w:r>
      <w:r w:rsidRPr="00420D18">
        <w:rPr>
          <w:rFonts w:ascii="Aptos" w:hAnsi="Aptos"/>
          <w:sz w:val="24"/>
          <w:szCs w:val="24"/>
          <w:rPrChange w:id="872" w:author="WESLEY DOS SANTOS GATINHO" w:date="2025-07-01T01:54:00Z" w16du:dateUtc="2025-07-01T04:54:00Z">
            <w:rPr/>
          </w:rPrChange>
        </w:rPr>
        <w:t>".</w:t>
      </w:r>
    </w:p>
    <w:p w14:paraId="47AF5D4B" w14:textId="21088568" w:rsidR="15F7685B" w:rsidRPr="00420D18" w:rsidRDefault="15F7685B" w:rsidP="4B3CFFB5">
      <w:pPr>
        <w:spacing w:before="240" w:after="240"/>
        <w:ind w:left="720"/>
        <w:jc w:val="both"/>
        <w:rPr>
          <w:rFonts w:ascii="Aptos" w:hAnsi="Aptos"/>
          <w:b/>
          <w:bCs/>
          <w:sz w:val="24"/>
          <w:szCs w:val="24"/>
          <w:rPrChange w:id="873" w:author="WESLEY DOS SANTOS GATINHO" w:date="2025-07-01T01:54:00Z" w16du:dateUtc="2025-07-01T04:54:00Z">
            <w:rPr>
              <w:b/>
              <w:bCs/>
            </w:rPr>
          </w:rPrChange>
        </w:rPr>
      </w:pPr>
      <w:r w:rsidRPr="00420D18">
        <w:rPr>
          <w:rFonts w:ascii="Aptos" w:hAnsi="Aptos"/>
          <w:b/>
          <w:bCs/>
          <w:sz w:val="24"/>
          <w:szCs w:val="24"/>
          <w:rPrChange w:id="874" w:author="WESLEY DOS SANTOS GATINHO" w:date="2025-07-01T01:54:00Z" w16du:dateUtc="2025-07-01T04:54:00Z">
            <w:rPr>
              <w:b/>
              <w:bCs/>
            </w:rPr>
          </w:rPrChange>
        </w:rPr>
        <w:t>3.3 Visualizando Gráficos</w:t>
      </w:r>
    </w:p>
    <w:p w14:paraId="40A6D280" w14:textId="46E2D61C" w:rsidR="15F7685B" w:rsidRPr="00420D18" w:rsidRDefault="15F7685B">
      <w:pPr>
        <w:spacing w:before="240" w:after="240"/>
        <w:ind w:left="720" w:firstLine="720"/>
        <w:jc w:val="both"/>
        <w:rPr>
          <w:rFonts w:ascii="Aptos" w:hAnsi="Aptos"/>
          <w:sz w:val="24"/>
          <w:szCs w:val="24"/>
          <w:rPrChange w:id="875" w:author="WESLEY DOS SANTOS GATINHO" w:date="2025-07-01T01:54:00Z" w16du:dateUtc="2025-07-01T04:54:00Z">
            <w:rPr/>
          </w:rPrChange>
        </w:rPr>
        <w:pPrChange w:id="876" w:author="ANDRE LUIS AGUIAR DO NASCIMENTO" w:date="2025-07-01T03:32:00Z">
          <w:pPr/>
        </w:pPrChange>
      </w:pPr>
      <w:r w:rsidRPr="00420D18">
        <w:rPr>
          <w:rFonts w:ascii="Aptos" w:hAnsi="Aptos"/>
          <w:sz w:val="24"/>
          <w:szCs w:val="24"/>
          <w:rPrChange w:id="877" w:author="WESLEY DOS SANTOS GATINHO" w:date="2025-07-01T01:54:00Z" w16du:dateUtc="2025-07-01T04:54:00Z">
            <w:rPr/>
          </w:rPrChange>
        </w:rPr>
        <w:t>O aplicativo gera gráficos que exibem a sua evolução ao longo do tempo para cada categoria registrada, permitindo uma análise visual clara do seu progresso.</w:t>
      </w: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878" w:author="WESLEY DOS SANTOS GATINHO" w:date="2025-07-01T01:52:00Z" w16du:dateUtc="2025-07-01T04:52:00Z">
          <w:tblPr>
            <w:tblStyle w:val="Tabelacomgrade"/>
            <w:tblW w:w="0" w:type="auto"/>
            <w:tblInd w:w="720" w:type="dxa"/>
            <w:tblLayout w:type="fixed"/>
            <w:tblLook w:val="06A0" w:firstRow="1" w:lastRow="0" w:firstColumn="1" w:lastColumn="0" w:noHBand="1" w:noVBand="1"/>
          </w:tblPr>
        </w:tblPrChange>
      </w:tblPr>
      <w:tblGrid>
        <w:gridCol w:w="8340"/>
        <w:tblGridChange w:id="879">
          <w:tblGrid>
            <w:gridCol w:w="35"/>
            <w:gridCol w:w="8305"/>
            <w:gridCol w:w="35"/>
          </w:tblGrid>
        </w:tblGridChange>
      </w:tblGrid>
      <w:tr w:rsidR="4B3CFFB5" w:rsidRPr="00420D18" w14:paraId="299EEF6E" w14:textId="77777777" w:rsidTr="00BC441E">
        <w:trPr>
          <w:trHeight w:val="300"/>
          <w:trPrChange w:id="880" w:author="WESLEY DOS SANTOS GATINHO" w:date="2025-07-01T01:52:00Z" w16du:dateUtc="2025-07-01T04:52:00Z">
            <w:trPr>
              <w:gridBefore w:val="1"/>
              <w:trHeight w:val="300"/>
            </w:trPr>
          </w:trPrChange>
        </w:trPr>
        <w:tc>
          <w:tcPr>
            <w:tcW w:w="8340" w:type="dxa"/>
            <w:tcPrChange w:id="881" w:author="WESLEY DOS SANTOS GATINHO" w:date="2025-07-01T01:52:00Z" w16du:dateUtc="2025-07-01T04:52:00Z">
              <w:tcPr>
                <w:tcW w:w="8340" w:type="dxa"/>
                <w:gridSpan w:val="2"/>
              </w:tcPr>
            </w:tcPrChange>
          </w:tcPr>
          <w:p w14:paraId="32D43C9C" w14:textId="2DD7BE23" w:rsidR="15F7685B" w:rsidRPr="00420D18" w:rsidRDefault="15F7685B">
            <w:pPr>
              <w:jc w:val="center"/>
              <w:rPr>
                <w:rFonts w:ascii="Aptos" w:hAnsi="Aptos"/>
                <w:sz w:val="24"/>
                <w:szCs w:val="24"/>
                <w:rPrChange w:id="882" w:author="WESLEY DOS SANTOS GATINHO" w:date="2025-07-01T01:54:00Z" w16du:dateUtc="2025-07-01T04:54:00Z">
                  <w:rPr/>
                </w:rPrChange>
              </w:rPr>
              <w:pPrChange w:id="883" w:author="ANDRE LUIS AGUIAR DO NASCIMENTO" w:date="2025-07-01T03:32:00Z">
                <w:pPr/>
              </w:pPrChange>
            </w:pPr>
            <w:r w:rsidRPr="00420D18">
              <w:rPr>
                <w:rFonts w:ascii="Aptos" w:hAnsi="Aptos"/>
                <w:sz w:val="24"/>
                <w:szCs w:val="24"/>
                <w:rPrChange w:id="884" w:author="WESLEY DOS SANTOS GATINHO" w:date="2025-07-01T01:54:00Z" w16du:dateUtc="2025-07-01T04:54:00Z">
                  <w:rPr/>
                </w:rPrChange>
              </w:rPr>
              <w:t>Tela de Visualização de Gráficos</w:t>
            </w:r>
          </w:p>
        </w:tc>
      </w:tr>
      <w:tr w:rsidR="4B3CFFB5" w:rsidRPr="00420D18" w14:paraId="310DF8C1" w14:textId="77777777" w:rsidTr="00BC441E">
        <w:trPr>
          <w:trHeight w:val="300"/>
          <w:trPrChange w:id="885" w:author="WESLEY DOS SANTOS GATINHO" w:date="2025-07-01T01:52:00Z" w16du:dateUtc="2025-07-01T04:52:00Z">
            <w:trPr>
              <w:gridBefore w:val="1"/>
              <w:trHeight w:val="300"/>
            </w:trPr>
          </w:trPrChange>
        </w:trPr>
        <w:tc>
          <w:tcPr>
            <w:tcW w:w="8340" w:type="dxa"/>
            <w:shd w:val="clear" w:color="auto" w:fill="F2F2F2" w:themeFill="background1" w:themeFillShade="F2"/>
            <w:tcPrChange w:id="886" w:author="WESLEY DOS SANTOS GATINHO" w:date="2025-07-01T01:52:00Z" w16du:dateUtc="2025-07-01T04:52:00Z">
              <w:tcPr>
                <w:tcW w:w="8340" w:type="dxa"/>
                <w:gridSpan w:val="2"/>
              </w:tcPr>
            </w:tcPrChange>
          </w:tcPr>
          <w:p w14:paraId="3F3088BC" w14:textId="6550A5EC" w:rsidR="15F7685B" w:rsidRPr="00420D18" w:rsidRDefault="15F7685B">
            <w:pPr>
              <w:jc w:val="center"/>
              <w:rPr>
                <w:rFonts w:ascii="Aptos" w:hAnsi="Aptos"/>
                <w:sz w:val="24"/>
                <w:szCs w:val="24"/>
                <w:rPrChange w:id="887" w:author="WESLEY DOS SANTOS GATINHO" w:date="2025-07-01T01:54:00Z" w16du:dateUtc="2025-07-01T04:54:00Z">
                  <w:rPr/>
                </w:rPrChange>
              </w:rPr>
              <w:pPrChange w:id="888" w:author="ANDRE LUIS AGUIAR DO NASCIMENTO" w:date="2025-07-01T03:33:00Z">
                <w:pPr/>
              </w:pPrChange>
            </w:pPr>
            <w:r w:rsidRPr="00420D18">
              <w:rPr>
                <w:rFonts w:ascii="Aptos" w:hAnsi="Aptos"/>
                <w:noProof/>
                <w:sz w:val="24"/>
                <w:szCs w:val="24"/>
                <w:rPrChange w:id="889" w:author="WESLEY DOS SANTOS GATINHO" w:date="2025-07-01T01:54:00Z" w16du:dateUtc="2025-07-01T04:54:00Z">
                  <w:rPr>
                    <w:noProof/>
                  </w:rPr>
                </w:rPrChange>
              </w:rPr>
              <w:drawing>
                <wp:inline distT="0" distB="0" distL="0" distR="0" wp14:anchorId="20C2D1EB" wp14:editId="3061EE14">
                  <wp:extent cx="2381250" cy="5153024"/>
                  <wp:effectExtent l="0" t="0" r="0" b="0"/>
                  <wp:docPr id="1265675747" name="Imagem 126567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1250" cy="5153024"/>
                          </a:xfrm>
                          <a:prstGeom prst="rect">
                            <a:avLst/>
                          </a:prstGeom>
                        </pic:spPr>
                      </pic:pic>
                    </a:graphicData>
                  </a:graphic>
                </wp:inline>
              </w:drawing>
            </w:r>
          </w:p>
        </w:tc>
      </w:tr>
      <w:tr w:rsidR="4B3CFFB5" w:rsidRPr="00420D18" w14:paraId="4DC789AB" w14:textId="77777777" w:rsidTr="00BC441E">
        <w:trPr>
          <w:trHeight w:val="300"/>
          <w:trPrChange w:id="890" w:author="WESLEY DOS SANTOS GATINHO" w:date="2025-07-01T01:52:00Z" w16du:dateUtc="2025-07-01T04:52:00Z">
            <w:trPr>
              <w:gridBefore w:val="1"/>
              <w:trHeight w:val="300"/>
            </w:trPr>
          </w:trPrChange>
        </w:trPr>
        <w:tc>
          <w:tcPr>
            <w:tcW w:w="8340" w:type="dxa"/>
            <w:tcPrChange w:id="891" w:author="WESLEY DOS SANTOS GATINHO" w:date="2025-07-01T01:52:00Z" w16du:dateUtc="2025-07-01T04:52:00Z">
              <w:tcPr>
                <w:tcW w:w="8340" w:type="dxa"/>
                <w:gridSpan w:val="2"/>
              </w:tcPr>
            </w:tcPrChange>
          </w:tcPr>
          <w:p w14:paraId="5E0CB79C" w14:textId="1950E02A" w:rsidR="15F7685B" w:rsidRPr="00420D18" w:rsidRDefault="15F7685B">
            <w:pPr>
              <w:jc w:val="center"/>
              <w:rPr>
                <w:rFonts w:ascii="Aptos" w:hAnsi="Aptos"/>
                <w:sz w:val="24"/>
                <w:szCs w:val="24"/>
                <w:rPrChange w:id="892" w:author="WESLEY DOS SANTOS GATINHO" w:date="2025-07-01T01:54:00Z" w16du:dateUtc="2025-07-01T04:54:00Z">
                  <w:rPr/>
                </w:rPrChange>
              </w:rPr>
              <w:pPrChange w:id="893" w:author="ANDRE LUIS AGUIAR DO NASCIMENTO" w:date="2025-07-01T03:32:00Z">
                <w:pPr/>
              </w:pPrChange>
            </w:pPr>
            <w:r w:rsidRPr="00420D18">
              <w:rPr>
                <w:rFonts w:ascii="Aptos" w:hAnsi="Aptos"/>
                <w:sz w:val="24"/>
                <w:szCs w:val="24"/>
                <w:rPrChange w:id="894" w:author="WESLEY DOS SANTOS GATINHO" w:date="2025-07-01T01:54:00Z" w16du:dateUtc="2025-07-01T04:54:00Z">
                  <w:rPr/>
                </w:rPrChange>
              </w:rPr>
              <w:t xml:space="preserve">Fonte: </w:t>
            </w:r>
            <w:r w:rsidR="003E7834">
              <w:rPr>
                <w:rFonts w:ascii="Aptos" w:hAnsi="Aptos"/>
                <w:sz w:val="24"/>
                <w:szCs w:val="24"/>
              </w:rPr>
              <w:t>A</w:t>
            </w:r>
            <w:r w:rsidRPr="00420D18">
              <w:rPr>
                <w:rFonts w:ascii="Aptos" w:hAnsi="Aptos"/>
                <w:sz w:val="24"/>
                <w:szCs w:val="24"/>
                <w:rPrChange w:id="895" w:author="WESLEY DOS SANTOS GATINHO" w:date="2025-07-01T01:54:00Z" w16du:dateUtc="2025-07-01T04:54:00Z">
                  <w:rPr/>
                </w:rPrChange>
              </w:rPr>
              <w:t>utores, 2025</w:t>
            </w:r>
            <w:r w:rsidR="003E7834">
              <w:rPr>
                <w:rFonts w:ascii="Aptos" w:hAnsi="Aptos"/>
                <w:sz w:val="24"/>
                <w:szCs w:val="24"/>
              </w:rPr>
              <w:t>.</w:t>
            </w:r>
          </w:p>
        </w:tc>
      </w:tr>
    </w:tbl>
    <w:p w14:paraId="49C87555" w14:textId="77777777" w:rsidR="001900E4" w:rsidRPr="00420D18" w:rsidRDefault="005021FE" w:rsidP="4B3CFFB5">
      <w:pPr>
        <w:pStyle w:val="Ttulo2"/>
        <w:spacing w:line="360" w:lineRule="auto"/>
        <w:jc w:val="both"/>
        <w:rPr>
          <w:del w:id="896" w:author="ANDRE LUIS AGUIAR DO NASCIMENTO" w:date="2025-07-01T03:17:00Z" w16du:dateUtc="2025-07-01T03:17:02Z"/>
          <w:rFonts w:ascii="Aptos" w:hAnsi="Aptos"/>
          <w:b/>
          <w:bCs/>
          <w:sz w:val="24"/>
          <w:szCs w:val="24"/>
          <w:rPrChange w:id="897" w:author="WESLEY DOS SANTOS GATINHO" w:date="2025-07-01T01:54:00Z" w16du:dateUtc="2025-07-01T04:54:00Z">
            <w:rPr>
              <w:del w:id="898" w:author="ANDRE LUIS AGUIAR DO NASCIMENTO" w:date="2025-07-01T03:17:00Z" w16du:dateUtc="2025-07-01T03:17:02Z"/>
              <w:b/>
              <w:bCs/>
              <w:sz w:val="24"/>
              <w:szCs w:val="24"/>
            </w:rPr>
          </w:rPrChange>
        </w:rPr>
      </w:pPr>
      <w:bookmarkStart w:id="899" w:name="_jct6z62n9iuv"/>
      <w:bookmarkEnd w:id="899"/>
      <w:del w:id="900" w:author="ANDRE LUIS AGUIAR DO NASCIMENTO" w:date="2025-07-01T03:17:00Z">
        <w:r w:rsidRPr="00420D18" w:rsidDel="005021FE">
          <w:rPr>
            <w:rFonts w:ascii="Aptos" w:hAnsi="Aptos"/>
            <w:b/>
            <w:bCs/>
            <w:sz w:val="24"/>
            <w:szCs w:val="24"/>
            <w:rPrChange w:id="901" w:author="WESLEY DOS SANTOS GATINHO" w:date="2025-07-01T01:54:00Z" w16du:dateUtc="2025-07-01T04:54:00Z">
              <w:rPr>
                <w:b/>
                <w:bCs/>
                <w:sz w:val="24"/>
                <w:szCs w:val="24"/>
              </w:rPr>
            </w:rPrChange>
          </w:rPr>
          <w:lastRenderedPageBreak/>
          <w:delText>3.1 Coagulação Enzimática</w:delText>
        </w:r>
      </w:del>
    </w:p>
    <w:p w14:paraId="738610EB" w14:textId="77777777" w:rsidR="001900E4" w:rsidRPr="00420D18" w:rsidRDefault="001900E4">
      <w:pPr>
        <w:spacing w:line="360" w:lineRule="auto"/>
        <w:jc w:val="both"/>
        <w:rPr>
          <w:del w:id="902" w:author="ANDRE LUIS AGUIAR DO NASCIMENTO" w:date="2025-07-01T03:17:00Z" w16du:dateUtc="2025-07-01T03:17:02Z"/>
          <w:rFonts w:ascii="Aptos" w:hAnsi="Aptos"/>
          <w:sz w:val="24"/>
          <w:szCs w:val="24"/>
          <w:rPrChange w:id="903" w:author="WESLEY DOS SANTOS GATINHO" w:date="2025-07-01T01:54:00Z" w16du:dateUtc="2025-07-01T04:54:00Z">
            <w:rPr>
              <w:del w:id="904" w:author="ANDRE LUIS AGUIAR DO NASCIMENTO" w:date="2025-07-01T03:17:00Z" w16du:dateUtc="2025-07-01T03:17:02Z"/>
            </w:rPr>
          </w:rPrChange>
        </w:rPr>
      </w:pPr>
    </w:p>
    <w:p w14:paraId="0B251F09" w14:textId="77777777" w:rsidR="001900E4" w:rsidRPr="00420D18" w:rsidRDefault="005021FE">
      <w:pPr>
        <w:spacing w:line="360" w:lineRule="auto"/>
        <w:ind w:firstLine="708"/>
        <w:jc w:val="both"/>
        <w:rPr>
          <w:del w:id="905" w:author="ANDRE LUIS AGUIAR DO NASCIMENTO" w:date="2025-07-01T03:17:00Z" w16du:dateUtc="2025-07-01T03:17:02Z"/>
          <w:rFonts w:ascii="Aptos" w:hAnsi="Aptos"/>
          <w:sz w:val="24"/>
          <w:szCs w:val="24"/>
          <w:rPrChange w:id="906" w:author="WESLEY DOS SANTOS GATINHO" w:date="2025-07-01T01:54:00Z" w16du:dateUtc="2025-07-01T04:54:00Z">
            <w:rPr>
              <w:del w:id="907" w:author="ANDRE LUIS AGUIAR DO NASCIMENTO" w:date="2025-07-01T03:17:00Z" w16du:dateUtc="2025-07-01T03:17:02Z"/>
              <w:sz w:val="24"/>
              <w:szCs w:val="24"/>
            </w:rPr>
          </w:rPrChange>
        </w:rPr>
      </w:pPr>
      <w:del w:id="908" w:author="ANDRE LUIS AGUIAR DO NASCIMENTO" w:date="2025-07-01T03:17:00Z">
        <w:r w:rsidRPr="00420D18" w:rsidDel="005021FE">
          <w:rPr>
            <w:rFonts w:ascii="Aptos" w:hAnsi="Aptos"/>
            <w:sz w:val="24"/>
            <w:szCs w:val="24"/>
            <w:rPrChange w:id="909" w:author="WESLEY DOS SANTOS GATINHO" w:date="2025-07-01T01:54:00Z" w16du:dateUtc="2025-07-01T04:54:00Z">
              <w:rPr>
                <w:sz w:val="24"/>
                <w:szCs w:val="24"/>
              </w:rPr>
            </w:rPrChange>
          </w:rPr>
          <w:delText>A coagulação enzimática do leite é um processo complexo que envolve a modificação das micelas de caseína por meio de proteólise limitada, especificamente a quebra da ligação peptídica Phe</w:delText>
        </w:r>
        <w:r w:rsidRPr="00420D18" w:rsidDel="005021FE">
          <w:rPr>
            <w:rFonts w:ascii="Aptos" w:hAnsi="Aptos"/>
            <w:sz w:val="24"/>
            <w:szCs w:val="24"/>
            <w:vertAlign w:val="subscript"/>
            <w:rPrChange w:id="910" w:author="WESLEY DOS SANTOS GATINHO" w:date="2025-07-01T01:54:00Z" w16du:dateUtc="2025-07-01T04:54:00Z">
              <w:rPr>
                <w:sz w:val="24"/>
                <w:szCs w:val="24"/>
                <w:vertAlign w:val="subscript"/>
              </w:rPr>
            </w:rPrChange>
          </w:rPr>
          <w:delText>105</w:delText>
        </w:r>
        <w:r w:rsidRPr="00420D18" w:rsidDel="005021FE">
          <w:rPr>
            <w:rFonts w:ascii="Aptos" w:hAnsi="Aptos"/>
            <w:sz w:val="24"/>
            <w:szCs w:val="24"/>
            <w:rPrChange w:id="911" w:author="WESLEY DOS SANTOS GATINHO" w:date="2025-07-01T01:54:00Z" w16du:dateUtc="2025-07-01T04:54:00Z">
              <w:rPr>
                <w:sz w:val="24"/>
                <w:szCs w:val="24"/>
              </w:rPr>
            </w:rPrChange>
          </w:rPr>
          <w:delText xml:space="preserve"> – Met</w:delText>
        </w:r>
        <w:r w:rsidRPr="00420D18" w:rsidDel="005021FE">
          <w:rPr>
            <w:rFonts w:ascii="Aptos" w:hAnsi="Aptos"/>
            <w:sz w:val="24"/>
            <w:szCs w:val="24"/>
            <w:vertAlign w:val="subscript"/>
            <w:rPrChange w:id="912" w:author="WESLEY DOS SANTOS GATINHO" w:date="2025-07-01T01:54:00Z" w16du:dateUtc="2025-07-01T04:54:00Z">
              <w:rPr>
                <w:sz w:val="24"/>
                <w:szCs w:val="24"/>
                <w:vertAlign w:val="subscript"/>
              </w:rPr>
            </w:rPrChange>
          </w:rPr>
          <w:delText>106</w:delText>
        </w:r>
        <w:r w:rsidRPr="00420D18" w:rsidDel="005021FE">
          <w:rPr>
            <w:rFonts w:ascii="Aptos" w:hAnsi="Aptos"/>
            <w:sz w:val="24"/>
            <w:szCs w:val="24"/>
            <w:rPrChange w:id="913" w:author="WESLEY DOS SANTOS GATINHO" w:date="2025-07-01T01:54:00Z" w16du:dateUtc="2025-07-01T04:54:00Z">
              <w:rPr>
                <w:sz w:val="24"/>
                <w:szCs w:val="24"/>
              </w:rPr>
            </w:rPrChange>
          </w:rPr>
          <w:delText>. Esse processo é desencadeado pelas enzimas presentes no coalho ou coagulantes, seguido pela agregação das micelas modificadas induzida pelo cálcio. O resultado é a formação de uma coalhada gelatinosa que ocupa o mesmo volume do leite inicialmente utilizado no processo.</w:delText>
        </w:r>
      </w:del>
    </w:p>
    <w:p w14:paraId="27D7F471" w14:textId="77777777" w:rsidR="001900E4" w:rsidRPr="00420D18" w:rsidRDefault="005021FE">
      <w:pPr>
        <w:spacing w:line="360" w:lineRule="auto"/>
        <w:ind w:firstLine="708"/>
        <w:jc w:val="both"/>
        <w:rPr>
          <w:del w:id="914" w:author="ANDRE LUIS AGUIAR DO NASCIMENTO" w:date="2025-07-01T03:17:00Z" w16du:dateUtc="2025-07-01T03:17:02Z"/>
          <w:rFonts w:ascii="Aptos" w:hAnsi="Aptos"/>
          <w:sz w:val="24"/>
          <w:szCs w:val="24"/>
          <w:rPrChange w:id="915" w:author="WESLEY DOS SANTOS GATINHO" w:date="2025-07-01T01:54:00Z" w16du:dateUtc="2025-07-01T04:54:00Z">
            <w:rPr>
              <w:del w:id="916" w:author="ANDRE LUIS AGUIAR DO NASCIMENTO" w:date="2025-07-01T03:17:00Z" w16du:dateUtc="2025-07-01T03:17:02Z"/>
              <w:sz w:val="24"/>
              <w:szCs w:val="24"/>
            </w:rPr>
          </w:rPrChange>
        </w:rPr>
      </w:pPr>
      <w:del w:id="917" w:author="ANDRE LUIS AGUIAR DO NASCIMENTO" w:date="2025-07-01T03:17:00Z">
        <w:r w:rsidRPr="00420D18" w:rsidDel="005021FE">
          <w:rPr>
            <w:rFonts w:ascii="Aptos" w:hAnsi="Aptos"/>
            <w:sz w:val="24"/>
            <w:szCs w:val="24"/>
            <w:rPrChange w:id="918" w:author="WESLEY DOS SANTOS GATINHO" w:date="2025-07-01T01:54:00Z" w16du:dateUtc="2025-07-01T04:54:00Z">
              <w:rPr>
                <w:sz w:val="24"/>
                <w:szCs w:val="24"/>
              </w:rPr>
            </w:rPrChange>
          </w:rPr>
          <w:delText>O coalho ou coagulante é adicionado ao leite a uma temperatura normalmente entre 32-35°C, em quantidade suficiente para promover a coagulação em um período de 30 a 40 minutos. A dosagem do coalho varia conforme o fabricante e pode ser apresentada tanto na forma líquida quanto em pó, diluída em água não clorada e adicionada lentamente ao leite sob agitação (FOX e MCSWEENEY, 1998; WALSTRA et al., 1999; FOX et al., 2000).</w:delText>
        </w:r>
      </w:del>
    </w:p>
    <w:p w14:paraId="418FDD5A" w14:textId="77777777" w:rsidR="001900E4" w:rsidRPr="00420D18" w:rsidRDefault="005021FE">
      <w:pPr>
        <w:spacing w:line="360" w:lineRule="auto"/>
        <w:ind w:firstLine="708"/>
        <w:jc w:val="both"/>
        <w:rPr>
          <w:del w:id="919" w:author="ANDRE LUIS AGUIAR DO NASCIMENTO" w:date="2025-07-01T03:17:00Z" w16du:dateUtc="2025-07-01T03:17:02Z"/>
          <w:rFonts w:ascii="Aptos" w:hAnsi="Aptos"/>
          <w:sz w:val="24"/>
          <w:szCs w:val="24"/>
          <w:rPrChange w:id="920" w:author="WESLEY DOS SANTOS GATINHO" w:date="2025-07-01T01:54:00Z" w16du:dateUtc="2025-07-01T04:54:00Z">
            <w:rPr>
              <w:del w:id="921" w:author="ANDRE LUIS AGUIAR DO NASCIMENTO" w:date="2025-07-01T03:17:00Z" w16du:dateUtc="2025-07-01T03:17:02Z"/>
              <w:sz w:val="24"/>
              <w:szCs w:val="24"/>
            </w:rPr>
          </w:rPrChange>
        </w:rPr>
      </w:pPr>
      <w:del w:id="922" w:author="ANDRE LUIS AGUIAR DO NASCIMENTO" w:date="2025-07-01T03:17:00Z">
        <w:r w:rsidRPr="00420D18" w:rsidDel="005021FE">
          <w:rPr>
            <w:rFonts w:ascii="Aptos" w:hAnsi="Aptos"/>
            <w:sz w:val="24"/>
            <w:szCs w:val="24"/>
            <w:rPrChange w:id="923" w:author="WESLEY DOS SANTOS GATINHO" w:date="2025-07-01T01:54:00Z" w16du:dateUtc="2025-07-01T04:54:00Z">
              <w:rPr>
                <w:sz w:val="24"/>
                <w:szCs w:val="24"/>
              </w:rPr>
            </w:rPrChange>
          </w:rPr>
          <w:delText>A temperatura de coagulação é crucial e depende das características do fermento e das enzimas do coalho. O fermento lácteo mais utilizado, de natureza mesofílica, é eficaz entre 20-25°C, enquanto as enzimas do coalho têm melhor atividade em temperaturas entre 40-42°C. Portanto, para otimizar a ação conjunta dos microrganismos e das enzimas, a temperatura de coagulação deve ser mantida entre 32-35°C.</w:delText>
        </w:r>
      </w:del>
    </w:p>
    <w:p w14:paraId="3E365D4E" w14:textId="77777777" w:rsidR="001900E4" w:rsidRPr="00420D18" w:rsidRDefault="005021FE">
      <w:pPr>
        <w:spacing w:line="360" w:lineRule="auto"/>
        <w:ind w:firstLine="708"/>
        <w:jc w:val="both"/>
        <w:rPr>
          <w:del w:id="924" w:author="ANDRE LUIS AGUIAR DO NASCIMENTO" w:date="2025-07-01T03:17:00Z" w16du:dateUtc="2025-07-01T03:17:02Z"/>
          <w:rFonts w:ascii="Aptos" w:hAnsi="Aptos"/>
          <w:sz w:val="24"/>
          <w:szCs w:val="24"/>
          <w:rPrChange w:id="925" w:author="WESLEY DOS SANTOS GATINHO" w:date="2025-07-01T01:54:00Z" w16du:dateUtc="2025-07-01T04:54:00Z">
            <w:rPr>
              <w:del w:id="926" w:author="ANDRE LUIS AGUIAR DO NASCIMENTO" w:date="2025-07-01T03:17:00Z" w16du:dateUtc="2025-07-01T03:17:02Z"/>
              <w:sz w:val="24"/>
              <w:szCs w:val="24"/>
            </w:rPr>
          </w:rPrChange>
        </w:rPr>
      </w:pPr>
      <w:del w:id="927" w:author="ANDRE LUIS AGUIAR DO NASCIMENTO" w:date="2025-07-01T03:17:00Z">
        <w:r w:rsidRPr="00420D18" w:rsidDel="005021FE">
          <w:rPr>
            <w:rFonts w:ascii="Aptos" w:hAnsi="Aptos"/>
            <w:sz w:val="24"/>
            <w:szCs w:val="24"/>
            <w:rPrChange w:id="928" w:author="WESLEY DOS SANTOS GATINHO" w:date="2025-07-01T01:54:00Z" w16du:dateUtc="2025-07-01T04:54:00Z">
              <w:rPr>
                <w:sz w:val="24"/>
                <w:szCs w:val="24"/>
              </w:rPr>
            </w:rPrChange>
          </w:rPr>
          <w:delText>O coalho utilizado na produção de queijos é geralmente derivado do quarto estômago do bovino adulto ou de bezerros. Composto principalmente por duas proteínas, a quimosina é particularmente valorizada pela indústria queijeira devido à sua especificidade na clivagem da kappa-caseína na posição dos aminoácidos 105-106. Por outro lado, a pepsina, outra enzima presente no coalho, é menos específica e mais proteolítica, contribuindo potencialmente para sabores indesejáveis nos queijos maturados.</w:delText>
        </w:r>
      </w:del>
    </w:p>
    <w:p w14:paraId="74F94D36" w14:textId="77777777" w:rsidR="001900E4" w:rsidRPr="00420D18" w:rsidRDefault="005021FE">
      <w:pPr>
        <w:spacing w:line="360" w:lineRule="auto"/>
        <w:ind w:firstLine="708"/>
        <w:jc w:val="both"/>
        <w:rPr>
          <w:del w:id="929" w:author="ANDRE LUIS AGUIAR DO NASCIMENTO" w:date="2025-07-01T03:17:00Z" w16du:dateUtc="2025-07-01T03:17:02Z"/>
          <w:rFonts w:ascii="Aptos" w:hAnsi="Aptos"/>
          <w:sz w:val="24"/>
          <w:szCs w:val="24"/>
          <w:rPrChange w:id="930" w:author="WESLEY DOS SANTOS GATINHO" w:date="2025-07-01T01:54:00Z" w16du:dateUtc="2025-07-01T04:54:00Z">
            <w:rPr>
              <w:del w:id="931" w:author="ANDRE LUIS AGUIAR DO NASCIMENTO" w:date="2025-07-01T03:17:00Z" w16du:dateUtc="2025-07-01T03:17:02Z"/>
              <w:sz w:val="24"/>
              <w:szCs w:val="24"/>
            </w:rPr>
          </w:rPrChange>
        </w:rPr>
      </w:pPr>
      <w:del w:id="932" w:author="ANDRE LUIS AGUIAR DO NASCIMENTO" w:date="2025-07-01T03:17:00Z">
        <w:r w:rsidRPr="00420D18" w:rsidDel="005021FE">
          <w:rPr>
            <w:rFonts w:ascii="Aptos" w:hAnsi="Aptos"/>
            <w:sz w:val="24"/>
            <w:szCs w:val="24"/>
            <w:rPrChange w:id="933" w:author="WESLEY DOS SANTOS GATINHO" w:date="2025-07-01T01:54:00Z" w16du:dateUtc="2025-07-01T04:54:00Z">
              <w:rPr>
                <w:sz w:val="24"/>
                <w:szCs w:val="24"/>
              </w:rPr>
            </w:rPrChange>
          </w:rPr>
          <w:delText>A coagulação é sensível a diversos fatores:</w:delText>
        </w:r>
      </w:del>
    </w:p>
    <w:p w14:paraId="002B47A3" w14:textId="77777777" w:rsidR="001900E4" w:rsidRPr="00420D18" w:rsidRDefault="005021FE">
      <w:pPr>
        <w:numPr>
          <w:ilvl w:val="0"/>
          <w:numId w:val="20"/>
        </w:numPr>
        <w:spacing w:line="360" w:lineRule="auto"/>
        <w:ind w:left="0" w:firstLine="708"/>
        <w:jc w:val="both"/>
        <w:rPr>
          <w:del w:id="934" w:author="ANDRE LUIS AGUIAR DO NASCIMENTO" w:date="2025-07-01T03:17:00Z" w16du:dateUtc="2025-07-01T03:17:02Z"/>
          <w:rFonts w:ascii="Aptos" w:hAnsi="Aptos"/>
          <w:sz w:val="24"/>
          <w:szCs w:val="24"/>
          <w:rPrChange w:id="935" w:author="WESLEY DOS SANTOS GATINHO" w:date="2025-07-01T01:54:00Z" w16du:dateUtc="2025-07-01T04:54:00Z">
            <w:rPr>
              <w:del w:id="936" w:author="ANDRE LUIS AGUIAR DO NASCIMENTO" w:date="2025-07-01T03:17:00Z" w16du:dateUtc="2025-07-01T03:17:02Z"/>
              <w:sz w:val="24"/>
              <w:szCs w:val="24"/>
            </w:rPr>
          </w:rPrChange>
        </w:rPr>
      </w:pPr>
      <w:del w:id="937" w:author="ANDRE LUIS AGUIAR DO NASCIMENTO" w:date="2025-07-01T03:17:00Z">
        <w:r w:rsidRPr="00420D18" w:rsidDel="005021FE">
          <w:rPr>
            <w:rFonts w:ascii="Aptos" w:hAnsi="Aptos"/>
            <w:sz w:val="24"/>
            <w:szCs w:val="24"/>
            <w:rPrChange w:id="938" w:author="WESLEY DOS SANTOS GATINHO" w:date="2025-07-01T01:54:00Z" w16du:dateUtc="2025-07-01T04:54:00Z">
              <w:rPr>
                <w:sz w:val="24"/>
                <w:szCs w:val="24"/>
              </w:rPr>
            </w:rPrChange>
          </w:rPr>
          <w:delText>Temperaturas abaixo de 18°C ou acima de 55-60°C inibem a formação do gel de coalho.</w:delText>
        </w:r>
      </w:del>
    </w:p>
    <w:p w14:paraId="2F631F73" w14:textId="77777777" w:rsidR="001900E4" w:rsidRPr="00420D18" w:rsidRDefault="005021FE">
      <w:pPr>
        <w:numPr>
          <w:ilvl w:val="0"/>
          <w:numId w:val="20"/>
        </w:numPr>
        <w:spacing w:line="360" w:lineRule="auto"/>
        <w:ind w:left="0" w:firstLine="708"/>
        <w:jc w:val="both"/>
        <w:rPr>
          <w:del w:id="939" w:author="ANDRE LUIS AGUIAR DO NASCIMENTO" w:date="2025-07-01T03:17:00Z" w16du:dateUtc="2025-07-01T03:17:02Z"/>
          <w:rFonts w:ascii="Aptos" w:hAnsi="Aptos"/>
          <w:sz w:val="24"/>
          <w:szCs w:val="24"/>
          <w:rPrChange w:id="940" w:author="WESLEY DOS SANTOS GATINHO" w:date="2025-07-01T01:54:00Z" w16du:dateUtc="2025-07-01T04:54:00Z">
            <w:rPr>
              <w:del w:id="941" w:author="ANDRE LUIS AGUIAR DO NASCIMENTO" w:date="2025-07-01T03:17:00Z" w16du:dateUtc="2025-07-01T03:17:02Z"/>
              <w:sz w:val="24"/>
              <w:szCs w:val="24"/>
            </w:rPr>
          </w:rPrChange>
        </w:rPr>
      </w:pPr>
      <w:del w:id="942" w:author="ANDRE LUIS AGUIAR DO NASCIMENTO" w:date="2025-07-01T03:17:00Z">
        <w:r w:rsidRPr="00420D18" w:rsidDel="005021FE">
          <w:rPr>
            <w:rFonts w:ascii="Aptos" w:hAnsi="Aptos"/>
            <w:sz w:val="24"/>
            <w:szCs w:val="24"/>
            <w:rPrChange w:id="943" w:author="WESLEY DOS SANTOS GATINHO" w:date="2025-07-01T01:54:00Z" w16du:dateUtc="2025-07-01T04:54:00Z">
              <w:rPr>
                <w:sz w:val="24"/>
                <w:szCs w:val="24"/>
              </w:rPr>
            </w:rPrChange>
          </w:rPr>
          <w:delText>Temperaturas próximas a 40°C estimulam a ação do coalho, reduzindo o tempo de coagulação.</w:delText>
        </w:r>
      </w:del>
    </w:p>
    <w:p w14:paraId="105A3C62" w14:textId="77777777" w:rsidR="001900E4" w:rsidRPr="00420D18" w:rsidRDefault="005021FE">
      <w:pPr>
        <w:numPr>
          <w:ilvl w:val="0"/>
          <w:numId w:val="20"/>
        </w:numPr>
        <w:spacing w:line="360" w:lineRule="auto"/>
        <w:ind w:left="0" w:firstLine="708"/>
        <w:jc w:val="both"/>
        <w:rPr>
          <w:del w:id="944" w:author="ANDRE LUIS AGUIAR DO NASCIMENTO" w:date="2025-07-01T03:17:00Z" w16du:dateUtc="2025-07-01T03:17:02Z"/>
          <w:rFonts w:ascii="Aptos" w:hAnsi="Aptos"/>
          <w:sz w:val="24"/>
          <w:szCs w:val="24"/>
          <w:rPrChange w:id="945" w:author="WESLEY DOS SANTOS GATINHO" w:date="2025-07-01T01:54:00Z" w16du:dateUtc="2025-07-01T04:54:00Z">
            <w:rPr>
              <w:del w:id="946" w:author="ANDRE LUIS AGUIAR DO NASCIMENTO" w:date="2025-07-01T03:17:00Z" w16du:dateUtc="2025-07-01T03:17:02Z"/>
              <w:sz w:val="24"/>
              <w:szCs w:val="24"/>
            </w:rPr>
          </w:rPrChange>
        </w:rPr>
      </w:pPr>
      <w:del w:id="947" w:author="ANDRE LUIS AGUIAR DO NASCIMENTO" w:date="2025-07-01T03:17:00Z">
        <w:r w:rsidRPr="00420D18" w:rsidDel="005021FE">
          <w:rPr>
            <w:rFonts w:ascii="Aptos" w:hAnsi="Aptos"/>
            <w:sz w:val="24"/>
            <w:szCs w:val="24"/>
            <w:rPrChange w:id="948" w:author="WESLEY DOS SANTOS GATINHO" w:date="2025-07-01T01:54:00Z" w16du:dateUtc="2025-07-01T04:54:00Z">
              <w:rPr>
                <w:sz w:val="24"/>
                <w:szCs w:val="24"/>
              </w:rPr>
            </w:rPrChange>
          </w:rPr>
          <w:delText>O pH ótimo para a atividade enzimática do coalho está próximo de 6,0, favorecendo a formação e a firmeza da coalhada.</w:delText>
        </w:r>
      </w:del>
    </w:p>
    <w:p w14:paraId="660FD20A" w14:textId="77777777" w:rsidR="001900E4" w:rsidRPr="00420D18" w:rsidRDefault="005021FE">
      <w:pPr>
        <w:numPr>
          <w:ilvl w:val="0"/>
          <w:numId w:val="20"/>
        </w:numPr>
        <w:spacing w:line="360" w:lineRule="auto"/>
        <w:ind w:left="0" w:firstLine="708"/>
        <w:jc w:val="both"/>
        <w:rPr>
          <w:del w:id="949" w:author="ANDRE LUIS AGUIAR DO NASCIMENTO" w:date="2025-07-01T03:17:00Z" w16du:dateUtc="2025-07-01T03:17:02Z"/>
          <w:rFonts w:ascii="Aptos" w:hAnsi="Aptos"/>
          <w:sz w:val="24"/>
          <w:szCs w:val="24"/>
          <w:rPrChange w:id="950" w:author="WESLEY DOS SANTOS GATINHO" w:date="2025-07-01T01:54:00Z" w16du:dateUtc="2025-07-01T04:54:00Z">
            <w:rPr>
              <w:del w:id="951" w:author="ANDRE LUIS AGUIAR DO NASCIMENTO" w:date="2025-07-01T03:17:00Z" w16du:dateUtc="2025-07-01T03:17:02Z"/>
              <w:sz w:val="24"/>
              <w:szCs w:val="24"/>
            </w:rPr>
          </w:rPrChange>
        </w:rPr>
      </w:pPr>
      <w:del w:id="952" w:author="ANDRE LUIS AGUIAR DO NASCIMENTO" w:date="2025-07-01T03:17:00Z">
        <w:r w:rsidRPr="00420D18" w:rsidDel="005021FE">
          <w:rPr>
            <w:rFonts w:ascii="Aptos" w:hAnsi="Aptos"/>
            <w:sz w:val="24"/>
            <w:szCs w:val="24"/>
            <w:rPrChange w:id="953" w:author="WESLEY DOS SANTOS GATINHO" w:date="2025-07-01T01:54:00Z" w16du:dateUtc="2025-07-01T04:54:00Z">
              <w:rPr>
                <w:sz w:val="24"/>
                <w:szCs w:val="24"/>
              </w:rPr>
            </w:rPrChange>
          </w:rPr>
          <w:delText>A presença de cálcio solúvel e uma maior concentração de proteínas do leite também aceleram o processo de coagulação.</w:delText>
        </w:r>
      </w:del>
    </w:p>
    <w:p w14:paraId="2F765892" w14:textId="77777777" w:rsidR="001900E4" w:rsidRPr="00420D18" w:rsidRDefault="005021FE">
      <w:pPr>
        <w:numPr>
          <w:ilvl w:val="0"/>
          <w:numId w:val="20"/>
        </w:numPr>
        <w:spacing w:line="360" w:lineRule="auto"/>
        <w:ind w:left="0" w:firstLine="708"/>
        <w:jc w:val="both"/>
        <w:rPr>
          <w:del w:id="954" w:author="ANDRE LUIS AGUIAR DO NASCIMENTO" w:date="2025-07-01T03:17:00Z" w16du:dateUtc="2025-07-01T03:17:02Z"/>
          <w:rFonts w:ascii="Aptos" w:hAnsi="Aptos"/>
          <w:sz w:val="24"/>
          <w:szCs w:val="24"/>
          <w:rPrChange w:id="955" w:author="WESLEY DOS SANTOS GATINHO" w:date="2025-07-01T01:54:00Z" w16du:dateUtc="2025-07-01T04:54:00Z">
            <w:rPr>
              <w:del w:id="956" w:author="ANDRE LUIS AGUIAR DO NASCIMENTO" w:date="2025-07-01T03:17:00Z" w16du:dateUtc="2025-07-01T03:17:02Z"/>
              <w:sz w:val="24"/>
              <w:szCs w:val="24"/>
            </w:rPr>
          </w:rPrChange>
        </w:rPr>
      </w:pPr>
      <w:del w:id="957" w:author="ANDRE LUIS AGUIAR DO NASCIMENTO" w:date="2025-07-01T03:17:00Z">
        <w:r w:rsidRPr="00420D18" w:rsidDel="005021FE">
          <w:rPr>
            <w:rFonts w:ascii="Aptos" w:hAnsi="Aptos"/>
            <w:sz w:val="24"/>
            <w:szCs w:val="24"/>
            <w:rPrChange w:id="958" w:author="WESLEY DOS SANTOS GATINHO" w:date="2025-07-01T01:54:00Z" w16du:dateUtc="2025-07-01T04:54:00Z">
              <w:rPr>
                <w:sz w:val="24"/>
                <w:szCs w:val="24"/>
              </w:rPr>
            </w:rPrChange>
          </w:rPr>
          <w:delText>Concentrações elevadas de enzimas reduzem o tempo necessário para a coagulação do leite.</w:delText>
        </w:r>
      </w:del>
    </w:p>
    <w:p w14:paraId="15A16DD8" w14:textId="77777777" w:rsidR="001900E4" w:rsidRPr="00420D18" w:rsidRDefault="005021FE">
      <w:pPr>
        <w:spacing w:line="360" w:lineRule="auto"/>
        <w:ind w:firstLine="708"/>
        <w:jc w:val="both"/>
        <w:rPr>
          <w:del w:id="959" w:author="ANDRE LUIS AGUIAR DO NASCIMENTO" w:date="2025-07-01T03:17:00Z" w16du:dateUtc="2025-07-01T03:17:02Z"/>
          <w:rFonts w:ascii="Aptos" w:hAnsi="Aptos"/>
          <w:sz w:val="24"/>
          <w:szCs w:val="24"/>
          <w:rPrChange w:id="960" w:author="WESLEY DOS SANTOS GATINHO" w:date="2025-07-01T01:54:00Z" w16du:dateUtc="2025-07-01T04:54:00Z">
            <w:rPr>
              <w:del w:id="961" w:author="ANDRE LUIS AGUIAR DO NASCIMENTO" w:date="2025-07-01T03:17:00Z" w16du:dateUtc="2025-07-01T03:17:02Z"/>
              <w:sz w:val="24"/>
              <w:szCs w:val="24"/>
            </w:rPr>
          </w:rPrChange>
        </w:rPr>
      </w:pPr>
      <w:del w:id="962" w:author="ANDRE LUIS AGUIAR DO NASCIMENTO" w:date="2025-07-01T03:17:00Z">
        <w:r w:rsidRPr="00420D18" w:rsidDel="005021FE">
          <w:rPr>
            <w:rFonts w:ascii="Aptos" w:hAnsi="Aptos"/>
            <w:sz w:val="24"/>
            <w:szCs w:val="24"/>
            <w:rPrChange w:id="963" w:author="WESLEY DOS SANTOS GATINHO" w:date="2025-07-01T01:54:00Z" w16du:dateUtc="2025-07-01T04:54:00Z">
              <w:rPr>
                <w:sz w:val="24"/>
                <w:szCs w:val="24"/>
              </w:rPr>
            </w:rPrChange>
          </w:rPr>
          <w:delText>Após a formação inicial do gel de coalho, a rede de coalhada continua a se desenvolver consideravelmente, mesmo após o corte inicial. A força do gel formado é crucial para controlar a sinérese e, consequentemente, a umidade e o rendimento final do queijo (FOX e MCSWEENEY, 1998; WALSTRA et al., 1999).</w:delText>
        </w:r>
      </w:del>
    </w:p>
    <w:p w14:paraId="637805D2" w14:textId="77777777" w:rsidR="001900E4" w:rsidRPr="00420D18" w:rsidRDefault="001900E4">
      <w:pPr>
        <w:spacing w:line="360" w:lineRule="auto"/>
        <w:ind w:firstLine="708"/>
        <w:jc w:val="both"/>
        <w:rPr>
          <w:del w:id="964" w:author="ANDRE LUIS AGUIAR DO NASCIMENTO" w:date="2025-07-01T03:17:00Z" w16du:dateUtc="2025-07-01T03:17:02Z"/>
          <w:rFonts w:ascii="Aptos" w:hAnsi="Aptos"/>
          <w:sz w:val="24"/>
          <w:szCs w:val="24"/>
          <w:rPrChange w:id="965" w:author="WESLEY DOS SANTOS GATINHO" w:date="2025-07-01T01:54:00Z" w16du:dateUtc="2025-07-01T04:54:00Z">
            <w:rPr>
              <w:del w:id="966" w:author="ANDRE LUIS AGUIAR DO NASCIMENTO" w:date="2025-07-01T03:17:00Z" w16du:dateUtc="2025-07-01T03:17:02Z"/>
              <w:sz w:val="24"/>
              <w:szCs w:val="24"/>
            </w:rPr>
          </w:rPrChange>
        </w:rPr>
      </w:pPr>
    </w:p>
    <w:p w14:paraId="568214F8" w14:textId="77777777" w:rsidR="001900E4" w:rsidRPr="00420D18" w:rsidRDefault="005021FE" w:rsidP="4B3CFFB5">
      <w:pPr>
        <w:pStyle w:val="Ttulo2"/>
        <w:spacing w:line="360" w:lineRule="auto"/>
        <w:jc w:val="both"/>
        <w:rPr>
          <w:del w:id="967" w:author="ANDRE LUIS AGUIAR DO NASCIMENTO" w:date="2025-07-01T03:17:00Z" w16du:dateUtc="2025-07-01T03:17:02Z"/>
          <w:rFonts w:ascii="Aptos" w:hAnsi="Aptos"/>
          <w:b/>
          <w:bCs/>
          <w:sz w:val="24"/>
          <w:szCs w:val="24"/>
          <w:rPrChange w:id="968" w:author="WESLEY DOS SANTOS GATINHO" w:date="2025-07-01T01:54:00Z" w16du:dateUtc="2025-07-01T04:54:00Z">
            <w:rPr>
              <w:del w:id="969" w:author="ANDRE LUIS AGUIAR DO NASCIMENTO" w:date="2025-07-01T03:17:00Z" w16du:dateUtc="2025-07-01T03:17:02Z"/>
              <w:b/>
              <w:bCs/>
              <w:sz w:val="24"/>
              <w:szCs w:val="24"/>
            </w:rPr>
          </w:rPrChange>
        </w:rPr>
      </w:pPr>
      <w:bookmarkStart w:id="970" w:name="_nm4av7ya8k9m"/>
      <w:bookmarkEnd w:id="970"/>
      <w:del w:id="971" w:author="ANDRE LUIS AGUIAR DO NASCIMENTO" w:date="2025-07-01T03:17:00Z">
        <w:r w:rsidRPr="00420D18" w:rsidDel="005021FE">
          <w:rPr>
            <w:rFonts w:ascii="Aptos" w:hAnsi="Aptos"/>
            <w:b/>
            <w:bCs/>
            <w:sz w:val="24"/>
            <w:szCs w:val="24"/>
            <w:rPrChange w:id="972" w:author="WESLEY DOS SANTOS GATINHO" w:date="2025-07-01T01:54:00Z" w16du:dateUtc="2025-07-01T04:54:00Z">
              <w:rPr>
                <w:b/>
                <w:bCs/>
                <w:sz w:val="24"/>
                <w:szCs w:val="24"/>
              </w:rPr>
            </w:rPrChange>
          </w:rPr>
          <w:delText>3.2 Sinérese</w:delText>
        </w:r>
      </w:del>
    </w:p>
    <w:p w14:paraId="744735F7" w14:textId="77777777" w:rsidR="001900E4" w:rsidRPr="00420D18" w:rsidRDefault="005021FE">
      <w:pPr>
        <w:spacing w:line="360" w:lineRule="auto"/>
        <w:ind w:firstLine="708"/>
        <w:jc w:val="both"/>
        <w:rPr>
          <w:del w:id="973" w:author="ANDRE LUIS AGUIAR DO NASCIMENTO" w:date="2025-07-01T03:17:00Z" w16du:dateUtc="2025-07-01T03:17:02Z"/>
          <w:rFonts w:ascii="Aptos" w:hAnsi="Aptos"/>
          <w:sz w:val="24"/>
          <w:szCs w:val="24"/>
          <w:rPrChange w:id="974" w:author="WESLEY DOS SANTOS GATINHO" w:date="2025-07-01T01:54:00Z" w16du:dateUtc="2025-07-01T04:54:00Z">
            <w:rPr>
              <w:del w:id="975" w:author="ANDRE LUIS AGUIAR DO NASCIMENTO" w:date="2025-07-01T03:17:00Z" w16du:dateUtc="2025-07-01T03:17:02Z"/>
              <w:sz w:val="24"/>
              <w:szCs w:val="24"/>
            </w:rPr>
          </w:rPrChange>
        </w:rPr>
      </w:pPr>
      <w:del w:id="976" w:author="ANDRE LUIS AGUIAR DO NASCIMENTO" w:date="2025-07-01T03:17:00Z">
        <w:r w:rsidRPr="00420D18" w:rsidDel="005021FE">
          <w:rPr>
            <w:rFonts w:ascii="Aptos" w:hAnsi="Aptos"/>
            <w:sz w:val="24"/>
            <w:szCs w:val="24"/>
            <w:rPrChange w:id="977" w:author="WESLEY DOS SANTOS GATINHO" w:date="2025-07-01T01:54:00Z" w16du:dateUtc="2025-07-01T04:54:00Z">
              <w:rPr>
                <w:sz w:val="24"/>
                <w:szCs w:val="24"/>
              </w:rPr>
            </w:rPrChange>
          </w:rPr>
          <w:delText xml:space="preserve">A sinérese consiste na saída do soro da coalhada quando a massa é quebrada. Nessa etapa consegue-se controlar a umidade da massa do queijo e a amplitude da maturação e a conservação do queijo. Com a umidade elevada a maturação será mais rápida, no entanto sua conservação será diminuída. O Aquecimento excessivo do leite interfere na sinérese não sendo desejável para produção do queijo, já para produção do iogurte é necessário (FOX e MCSWEENEY, 1998). A sinérese é promovida pelos seguintes fatores: </w:delText>
        </w:r>
      </w:del>
    </w:p>
    <w:p w14:paraId="1FEF461D" w14:textId="77777777" w:rsidR="001900E4" w:rsidRPr="00420D18" w:rsidRDefault="005021FE">
      <w:pPr>
        <w:numPr>
          <w:ilvl w:val="0"/>
          <w:numId w:val="19"/>
        </w:numPr>
        <w:spacing w:line="360" w:lineRule="auto"/>
        <w:ind w:left="0" w:firstLine="708"/>
        <w:jc w:val="both"/>
        <w:rPr>
          <w:del w:id="978" w:author="ANDRE LUIS AGUIAR DO NASCIMENTO" w:date="2025-07-01T03:17:00Z" w16du:dateUtc="2025-07-01T03:17:02Z"/>
          <w:rFonts w:ascii="Aptos" w:hAnsi="Aptos"/>
          <w:sz w:val="24"/>
          <w:szCs w:val="24"/>
          <w:rPrChange w:id="979" w:author="WESLEY DOS SANTOS GATINHO" w:date="2025-07-01T01:54:00Z" w16du:dateUtc="2025-07-01T04:54:00Z">
            <w:rPr>
              <w:del w:id="980" w:author="ANDRE LUIS AGUIAR DO NASCIMENTO" w:date="2025-07-01T03:17:00Z" w16du:dateUtc="2025-07-01T03:17:02Z"/>
              <w:sz w:val="24"/>
              <w:szCs w:val="24"/>
            </w:rPr>
          </w:rPrChange>
        </w:rPr>
      </w:pPr>
      <w:del w:id="981" w:author="ANDRE LUIS AGUIAR DO NASCIMENTO" w:date="2025-07-01T03:17:00Z">
        <w:r w:rsidRPr="00420D18" w:rsidDel="005021FE">
          <w:rPr>
            <w:rFonts w:ascii="Aptos" w:hAnsi="Aptos"/>
            <w:sz w:val="24"/>
            <w:szCs w:val="24"/>
            <w:rPrChange w:id="982" w:author="WESLEY DOS SANTOS GATINHO" w:date="2025-07-01T01:54:00Z" w16du:dateUtc="2025-07-01T04:54:00Z">
              <w:rPr>
                <w:sz w:val="24"/>
                <w:szCs w:val="24"/>
              </w:rPr>
            </w:rPrChange>
          </w:rPr>
          <w:delText xml:space="preserve">Menor espessura do corte; </w:delText>
        </w:r>
      </w:del>
    </w:p>
    <w:p w14:paraId="5AB526D8" w14:textId="77777777" w:rsidR="001900E4" w:rsidRPr="00420D18" w:rsidRDefault="005021FE">
      <w:pPr>
        <w:numPr>
          <w:ilvl w:val="0"/>
          <w:numId w:val="19"/>
        </w:numPr>
        <w:spacing w:line="360" w:lineRule="auto"/>
        <w:ind w:left="0" w:firstLine="708"/>
        <w:jc w:val="both"/>
        <w:rPr>
          <w:del w:id="983" w:author="ANDRE LUIS AGUIAR DO NASCIMENTO" w:date="2025-07-01T03:17:00Z" w16du:dateUtc="2025-07-01T03:17:02Z"/>
          <w:rFonts w:ascii="Aptos" w:hAnsi="Aptos"/>
          <w:sz w:val="24"/>
          <w:szCs w:val="24"/>
          <w:rPrChange w:id="984" w:author="WESLEY DOS SANTOS GATINHO" w:date="2025-07-01T01:54:00Z" w16du:dateUtc="2025-07-01T04:54:00Z">
            <w:rPr>
              <w:del w:id="985" w:author="ANDRE LUIS AGUIAR DO NASCIMENTO" w:date="2025-07-01T03:17:00Z" w16du:dateUtc="2025-07-01T03:17:02Z"/>
              <w:sz w:val="24"/>
              <w:szCs w:val="24"/>
            </w:rPr>
          </w:rPrChange>
        </w:rPr>
      </w:pPr>
      <w:del w:id="986" w:author="ANDRE LUIS AGUIAR DO NASCIMENTO" w:date="2025-07-01T03:17:00Z">
        <w:r w:rsidRPr="00420D18" w:rsidDel="005021FE">
          <w:rPr>
            <w:rFonts w:ascii="Aptos" w:hAnsi="Aptos"/>
            <w:sz w:val="24"/>
            <w:szCs w:val="24"/>
            <w:rPrChange w:id="987" w:author="WESLEY DOS SANTOS GATINHO" w:date="2025-07-01T01:54:00Z" w16du:dateUtc="2025-07-01T04:54:00Z">
              <w:rPr>
                <w:sz w:val="24"/>
                <w:szCs w:val="24"/>
              </w:rPr>
            </w:rPrChange>
          </w:rPr>
          <w:delText xml:space="preserve">pH baixo; </w:delText>
        </w:r>
      </w:del>
    </w:p>
    <w:p w14:paraId="38CF7918" w14:textId="77777777" w:rsidR="001900E4" w:rsidRPr="00420D18" w:rsidRDefault="005021FE">
      <w:pPr>
        <w:numPr>
          <w:ilvl w:val="0"/>
          <w:numId w:val="19"/>
        </w:numPr>
        <w:spacing w:line="360" w:lineRule="auto"/>
        <w:ind w:left="0" w:firstLine="708"/>
        <w:jc w:val="both"/>
        <w:rPr>
          <w:del w:id="988" w:author="ANDRE LUIS AGUIAR DO NASCIMENTO" w:date="2025-07-01T03:17:00Z" w16du:dateUtc="2025-07-01T03:17:02Z"/>
          <w:rFonts w:ascii="Aptos" w:hAnsi="Aptos"/>
          <w:sz w:val="24"/>
          <w:szCs w:val="24"/>
          <w:rPrChange w:id="989" w:author="WESLEY DOS SANTOS GATINHO" w:date="2025-07-01T01:54:00Z" w16du:dateUtc="2025-07-01T04:54:00Z">
            <w:rPr>
              <w:del w:id="990" w:author="ANDRE LUIS AGUIAR DO NASCIMENTO" w:date="2025-07-01T03:17:00Z" w16du:dateUtc="2025-07-01T03:17:02Z"/>
              <w:sz w:val="24"/>
              <w:szCs w:val="24"/>
            </w:rPr>
          </w:rPrChange>
        </w:rPr>
      </w:pPr>
      <w:del w:id="991" w:author="ANDRE LUIS AGUIAR DO NASCIMENTO" w:date="2025-07-01T03:17:00Z">
        <w:r w:rsidRPr="00420D18" w:rsidDel="005021FE">
          <w:rPr>
            <w:rFonts w:ascii="Aptos" w:hAnsi="Aptos"/>
            <w:sz w:val="24"/>
            <w:szCs w:val="24"/>
            <w:rPrChange w:id="992" w:author="WESLEY DOS SANTOS GATINHO" w:date="2025-07-01T01:54:00Z" w16du:dateUtc="2025-07-01T04:54:00Z">
              <w:rPr>
                <w:sz w:val="24"/>
                <w:szCs w:val="24"/>
              </w:rPr>
            </w:rPrChange>
          </w:rPr>
          <w:delText xml:space="preserve">Presença de íons cálcio; </w:delText>
        </w:r>
      </w:del>
    </w:p>
    <w:p w14:paraId="5959E1AC" w14:textId="77777777" w:rsidR="001900E4" w:rsidRPr="00420D18" w:rsidRDefault="005021FE">
      <w:pPr>
        <w:numPr>
          <w:ilvl w:val="0"/>
          <w:numId w:val="19"/>
        </w:numPr>
        <w:spacing w:line="360" w:lineRule="auto"/>
        <w:ind w:left="0" w:firstLine="708"/>
        <w:jc w:val="both"/>
        <w:rPr>
          <w:del w:id="993" w:author="ANDRE LUIS AGUIAR DO NASCIMENTO" w:date="2025-07-01T03:17:00Z" w16du:dateUtc="2025-07-01T03:17:02Z"/>
          <w:rFonts w:ascii="Aptos" w:hAnsi="Aptos"/>
          <w:sz w:val="24"/>
          <w:szCs w:val="24"/>
          <w:rPrChange w:id="994" w:author="WESLEY DOS SANTOS GATINHO" w:date="2025-07-01T01:54:00Z" w16du:dateUtc="2025-07-01T04:54:00Z">
            <w:rPr>
              <w:del w:id="995" w:author="ANDRE LUIS AGUIAR DO NASCIMENTO" w:date="2025-07-01T03:17:00Z" w16du:dateUtc="2025-07-01T03:17:02Z"/>
              <w:sz w:val="24"/>
              <w:szCs w:val="24"/>
            </w:rPr>
          </w:rPrChange>
        </w:rPr>
      </w:pPr>
      <w:del w:id="996" w:author="ANDRE LUIS AGUIAR DO NASCIMENTO" w:date="2025-07-01T03:17:00Z">
        <w:r w:rsidRPr="00420D18" w:rsidDel="005021FE">
          <w:rPr>
            <w:rFonts w:ascii="Aptos" w:hAnsi="Aptos"/>
            <w:sz w:val="24"/>
            <w:szCs w:val="24"/>
            <w:rPrChange w:id="997" w:author="WESLEY DOS SANTOS GATINHO" w:date="2025-07-01T01:54:00Z" w16du:dateUtc="2025-07-01T04:54:00Z">
              <w:rPr>
                <w:sz w:val="24"/>
                <w:szCs w:val="24"/>
              </w:rPr>
            </w:rPrChange>
          </w:rPr>
          <w:delText xml:space="preserve">Aumento da temperatura de cozimento; </w:delText>
        </w:r>
      </w:del>
    </w:p>
    <w:p w14:paraId="27E446E2" w14:textId="77777777" w:rsidR="001900E4" w:rsidRPr="00420D18" w:rsidRDefault="005021FE">
      <w:pPr>
        <w:numPr>
          <w:ilvl w:val="0"/>
          <w:numId w:val="19"/>
        </w:numPr>
        <w:spacing w:line="360" w:lineRule="auto"/>
        <w:ind w:left="0" w:firstLine="708"/>
        <w:jc w:val="both"/>
        <w:rPr>
          <w:del w:id="998" w:author="ANDRE LUIS AGUIAR DO NASCIMENTO" w:date="2025-07-01T03:17:00Z" w16du:dateUtc="2025-07-01T03:17:02Z"/>
          <w:rFonts w:ascii="Aptos" w:hAnsi="Aptos"/>
          <w:sz w:val="24"/>
          <w:szCs w:val="24"/>
          <w:rPrChange w:id="999" w:author="WESLEY DOS SANTOS GATINHO" w:date="2025-07-01T01:54:00Z" w16du:dateUtc="2025-07-01T04:54:00Z">
            <w:rPr>
              <w:del w:id="1000" w:author="ANDRE LUIS AGUIAR DO NASCIMENTO" w:date="2025-07-01T03:17:00Z" w16du:dateUtc="2025-07-01T03:17:02Z"/>
              <w:sz w:val="24"/>
              <w:szCs w:val="24"/>
            </w:rPr>
          </w:rPrChange>
        </w:rPr>
      </w:pPr>
      <w:del w:id="1001" w:author="ANDRE LUIS AGUIAR DO NASCIMENTO" w:date="2025-07-01T03:17:00Z">
        <w:r w:rsidRPr="00420D18" w:rsidDel="005021FE">
          <w:rPr>
            <w:rFonts w:ascii="Aptos" w:hAnsi="Aptos"/>
            <w:sz w:val="24"/>
            <w:szCs w:val="24"/>
            <w:rPrChange w:id="1002" w:author="WESLEY DOS SANTOS GATINHO" w:date="2025-07-01T01:54:00Z" w16du:dateUtc="2025-07-01T04:54:00Z">
              <w:rPr>
                <w:sz w:val="24"/>
                <w:szCs w:val="24"/>
              </w:rPr>
            </w:rPrChange>
          </w:rPr>
          <w:delText xml:space="preserve">Mexedura da coalhada durante o cozimento; </w:delText>
        </w:r>
      </w:del>
    </w:p>
    <w:p w14:paraId="40D55A32" w14:textId="77777777" w:rsidR="001900E4" w:rsidRPr="00420D18" w:rsidRDefault="005021FE">
      <w:pPr>
        <w:numPr>
          <w:ilvl w:val="0"/>
          <w:numId w:val="19"/>
        </w:numPr>
        <w:spacing w:line="360" w:lineRule="auto"/>
        <w:ind w:left="0" w:firstLine="708"/>
        <w:jc w:val="both"/>
        <w:rPr>
          <w:del w:id="1003" w:author="ANDRE LUIS AGUIAR DO NASCIMENTO" w:date="2025-07-01T03:17:00Z" w16du:dateUtc="2025-07-01T03:17:02Z"/>
          <w:rFonts w:ascii="Aptos" w:hAnsi="Aptos"/>
          <w:sz w:val="24"/>
          <w:szCs w:val="24"/>
          <w:rPrChange w:id="1004" w:author="WESLEY DOS SANTOS GATINHO" w:date="2025-07-01T01:54:00Z" w16du:dateUtc="2025-07-01T04:54:00Z">
            <w:rPr>
              <w:del w:id="1005" w:author="ANDRE LUIS AGUIAR DO NASCIMENTO" w:date="2025-07-01T03:17:00Z" w16du:dateUtc="2025-07-01T03:17:02Z"/>
              <w:sz w:val="24"/>
              <w:szCs w:val="24"/>
            </w:rPr>
          </w:rPrChange>
        </w:rPr>
      </w:pPr>
      <w:del w:id="1006" w:author="ANDRE LUIS AGUIAR DO NASCIMENTO" w:date="2025-07-01T03:17:00Z">
        <w:r w:rsidRPr="00420D18" w:rsidDel="005021FE">
          <w:rPr>
            <w:rFonts w:ascii="Aptos" w:hAnsi="Aptos"/>
            <w:sz w:val="24"/>
            <w:szCs w:val="24"/>
            <w:rPrChange w:id="1007" w:author="WESLEY DOS SANTOS GATINHO" w:date="2025-07-01T01:54:00Z" w16du:dateUtc="2025-07-01T04:54:00Z">
              <w:rPr>
                <w:sz w:val="24"/>
                <w:szCs w:val="24"/>
              </w:rPr>
            </w:rPrChange>
          </w:rPr>
          <w:delText>Maior teor de proteínas e menor teor de gordura.</w:delText>
        </w:r>
      </w:del>
    </w:p>
    <w:p w14:paraId="463F29E8" w14:textId="77777777" w:rsidR="001900E4" w:rsidRPr="00420D18" w:rsidRDefault="001900E4">
      <w:pPr>
        <w:spacing w:line="360" w:lineRule="auto"/>
        <w:jc w:val="both"/>
        <w:rPr>
          <w:del w:id="1008" w:author="ANDRE LUIS AGUIAR DO NASCIMENTO" w:date="2025-07-01T03:21:00Z" w16du:dateUtc="2025-07-01T03:21:57Z"/>
          <w:rFonts w:ascii="Aptos" w:hAnsi="Aptos"/>
          <w:sz w:val="24"/>
          <w:szCs w:val="24"/>
          <w:rPrChange w:id="1009" w:author="WESLEY DOS SANTOS GATINHO" w:date="2025-07-01T01:54:00Z" w16du:dateUtc="2025-07-01T04:54:00Z">
            <w:rPr>
              <w:del w:id="1010" w:author="ANDRE LUIS AGUIAR DO NASCIMENTO" w:date="2025-07-01T03:21:00Z" w16du:dateUtc="2025-07-01T03:21:57Z"/>
              <w:sz w:val="24"/>
              <w:szCs w:val="24"/>
            </w:rPr>
          </w:rPrChange>
        </w:rPr>
      </w:pPr>
    </w:p>
    <w:p w14:paraId="54F199AB" w14:textId="54FFEF79" w:rsidR="001900E4" w:rsidRPr="00420D18" w:rsidRDefault="005021FE" w:rsidP="4B3CFFB5">
      <w:pPr>
        <w:pStyle w:val="Ttulo1"/>
        <w:spacing w:after="200" w:line="360" w:lineRule="auto"/>
        <w:rPr>
          <w:rFonts w:ascii="Aptos" w:hAnsi="Aptos"/>
          <w:b/>
          <w:bCs/>
          <w:sz w:val="24"/>
          <w:szCs w:val="24"/>
          <w:rPrChange w:id="1011" w:author="WESLEY DOS SANTOS GATINHO" w:date="2025-07-01T01:54:00Z" w16du:dateUtc="2025-07-01T04:54:00Z">
            <w:rPr>
              <w:b/>
              <w:bCs/>
              <w:sz w:val="24"/>
              <w:szCs w:val="24"/>
            </w:rPr>
          </w:rPrChange>
        </w:rPr>
      </w:pPr>
      <w:bookmarkStart w:id="1012" w:name="_n7vs42p0nqga"/>
      <w:bookmarkEnd w:id="1012"/>
      <w:del w:id="1013" w:author="ANDRE LUIS AGUIAR DO NASCIMENTO" w:date="2025-07-01T03:54:00Z">
        <w:r w:rsidRPr="00420D18" w:rsidDel="005021FE">
          <w:rPr>
            <w:rFonts w:ascii="Aptos" w:hAnsi="Aptos"/>
            <w:b/>
            <w:bCs/>
            <w:sz w:val="24"/>
            <w:szCs w:val="24"/>
            <w:rPrChange w:id="1014" w:author="WESLEY DOS SANTOS GATINHO" w:date="2025-07-01T01:54:00Z" w16du:dateUtc="2025-07-01T04:54:00Z">
              <w:rPr>
                <w:b/>
                <w:bCs/>
                <w:sz w:val="24"/>
                <w:szCs w:val="24"/>
              </w:rPr>
            </w:rPrChange>
          </w:rPr>
          <w:delText>4</w:delText>
        </w:r>
      </w:del>
      <w:r w:rsidRPr="00420D18">
        <w:rPr>
          <w:rFonts w:ascii="Aptos" w:hAnsi="Aptos"/>
          <w:b/>
          <w:bCs/>
          <w:sz w:val="24"/>
          <w:szCs w:val="24"/>
          <w:rPrChange w:id="1015" w:author="WESLEY DOS SANTOS GATINHO" w:date="2025-07-01T01:54:00Z" w16du:dateUtc="2025-07-01T04:54:00Z">
            <w:rPr>
              <w:b/>
              <w:bCs/>
              <w:sz w:val="24"/>
              <w:szCs w:val="24"/>
            </w:rPr>
          </w:rPrChange>
        </w:rPr>
        <w:t xml:space="preserve"> </w:t>
      </w:r>
      <w:ins w:id="1016" w:author="ANDRE LUIS AGUIAR DO NASCIMENTO" w:date="2025-07-01T03:54:00Z">
        <w:r w:rsidR="15937406" w:rsidRPr="00420D18">
          <w:rPr>
            <w:rFonts w:ascii="Aptos" w:hAnsi="Aptos"/>
            <w:b/>
            <w:bCs/>
            <w:sz w:val="24"/>
            <w:szCs w:val="24"/>
            <w:rPrChange w:id="1017" w:author="WESLEY DOS SANTOS GATINHO" w:date="2025-07-01T01:54:00Z" w16du:dateUtc="2025-07-01T04:54:00Z">
              <w:rPr>
                <w:b/>
                <w:bCs/>
                <w:sz w:val="24"/>
                <w:szCs w:val="24"/>
              </w:rPr>
            </w:rPrChange>
          </w:rPr>
          <w:t xml:space="preserve">5 </w:t>
        </w:r>
      </w:ins>
      <w:ins w:id="1018" w:author="ANDRE LUIS AGUIAR DO NASCIMENTO" w:date="2025-07-01T03:34:00Z">
        <w:r w:rsidR="60A0481F" w:rsidRPr="00420D18">
          <w:rPr>
            <w:rFonts w:ascii="Aptos" w:hAnsi="Aptos"/>
            <w:b/>
            <w:bCs/>
            <w:sz w:val="24"/>
            <w:szCs w:val="24"/>
            <w:rPrChange w:id="1019" w:author="WESLEY DOS SANTOS GATINHO" w:date="2025-07-01T01:54:00Z" w16du:dateUtc="2025-07-01T04:54:00Z">
              <w:rPr>
                <w:b/>
                <w:bCs/>
                <w:sz w:val="24"/>
                <w:szCs w:val="24"/>
              </w:rPr>
            </w:rPrChange>
          </w:rPr>
          <w:t>HISTÓRICO DE TREINOS</w:t>
        </w:r>
      </w:ins>
      <w:del w:id="1020" w:author="ANDRE LUIS AGUIAR DO NASCIMENTO" w:date="2025-07-01T03:34:00Z">
        <w:r w:rsidRPr="00420D18" w:rsidDel="005021FE">
          <w:rPr>
            <w:rFonts w:ascii="Aptos" w:hAnsi="Aptos"/>
            <w:b/>
            <w:bCs/>
            <w:sz w:val="24"/>
            <w:szCs w:val="24"/>
            <w:rPrChange w:id="1021" w:author="WESLEY DOS SANTOS GATINHO" w:date="2025-07-01T01:54:00Z" w16du:dateUtc="2025-07-01T04:54:00Z">
              <w:rPr>
                <w:b/>
                <w:bCs/>
                <w:sz w:val="24"/>
                <w:szCs w:val="24"/>
              </w:rPr>
            </w:rPrChange>
          </w:rPr>
          <w:delText xml:space="preserve">ACIDIFICAÇÃO </w:delText>
        </w:r>
      </w:del>
    </w:p>
    <w:p w14:paraId="3B7B4B86" w14:textId="01B1E58A" w:rsidR="001900E4" w:rsidRPr="00420D18" w:rsidDel="00650BEE" w:rsidRDefault="02468BF3" w:rsidP="4B3CFFB5">
      <w:pPr>
        <w:ind w:firstLine="720"/>
        <w:rPr>
          <w:ins w:id="1022" w:author="ANDRE LUIS AGUIAR DO NASCIMENTO" w:date="2025-07-01T03:36:00Z" w16du:dateUtc="2025-07-01T03:36:10Z"/>
          <w:del w:id="1023" w:author="WESLEY DOS SANTOS GATINHO" w:date="2025-07-01T01:53:00Z" w16du:dateUtc="2025-07-01T04:53:00Z"/>
          <w:rFonts w:ascii="Aptos" w:hAnsi="Aptos"/>
          <w:sz w:val="24"/>
          <w:szCs w:val="24"/>
          <w:rPrChange w:id="1024" w:author="WESLEY DOS SANTOS GATINHO" w:date="2025-07-01T01:54:00Z" w16du:dateUtc="2025-07-01T04:54:00Z">
            <w:rPr>
              <w:ins w:id="1025" w:author="ANDRE LUIS AGUIAR DO NASCIMENTO" w:date="2025-07-01T03:36:00Z" w16du:dateUtc="2025-07-01T03:36:10Z"/>
              <w:del w:id="1026" w:author="WESLEY DOS SANTOS GATINHO" w:date="2025-07-01T01:53:00Z" w16du:dateUtc="2025-07-01T04:53:00Z"/>
            </w:rPr>
          </w:rPrChange>
        </w:rPr>
      </w:pPr>
      <w:ins w:id="1027" w:author="ANDRE LUIS AGUIAR DO NASCIMENTO" w:date="2025-07-01T03:35:00Z">
        <w:r w:rsidRPr="00420D18">
          <w:rPr>
            <w:rFonts w:ascii="Aptos" w:hAnsi="Aptos"/>
            <w:sz w:val="24"/>
            <w:szCs w:val="24"/>
            <w:rPrChange w:id="1028" w:author="WESLEY DOS SANTOS GATINHO" w:date="2025-07-01T01:54:00Z" w16du:dateUtc="2025-07-01T04:54:00Z">
              <w:rPr/>
            </w:rPrChange>
          </w:rPr>
          <w:t>Acesse o histórico de todas as suas sessões de treino salvas. A tela apresenta um calendário onde os dias com treino são marcados. Ao selecionar um dia, você pode ver os detalhes de cada sessão.</w:t>
        </w:r>
      </w:ins>
    </w:p>
    <w:p w14:paraId="58A3F2AD" w14:textId="500A1588" w:rsidR="4B3CFFB5" w:rsidRPr="00420D18" w:rsidDel="00650BEE" w:rsidRDefault="4B3CFFB5" w:rsidP="4B3CFFB5">
      <w:pPr>
        <w:ind w:firstLine="720"/>
        <w:rPr>
          <w:ins w:id="1029" w:author="ANDRE LUIS AGUIAR DO NASCIMENTO" w:date="2025-07-01T03:36:00Z" w16du:dateUtc="2025-07-01T03:36:11Z"/>
          <w:del w:id="1030" w:author="WESLEY DOS SANTOS GATINHO" w:date="2025-07-01T01:53:00Z" w16du:dateUtc="2025-07-01T04:53:00Z"/>
          <w:rFonts w:ascii="Aptos" w:hAnsi="Aptos"/>
          <w:sz w:val="24"/>
          <w:szCs w:val="24"/>
          <w:rPrChange w:id="1031" w:author="WESLEY DOS SANTOS GATINHO" w:date="2025-07-01T01:54:00Z" w16du:dateUtc="2025-07-01T04:54:00Z">
            <w:rPr>
              <w:ins w:id="1032" w:author="ANDRE LUIS AGUIAR DO NASCIMENTO" w:date="2025-07-01T03:36:00Z" w16du:dateUtc="2025-07-01T03:36:11Z"/>
              <w:del w:id="1033" w:author="WESLEY DOS SANTOS GATINHO" w:date="2025-07-01T01:53:00Z" w16du:dateUtc="2025-07-01T04:53:00Z"/>
            </w:rPr>
          </w:rPrChange>
        </w:rPr>
      </w:pPr>
    </w:p>
    <w:p w14:paraId="7A610336" w14:textId="6F1DA719" w:rsidR="4B3CFFB5" w:rsidRPr="00420D18" w:rsidDel="00650BEE" w:rsidRDefault="4B3CFFB5" w:rsidP="4B3CFFB5">
      <w:pPr>
        <w:ind w:firstLine="720"/>
        <w:rPr>
          <w:ins w:id="1034" w:author="ANDRE LUIS AGUIAR DO NASCIMENTO" w:date="2025-07-01T03:36:00Z" w16du:dateUtc="2025-07-01T03:36:11Z"/>
          <w:del w:id="1035" w:author="WESLEY DOS SANTOS GATINHO" w:date="2025-07-01T01:53:00Z" w16du:dateUtc="2025-07-01T04:53:00Z"/>
          <w:rFonts w:ascii="Aptos" w:hAnsi="Aptos"/>
          <w:sz w:val="24"/>
          <w:szCs w:val="24"/>
          <w:rPrChange w:id="1036" w:author="WESLEY DOS SANTOS GATINHO" w:date="2025-07-01T01:54:00Z" w16du:dateUtc="2025-07-01T04:54:00Z">
            <w:rPr>
              <w:ins w:id="1037" w:author="ANDRE LUIS AGUIAR DO NASCIMENTO" w:date="2025-07-01T03:36:00Z" w16du:dateUtc="2025-07-01T03:36:11Z"/>
              <w:del w:id="1038" w:author="WESLEY DOS SANTOS GATINHO" w:date="2025-07-01T01:53:00Z" w16du:dateUtc="2025-07-01T04:53:00Z"/>
            </w:rPr>
          </w:rPrChange>
        </w:rPr>
      </w:pPr>
    </w:p>
    <w:p w14:paraId="66451692" w14:textId="00D18885" w:rsidR="4B3CFFB5" w:rsidRPr="00420D18" w:rsidDel="00650BEE" w:rsidRDefault="4B3CFFB5" w:rsidP="4B3CFFB5">
      <w:pPr>
        <w:ind w:firstLine="720"/>
        <w:rPr>
          <w:ins w:id="1039" w:author="ANDRE LUIS AGUIAR DO NASCIMENTO" w:date="2025-07-01T03:36:00Z" w16du:dateUtc="2025-07-01T03:36:12Z"/>
          <w:del w:id="1040" w:author="WESLEY DOS SANTOS GATINHO" w:date="2025-07-01T01:53:00Z" w16du:dateUtc="2025-07-01T04:53:00Z"/>
          <w:rFonts w:ascii="Aptos" w:hAnsi="Aptos"/>
          <w:sz w:val="24"/>
          <w:szCs w:val="24"/>
          <w:rPrChange w:id="1041" w:author="WESLEY DOS SANTOS GATINHO" w:date="2025-07-01T01:54:00Z" w16du:dateUtc="2025-07-01T04:54:00Z">
            <w:rPr>
              <w:ins w:id="1042" w:author="ANDRE LUIS AGUIAR DO NASCIMENTO" w:date="2025-07-01T03:36:00Z" w16du:dateUtc="2025-07-01T03:36:12Z"/>
              <w:del w:id="1043" w:author="WESLEY DOS SANTOS GATINHO" w:date="2025-07-01T01:53:00Z" w16du:dateUtc="2025-07-01T04:53:00Z"/>
            </w:rPr>
          </w:rPrChange>
        </w:rPr>
      </w:pPr>
    </w:p>
    <w:p w14:paraId="475214D6" w14:textId="541AA46A" w:rsidR="4B3CFFB5" w:rsidRPr="00420D18" w:rsidDel="00650BEE" w:rsidRDefault="4B3CFFB5" w:rsidP="4B3CFFB5">
      <w:pPr>
        <w:ind w:firstLine="720"/>
        <w:rPr>
          <w:ins w:id="1044" w:author="ANDRE LUIS AGUIAR DO NASCIMENTO" w:date="2025-07-01T03:36:00Z" w16du:dateUtc="2025-07-01T03:36:12Z"/>
          <w:del w:id="1045" w:author="WESLEY DOS SANTOS GATINHO" w:date="2025-07-01T01:53:00Z" w16du:dateUtc="2025-07-01T04:53:00Z"/>
          <w:rFonts w:ascii="Aptos" w:hAnsi="Aptos"/>
          <w:sz w:val="24"/>
          <w:szCs w:val="24"/>
          <w:rPrChange w:id="1046" w:author="WESLEY DOS SANTOS GATINHO" w:date="2025-07-01T01:54:00Z" w16du:dateUtc="2025-07-01T04:54:00Z">
            <w:rPr>
              <w:ins w:id="1047" w:author="ANDRE LUIS AGUIAR DO NASCIMENTO" w:date="2025-07-01T03:36:00Z" w16du:dateUtc="2025-07-01T03:36:12Z"/>
              <w:del w:id="1048" w:author="WESLEY DOS SANTOS GATINHO" w:date="2025-07-01T01:53:00Z" w16du:dateUtc="2025-07-01T04:53:00Z"/>
            </w:rPr>
          </w:rPrChange>
        </w:rPr>
      </w:pPr>
    </w:p>
    <w:p w14:paraId="1DD619DF" w14:textId="775DF332" w:rsidR="4B3CFFB5" w:rsidRPr="00420D18" w:rsidDel="00650BEE" w:rsidRDefault="4B3CFFB5" w:rsidP="4B3CFFB5">
      <w:pPr>
        <w:ind w:firstLine="720"/>
        <w:rPr>
          <w:ins w:id="1049" w:author="ANDRE LUIS AGUIAR DO NASCIMENTO" w:date="2025-07-01T03:36:00Z" w16du:dateUtc="2025-07-01T03:36:13Z"/>
          <w:del w:id="1050" w:author="WESLEY DOS SANTOS GATINHO" w:date="2025-07-01T01:53:00Z" w16du:dateUtc="2025-07-01T04:53:00Z"/>
          <w:rFonts w:ascii="Aptos" w:hAnsi="Aptos"/>
          <w:sz w:val="24"/>
          <w:szCs w:val="24"/>
          <w:rPrChange w:id="1051" w:author="WESLEY DOS SANTOS GATINHO" w:date="2025-07-01T01:54:00Z" w16du:dateUtc="2025-07-01T04:54:00Z">
            <w:rPr>
              <w:ins w:id="1052" w:author="ANDRE LUIS AGUIAR DO NASCIMENTO" w:date="2025-07-01T03:36:00Z" w16du:dateUtc="2025-07-01T03:36:13Z"/>
              <w:del w:id="1053" w:author="WESLEY DOS SANTOS GATINHO" w:date="2025-07-01T01:53:00Z" w16du:dateUtc="2025-07-01T04:53:00Z"/>
            </w:rPr>
          </w:rPrChange>
        </w:rPr>
      </w:pPr>
    </w:p>
    <w:p w14:paraId="01075686" w14:textId="7A88827A" w:rsidR="4B3CFFB5" w:rsidRPr="00420D18" w:rsidDel="00650BEE" w:rsidRDefault="4B3CFFB5" w:rsidP="4B3CFFB5">
      <w:pPr>
        <w:ind w:firstLine="720"/>
        <w:rPr>
          <w:ins w:id="1054" w:author="ANDRE LUIS AGUIAR DO NASCIMENTO" w:date="2025-07-01T03:36:00Z" w16du:dateUtc="2025-07-01T03:36:13Z"/>
          <w:del w:id="1055" w:author="WESLEY DOS SANTOS GATINHO" w:date="2025-07-01T01:53:00Z" w16du:dateUtc="2025-07-01T04:53:00Z"/>
          <w:rFonts w:ascii="Aptos" w:hAnsi="Aptos"/>
          <w:sz w:val="24"/>
          <w:szCs w:val="24"/>
          <w:rPrChange w:id="1056" w:author="WESLEY DOS SANTOS GATINHO" w:date="2025-07-01T01:54:00Z" w16du:dateUtc="2025-07-01T04:54:00Z">
            <w:rPr>
              <w:ins w:id="1057" w:author="ANDRE LUIS AGUIAR DO NASCIMENTO" w:date="2025-07-01T03:36:00Z" w16du:dateUtc="2025-07-01T03:36:13Z"/>
              <w:del w:id="1058" w:author="WESLEY DOS SANTOS GATINHO" w:date="2025-07-01T01:53:00Z" w16du:dateUtc="2025-07-01T04:53:00Z"/>
            </w:rPr>
          </w:rPrChange>
        </w:rPr>
      </w:pPr>
    </w:p>
    <w:p w14:paraId="0C9DCCB8" w14:textId="79F5CD80" w:rsidR="4B3CFFB5" w:rsidRPr="00420D18" w:rsidRDefault="4B3CFFB5" w:rsidP="4B3CFFB5">
      <w:pPr>
        <w:ind w:firstLine="720"/>
        <w:rPr>
          <w:ins w:id="1059" w:author="ANDRE LUIS AGUIAR DO NASCIMENTO" w:date="2025-07-01T03:35:00Z" w16du:dateUtc="2025-07-01T03:35:13Z"/>
          <w:rFonts w:ascii="Aptos" w:hAnsi="Aptos"/>
          <w:sz w:val="24"/>
          <w:szCs w:val="24"/>
          <w:rPrChange w:id="1060" w:author="WESLEY DOS SANTOS GATINHO" w:date="2025-07-01T01:54:00Z" w16du:dateUtc="2025-07-01T04:54:00Z">
            <w:rPr>
              <w:ins w:id="1061" w:author="ANDRE LUIS AGUIAR DO NASCIMENTO" w:date="2025-07-01T03:35:00Z" w16du:dateUtc="2025-07-01T03:35:13Z"/>
            </w:rPr>
          </w:rPrChange>
        </w:rPr>
      </w:pPr>
    </w:p>
    <w:p w14:paraId="1EB94D89" w14:textId="5BAD6853" w:rsidR="4B3CFFB5" w:rsidRPr="00420D18" w:rsidRDefault="4B3CFFB5" w:rsidP="4B3CFFB5">
      <w:pPr>
        <w:ind w:firstLine="720"/>
        <w:rPr>
          <w:ins w:id="1062" w:author="ANDRE LUIS AGUIAR DO NASCIMENTO" w:date="2025-07-01T03:35:00Z" w16du:dateUtc="2025-07-01T03:35:13Z"/>
          <w:rFonts w:ascii="Aptos" w:hAnsi="Aptos"/>
          <w:sz w:val="24"/>
          <w:szCs w:val="24"/>
          <w:rPrChange w:id="1063" w:author="WESLEY DOS SANTOS GATINHO" w:date="2025-07-01T01:54:00Z" w16du:dateUtc="2025-07-01T04:54:00Z">
            <w:rPr>
              <w:ins w:id="1064" w:author="ANDRE LUIS AGUIAR DO NASCIMENTO" w:date="2025-07-01T03:35:00Z" w16du:dateUtc="2025-07-01T03:35:13Z"/>
            </w:rPr>
          </w:rPrChange>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1065" w:author="WESLEY DOS SANTOS GATINHO" w:date="2025-07-01T01:53:00Z" w16du:dateUtc="2025-07-01T04:53:00Z">
          <w:tblPr>
            <w:tblStyle w:val="Tabelacomgrade"/>
            <w:tblW w:w="0" w:type="auto"/>
            <w:tblLayout w:type="fixed"/>
            <w:tblLook w:val="06A0" w:firstRow="1" w:lastRow="0" w:firstColumn="1" w:lastColumn="0" w:noHBand="1" w:noVBand="1"/>
          </w:tblPr>
        </w:tblPrChange>
      </w:tblPr>
      <w:tblGrid>
        <w:gridCol w:w="9060"/>
        <w:tblGridChange w:id="1066">
          <w:tblGrid>
            <w:gridCol w:w="35"/>
            <w:gridCol w:w="9025"/>
            <w:gridCol w:w="35"/>
          </w:tblGrid>
        </w:tblGridChange>
      </w:tblGrid>
      <w:tr w:rsidR="4B3CFFB5" w:rsidRPr="00420D18" w14:paraId="0560F5CC" w14:textId="77777777" w:rsidTr="00650BEE">
        <w:trPr>
          <w:trHeight w:val="300"/>
          <w:ins w:id="1067" w:author="ANDRE LUIS AGUIAR DO NASCIMENTO" w:date="2025-07-01T03:35:00Z"/>
          <w:trPrChange w:id="1068" w:author="WESLEY DOS SANTOS GATINHO" w:date="2025-07-01T01:53:00Z" w16du:dateUtc="2025-07-01T04:53:00Z">
            <w:trPr>
              <w:gridBefore w:val="1"/>
              <w:trHeight w:val="300"/>
            </w:trPr>
          </w:trPrChange>
        </w:trPr>
        <w:tc>
          <w:tcPr>
            <w:tcW w:w="9060" w:type="dxa"/>
            <w:tcPrChange w:id="1069" w:author="WESLEY DOS SANTOS GATINHO" w:date="2025-07-01T01:53:00Z" w16du:dateUtc="2025-07-01T04:53:00Z">
              <w:tcPr>
                <w:tcW w:w="9060" w:type="dxa"/>
                <w:gridSpan w:val="2"/>
              </w:tcPr>
            </w:tcPrChange>
          </w:tcPr>
          <w:p w14:paraId="4DA75399" w14:textId="0E846818" w:rsidR="02468BF3" w:rsidRPr="00420D18" w:rsidRDefault="02468BF3">
            <w:pPr>
              <w:jc w:val="center"/>
              <w:rPr>
                <w:rFonts w:ascii="Aptos" w:hAnsi="Aptos"/>
                <w:sz w:val="24"/>
                <w:szCs w:val="24"/>
                <w:rPrChange w:id="1070" w:author="WESLEY DOS SANTOS GATINHO" w:date="2025-07-01T01:54:00Z" w16du:dateUtc="2025-07-01T04:54:00Z">
                  <w:rPr/>
                </w:rPrChange>
              </w:rPr>
              <w:pPrChange w:id="1071" w:author="ANDRE LUIS AGUIAR DO NASCIMENTO" w:date="2025-07-01T03:35:00Z">
                <w:pPr/>
              </w:pPrChange>
            </w:pPr>
            <w:ins w:id="1072" w:author="ANDRE LUIS AGUIAR DO NASCIMENTO" w:date="2025-07-01T03:35:00Z">
              <w:r w:rsidRPr="00420D18">
                <w:rPr>
                  <w:rFonts w:ascii="Aptos" w:hAnsi="Aptos"/>
                  <w:sz w:val="24"/>
                  <w:szCs w:val="24"/>
                  <w:rPrChange w:id="1073" w:author="WESLEY DOS SANTOS GATINHO" w:date="2025-07-01T01:54:00Z" w16du:dateUtc="2025-07-01T04:54:00Z">
                    <w:rPr/>
                  </w:rPrChange>
                </w:rPr>
                <w:t>Tela de Histórico</w:t>
              </w:r>
            </w:ins>
          </w:p>
        </w:tc>
      </w:tr>
      <w:tr w:rsidR="4B3CFFB5" w:rsidRPr="00420D18" w14:paraId="4CE6072E" w14:textId="77777777" w:rsidTr="00650BEE">
        <w:trPr>
          <w:trHeight w:val="300"/>
          <w:ins w:id="1074" w:author="ANDRE LUIS AGUIAR DO NASCIMENTO" w:date="2025-07-01T03:35:00Z"/>
          <w:trPrChange w:id="1075" w:author="WESLEY DOS SANTOS GATINHO" w:date="2025-07-01T01:53:00Z" w16du:dateUtc="2025-07-01T04:53:00Z">
            <w:trPr>
              <w:gridBefore w:val="1"/>
              <w:trHeight w:val="300"/>
            </w:trPr>
          </w:trPrChange>
        </w:trPr>
        <w:tc>
          <w:tcPr>
            <w:tcW w:w="9060" w:type="dxa"/>
            <w:shd w:val="clear" w:color="auto" w:fill="F2F2F2" w:themeFill="background1" w:themeFillShade="F2"/>
            <w:tcPrChange w:id="1076" w:author="WESLEY DOS SANTOS GATINHO" w:date="2025-07-01T01:53:00Z" w16du:dateUtc="2025-07-01T04:53:00Z">
              <w:tcPr>
                <w:tcW w:w="9060" w:type="dxa"/>
                <w:gridSpan w:val="2"/>
              </w:tcPr>
            </w:tcPrChange>
          </w:tcPr>
          <w:p w14:paraId="3DE55154" w14:textId="11E50EC6" w:rsidR="02468BF3" w:rsidRPr="00420D18" w:rsidRDefault="02468BF3">
            <w:pPr>
              <w:jc w:val="center"/>
              <w:rPr>
                <w:rFonts w:ascii="Aptos" w:hAnsi="Aptos"/>
                <w:sz w:val="24"/>
                <w:szCs w:val="24"/>
                <w:rPrChange w:id="1077" w:author="WESLEY DOS SANTOS GATINHO" w:date="2025-07-01T01:54:00Z" w16du:dateUtc="2025-07-01T04:54:00Z">
                  <w:rPr/>
                </w:rPrChange>
              </w:rPr>
              <w:pPrChange w:id="1078" w:author="ANDRE LUIS AGUIAR DO NASCIMENTO" w:date="2025-07-01T03:36:00Z">
                <w:pPr/>
              </w:pPrChange>
            </w:pPr>
            <w:ins w:id="1079" w:author="ANDRE LUIS AGUIAR DO NASCIMENTO" w:date="2025-07-01T03:36:00Z">
              <w:r w:rsidRPr="00420D18">
                <w:rPr>
                  <w:rFonts w:ascii="Aptos" w:hAnsi="Aptos"/>
                  <w:noProof/>
                  <w:sz w:val="24"/>
                  <w:szCs w:val="24"/>
                  <w:rPrChange w:id="1080" w:author="WESLEY DOS SANTOS GATINHO" w:date="2025-07-01T01:54:00Z" w16du:dateUtc="2025-07-01T04:54:00Z">
                    <w:rPr>
                      <w:noProof/>
                    </w:rPr>
                  </w:rPrChange>
                </w:rPr>
                <w:drawing>
                  <wp:inline distT="0" distB="0" distL="0" distR="0" wp14:anchorId="58247F7F" wp14:editId="0DAFE7F2">
                    <wp:extent cx="2590800" cy="5610224"/>
                    <wp:effectExtent l="0" t="0" r="0" b="0"/>
                    <wp:docPr id="1940991953" name="Imagem 194099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90800" cy="5610224"/>
                            </a:xfrm>
                            <a:prstGeom prst="rect">
                              <a:avLst/>
                            </a:prstGeom>
                          </pic:spPr>
                        </pic:pic>
                      </a:graphicData>
                    </a:graphic>
                  </wp:inline>
                </w:drawing>
              </w:r>
            </w:ins>
          </w:p>
        </w:tc>
      </w:tr>
      <w:tr w:rsidR="4B3CFFB5" w:rsidRPr="00420D18" w14:paraId="4DDF0F09" w14:textId="77777777" w:rsidTr="00650BEE">
        <w:trPr>
          <w:trHeight w:val="300"/>
          <w:ins w:id="1081" w:author="ANDRE LUIS AGUIAR DO NASCIMENTO" w:date="2025-07-01T03:35:00Z"/>
          <w:trPrChange w:id="1082" w:author="WESLEY DOS SANTOS GATINHO" w:date="2025-07-01T01:53:00Z" w16du:dateUtc="2025-07-01T04:53:00Z">
            <w:trPr>
              <w:gridBefore w:val="1"/>
              <w:trHeight w:val="300"/>
            </w:trPr>
          </w:trPrChange>
        </w:trPr>
        <w:tc>
          <w:tcPr>
            <w:tcW w:w="9060" w:type="dxa"/>
            <w:tcPrChange w:id="1083" w:author="WESLEY DOS SANTOS GATINHO" w:date="2025-07-01T01:53:00Z" w16du:dateUtc="2025-07-01T04:53:00Z">
              <w:tcPr>
                <w:tcW w:w="9060" w:type="dxa"/>
                <w:gridSpan w:val="2"/>
              </w:tcPr>
            </w:tcPrChange>
          </w:tcPr>
          <w:p w14:paraId="2564ECB0" w14:textId="58E9BF62" w:rsidR="4B3CFFB5" w:rsidRPr="00420D18" w:rsidRDefault="00650BEE">
            <w:pPr>
              <w:jc w:val="center"/>
              <w:rPr>
                <w:rFonts w:ascii="Aptos" w:hAnsi="Aptos"/>
                <w:sz w:val="24"/>
                <w:szCs w:val="24"/>
                <w:rPrChange w:id="1084" w:author="WESLEY DOS SANTOS GATINHO" w:date="2025-07-01T01:54:00Z" w16du:dateUtc="2025-07-01T04:54:00Z">
                  <w:rPr/>
                </w:rPrChange>
              </w:rPr>
              <w:pPrChange w:id="1085" w:author="ANDRE LUIS AGUIAR DO NASCIMENTO" w:date="2025-07-01T03:35:00Z">
                <w:pPr/>
              </w:pPrChange>
            </w:pPr>
            <w:ins w:id="1086" w:author="WESLEY DOS SANTOS GATINHO" w:date="2025-07-01T01:52:00Z" w16du:dateUtc="2025-07-01T04:52:00Z">
              <w:r w:rsidRPr="00420D18">
                <w:rPr>
                  <w:rFonts w:ascii="Aptos" w:hAnsi="Aptos"/>
                  <w:sz w:val="24"/>
                  <w:szCs w:val="24"/>
                </w:rPr>
                <w:t>Fonte: A</w:t>
              </w:r>
            </w:ins>
            <w:ins w:id="1087" w:author="WESLEY DOS SANTOS GATINHO" w:date="2025-07-01T01:53:00Z" w16du:dateUtc="2025-07-01T04:53:00Z">
              <w:r w:rsidRPr="00420D18">
                <w:rPr>
                  <w:rFonts w:ascii="Aptos" w:hAnsi="Aptos"/>
                  <w:sz w:val="24"/>
                  <w:szCs w:val="24"/>
                </w:rPr>
                <w:t>utores, 2025.</w:t>
              </w:r>
            </w:ins>
          </w:p>
        </w:tc>
      </w:tr>
    </w:tbl>
    <w:p w14:paraId="162CF40D" w14:textId="77777777" w:rsidR="001900E4" w:rsidRPr="00420D18" w:rsidDel="00650BEE" w:rsidRDefault="005021FE">
      <w:pPr>
        <w:spacing w:line="360" w:lineRule="auto"/>
        <w:ind w:firstLine="708"/>
        <w:jc w:val="both"/>
        <w:rPr>
          <w:del w:id="1088" w:author="ANDRE LUIS AGUIAR DO NASCIMENTO" w:date="2025-07-01T03:34:00Z" w16du:dateUtc="2025-07-01T03:34:50Z"/>
          <w:rFonts w:ascii="Aptos" w:hAnsi="Aptos"/>
          <w:sz w:val="24"/>
          <w:szCs w:val="24"/>
        </w:rPr>
      </w:pPr>
      <w:del w:id="1089" w:author="ANDRE LUIS AGUIAR DO NASCIMENTO" w:date="2025-07-01T03:34:00Z">
        <w:r w:rsidRPr="00420D18" w:rsidDel="005021FE">
          <w:rPr>
            <w:rFonts w:ascii="Aptos" w:hAnsi="Aptos"/>
            <w:sz w:val="24"/>
            <w:szCs w:val="24"/>
            <w:rPrChange w:id="1090" w:author="WESLEY DOS SANTOS GATINHO" w:date="2025-07-01T01:54:00Z" w16du:dateUtc="2025-07-01T04:54:00Z">
              <w:rPr>
                <w:sz w:val="24"/>
                <w:szCs w:val="24"/>
              </w:rPr>
            </w:rPrChange>
          </w:rPr>
          <w:delText>A acidificação é um processo essencial para a maioria das variedades de queijo. Durante um período que varia entre 5 e 20 horas, o pH da massa diminui para cerca de 5,0. Esse processo é mediado pela fermentação da lactose em ácido lático pelas bactérias lácticas adicionadas ao leite, ou por acidificação direta com ácido lático em alguns casos. Historicamente, os queijeiros dependiam da microbiota endógena presente no leite cru para este processo, prática ainda utilizada na produção do queijo Minas Artesanal, apesar da variação significativa na microbiota, afetando a consistência da acidificação e, consequentemente, a qualidade do queijo (FOX e MCSWEENEY, 1998; WALSTRA et al., 1999).</w:delText>
        </w:r>
      </w:del>
    </w:p>
    <w:p w14:paraId="353E41F6" w14:textId="77777777" w:rsidR="00650BEE" w:rsidRPr="00420D18" w:rsidRDefault="00650BEE">
      <w:pPr>
        <w:spacing w:line="360" w:lineRule="auto"/>
        <w:ind w:firstLine="708"/>
        <w:jc w:val="both"/>
        <w:rPr>
          <w:ins w:id="1091" w:author="WESLEY DOS SANTOS GATINHO" w:date="2025-07-01T01:53:00Z" w16du:dateUtc="2025-07-01T04:53:00Z"/>
          <w:rFonts w:ascii="Aptos" w:hAnsi="Aptos"/>
          <w:sz w:val="24"/>
          <w:szCs w:val="24"/>
          <w:rPrChange w:id="1092" w:author="WESLEY DOS SANTOS GATINHO" w:date="2025-07-01T01:54:00Z" w16du:dateUtc="2025-07-01T04:54:00Z">
            <w:rPr>
              <w:ins w:id="1093" w:author="WESLEY DOS SANTOS GATINHO" w:date="2025-07-01T01:53:00Z" w16du:dateUtc="2025-07-01T04:53:00Z"/>
              <w:sz w:val="24"/>
              <w:szCs w:val="24"/>
            </w:rPr>
          </w:rPrChange>
        </w:rPr>
      </w:pPr>
    </w:p>
    <w:p w14:paraId="23825455" w14:textId="77777777" w:rsidR="001900E4" w:rsidRPr="00420D18" w:rsidRDefault="005021FE">
      <w:pPr>
        <w:spacing w:line="360" w:lineRule="auto"/>
        <w:ind w:firstLine="708"/>
        <w:jc w:val="both"/>
        <w:rPr>
          <w:del w:id="1094" w:author="ANDRE LUIS AGUIAR DO NASCIMENTO" w:date="2025-07-01T03:34:00Z" w16du:dateUtc="2025-07-01T03:34:50Z"/>
          <w:rFonts w:ascii="Aptos" w:hAnsi="Aptos"/>
          <w:sz w:val="24"/>
          <w:szCs w:val="24"/>
          <w:rPrChange w:id="1095" w:author="WESLEY DOS SANTOS GATINHO" w:date="2025-07-01T01:54:00Z" w16du:dateUtc="2025-07-01T04:54:00Z">
            <w:rPr>
              <w:del w:id="1096" w:author="ANDRE LUIS AGUIAR DO NASCIMENTO" w:date="2025-07-01T03:34:00Z" w16du:dateUtc="2025-07-01T03:34:50Z"/>
              <w:sz w:val="24"/>
              <w:szCs w:val="24"/>
            </w:rPr>
          </w:rPrChange>
        </w:rPr>
      </w:pPr>
      <w:del w:id="1097" w:author="ANDRE LUIS AGUIAR DO NASCIMENTO" w:date="2025-07-01T03:34:00Z">
        <w:r w:rsidRPr="00420D18" w:rsidDel="005021FE">
          <w:rPr>
            <w:rFonts w:ascii="Aptos" w:hAnsi="Aptos"/>
            <w:sz w:val="24"/>
            <w:szCs w:val="24"/>
            <w:rPrChange w:id="1098" w:author="WESLEY DOS SANTOS GATINHO" w:date="2025-07-01T01:54:00Z" w16du:dateUtc="2025-07-01T04:54:00Z">
              <w:rPr>
                <w:sz w:val="24"/>
                <w:szCs w:val="24"/>
              </w:rPr>
            </w:rPrChange>
          </w:rPr>
          <w:delText>O uso do soro-fermento é uma prática tradicional para introdução de bactérias lácticas na fabricação de queijos duros na Itália. Após o cozimento da massa do queijo Parmesão a temperaturas elevadas (entre 55 e 57°C), o soro é fermentado durante a noite, alcançando uma acidez média de 140 a 180°D, exemplificando a seleção natural de bactérias lácticas termorresistentes presentes no leite (ROBINSON, 2002).</w:delText>
        </w:r>
      </w:del>
    </w:p>
    <w:p w14:paraId="77ADE2DF" w14:textId="77777777" w:rsidR="001900E4" w:rsidRPr="00420D18" w:rsidRDefault="005021FE">
      <w:pPr>
        <w:spacing w:line="360" w:lineRule="auto"/>
        <w:ind w:firstLine="708"/>
        <w:jc w:val="both"/>
        <w:rPr>
          <w:del w:id="1099" w:author="ANDRE LUIS AGUIAR DO NASCIMENTO" w:date="2025-07-01T03:34:00Z" w16du:dateUtc="2025-07-01T03:34:50Z"/>
          <w:rFonts w:ascii="Aptos" w:hAnsi="Aptos"/>
          <w:sz w:val="24"/>
          <w:szCs w:val="24"/>
          <w:rPrChange w:id="1100" w:author="WESLEY DOS SANTOS GATINHO" w:date="2025-07-01T01:54:00Z" w16du:dateUtc="2025-07-01T04:54:00Z">
            <w:rPr>
              <w:del w:id="1101" w:author="ANDRE LUIS AGUIAR DO NASCIMENTO" w:date="2025-07-01T03:34:00Z" w16du:dateUtc="2025-07-01T03:34:50Z"/>
              <w:sz w:val="24"/>
              <w:szCs w:val="24"/>
            </w:rPr>
          </w:rPrChange>
        </w:rPr>
      </w:pPr>
      <w:del w:id="1102" w:author="ANDRE LUIS AGUIAR DO NASCIMENTO" w:date="2025-07-01T03:34:00Z">
        <w:r w:rsidRPr="00420D18" w:rsidDel="005021FE">
          <w:rPr>
            <w:rFonts w:ascii="Aptos" w:hAnsi="Aptos"/>
            <w:sz w:val="24"/>
            <w:szCs w:val="24"/>
            <w:rPrChange w:id="1103" w:author="WESLEY DOS SANTOS GATINHO" w:date="2025-07-01T01:54:00Z" w16du:dateUtc="2025-07-01T04:54:00Z">
              <w:rPr>
                <w:sz w:val="24"/>
                <w:szCs w:val="24"/>
              </w:rPr>
            </w:rPrChange>
          </w:rPr>
          <w:delText>Atualmente, as culturas liofilizadas (DVS) são altamente concentradas e oferecem uma alta atividade, permitindo a inoculação direta nos tanques de fabricação. Esta tecnologia elimina os problemas associados à preparação e manipulação das culturas, além de proporcionar maior flexibilidade na programação de produção. As DVS garantem uma qualidade mais consistente e melhorada aos produtos finais, sendo amplamente adotadas tanto em grandes indústrias quanto em pequenos laticínios modernos (FURTADO, 2005).</w:delText>
        </w:r>
      </w:del>
    </w:p>
    <w:p w14:paraId="79186F0C" w14:textId="77777777" w:rsidR="001900E4" w:rsidRPr="00420D18" w:rsidRDefault="005021FE">
      <w:pPr>
        <w:spacing w:line="360" w:lineRule="auto"/>
        <w:ind w:firstLine="708"/>
        <w:jc w:val="both"/>
        <w:rPr>
          <w:rFonts w:ascii="Aptos" w:hAnsi="Aptos"/>
          <w:color w:val="274E13"/>
          <w:sz w:val="24"/>
          <w:szCs w:val="24"/>
          <w:rPrChange w:id="1104" w:author="WESLEY DOS SANTOS GATINHO" w:date="2025-07-01T01:54:00Z" w16du:dateUtc="2025-07-01T04:54:00Z">
            <w:rPr>
              <w:color w:val="274E13"/>
              <w:sz w:val="24"/>
              <w:szCs w:val="24"/>
            </w:rPr>
          </w:rPrChange>
        </w:rPr>
      </w:pPr>
      <w:del w:id="1105" w:author="ANDRE LUIS AGUIAR DO NASCIMENTO" w:date="2025-07-01T03:34:00Z">
        <w:r w:rsidRPr="00420D18" w:rsidDel="005021FE">
          <w:rPr>
            <w:rFonts w:ascii="Aptos" w:hAnsi="Aptos"/>
            <w:sz w:val="24"/>
            <w:szCs w:val="24"/>
            <w:rPrChange w:id="1106" w:author="WESLEY DOS SANTOS GATINHO" w:date="2025-07-01T01:54:00Z" w16du:dateUtc="2025-07-01T04:54:00Z">
              <w:rPr>
                <w:sz w:val="24"/>
                <w:szCs w:val="24"/>
              </w:rPr>
            </w:rPrChange>
          </w:rPr>
          <w:delText>A produção de ácido desempenha múltiplas funções na fabricação de queijos, controlando o crescimento de bactérias indesejáveis, afetando a coagulação, textura e composição do queijo, além de influenciar a atividade enzimática durante a maturação. Além disso, as culturas "starter" também desempenham um papel crucial na redução do potencial redox do leite, um aspecto essencial para o desenvolvimento bioquímico da maturação do queijo. Certas espécies de bactérias lácticas são capazes até mesmo de produzir bacteriocinas, proporcionando uma proteção eficaz contra contaminantes durante e após a fabricação do queijo (WALSTRA et al., 1999).</w:delText>
        </w:r>
      </w:del>
    </w:p>
    <w:p w14:paraId="26E4BFCA" w14:textId="4A4CC344" w:rsidR="001900E4" w:rsidRPr="00420D18" w:rsidRDefault="005021FE" w:rsidP="4B3CFFB5">
      <w:pPr>
        <w:pStyle w:val="Ttulo1"/>
        <w:spacing w:after="200" w:line="360" w:lineRule="auto"/>
        <w:rPr>
          <w:ins w:id="1107" w:author="ANDRE LUIS AGUIAR DO NASCIMENTO" w:date="2025-07-01T03:37:00Z" w16du:dateUtc="2025-07-01T03:37:00Z"/>
          <w:rFonts w:ascii="Aptos" w:hAnsi="Aptos"/>
          <w:b/>
          <w:bCs/>
          <w:sz w:val="24"/>
          <w:szCs w:val="24"/>
          <w:rPrChange w:id="1108" w:author="WESLEY DOS SANTOS GATINHO" w:date="2025-07-01T01:54:00Z" w16du:dateUtc="2025-07-01T04:54:00Z">
            <w:rPr>
              <w:ins w:id="1109" w:author="ANDRE LUIS AGUIAR DO NASCIMENTO" w:date="2025-07-01T03:37:00Z" w16du:dateUtc="2025-07-01T03:37:00Z"/>
              <w:b/>
              <w:bCs/>
              <w:sz w:val="24"/>
              <w:szCs w:val="24"/>
            </w:rPr>
          </w:rPrChange>
        </w:rPr>
      </w:pPr>
      <w:bookmarkStart w:id="1110" w:name="_otwmjwd9bwvk"/>
      <w:bookmarkEnd w:id="1110"/>
      <w:del w:id="1111" w:author="ANDRE LUIS AGUIAR DO NASCIMENTO" w:date="2025-07-01T03:54:00Z">
        <w:r w:rsidRPr="00420D18" w:rsidDel="005021FE">
          <w:rPr>
            <w:rFonts w:ascii="Aptos" w:hAnsi="Aptos"/>
            <w:b/>
            <w:bCs/>
            <w:sz w:val="24"/>
            <w:szCs w:val="24"/>
            <w:rPrChange w:id="1112" w:author="WESLEY DOS SANTOS GATINHO" w:date="2025-07-01T01:54:00Z" w16du:dateUtc="2025-07-01T04:54:00Z">
              <w:rPr>
                <w:b/>
                <w:bCs/>
                <w:sz w:val="24"/>
                <w:szCs w:val="24"/>
              </w:rPr>
            </w:rPrChange>
          </w:rPr>
          <w:lastRenderedPageBreak/>
          <w:delText>5</w:delText>
        </w:r>
      </w:del>
      <w:r w:rsidRPr="00420D18">
        <w:rPr>
          <w:rFonts w:ascii="Aptos" w:hAnsi="Aptos"/>
          <w:b/>
          <w:bCs/>
          <w:sz w:val="24"/>
          <w:szCs w:val="24"/>
          <w:rPrChange w:id="1113" w:author="WESLEY DOS SANTOS GATINHO" w:date="2025-07-01T01:54:00Z" w16du:dateUtc="2025-07-01T04:54:00Z">
            <w:rPr>
              <w:b/>
              <w:bCs/>
              <w:sz w:val="24"/>
              <w:szCs w:val="24"/>
            </w:rPr>
          </w:rPrChange>
        </w:rPr>
        <w:t xml:space="preserve"> </w:t>
      </w:r>
      <w:ins w:id="1114" w:author="ANDRE LUIS AGUIAR DO NASCIMENTO" w:date="2025-07-01T03:54:00Z">
        <w:r w:rsidR="094BEF31" w:rsidRPr="00420D18">
          <w:rPr>
            <w:rFonts w:ascii="Aptos" w:hAnsi="Aptos"/>
            <w:b/>
            <w:bCs/>
            <w:sz w:val="24"/>
            <w:szCs w:val="24"/>
            <w:rPrChange w:id="1115" w:author="WESLEY DOS SANTOS GATINHO" w:date="2025-07-01T01:54:00Z" w16du:dateUtc="2025-07-01T04:54:00Z">
              <w:rPr>
                <w:b/>
                <w:bCs/>
                <w:sz w:val="24"/>
                <w:szCs w:val="24"/>
              </w:rPr>
            </w:rPrChange>
          </w:rPr>
          <w:t xml:space="preserve">6 </w:t>
        </w:r>
      </w:ins>
      <w:ins w:id="1116" w:author="ANDRE LUIS AGUIAR DO NASCIMENTO" w:date="2025-07-01T03:36:00Z">
        <w:r w:rsidR="2D3B1E0A" w:rsidRPr="00420D18">
          <w:rPr>
            <w:rFonts w:ascii="Aptos" w:hAnsi="Aptos"/>
            <w:b/>
            <w:bCs/>
            <w:sz w:val="24"/>
            <w:szCs w:val="24"/>
            <w:rPrChange w:id="1117" w:author="WESLEY DOS SANTOS GATINHO" w:date="2025-07-01T01:54:00Z" w16du:dateUtc="2025-07-01T04:54:00Z">
              <w:rPr>
                <w:b/>
                <w:bCs/>
                <w:sz w:val="24"/>
                <w:szCs w:val="24"/>
              </w:rPr>
            </w:rPrChange>
          </w:rPr>
          <w:t>ASSISTENTE DE IA</w:t>
        </w:r>
      </w:ins>
      <w:del w:id="1118" w:author="ANDRE LUIS AGUIAR DO NASCIMENTO" w:date="2025-07-01T03:36:00Z">
        <w:r w:rsidRPr="00420D18" w:rsidDel="005021FE">
          <w:rPr>
            <w:rFonts w:ascii="Aptos" w:hAnsi="Aptos"/>
            <w:b/>
            <w:bCs/>
            <w:sz w:val="24"/>
            <w:szCs w:val="24"/>
            <w:rPrChange w:id="1119" w:author="WESLEY DOS SANTOS GATINHO" w:date="2025-07-01T01:54:00Z" w16du:dateUtc="2025-07-01T04:54:00Z">
              <w:rPr>
                <w:b/>
                <w:bCs/>
                <w:sz w:val="24"/>
                <w:szCs w:val="24"/>
              </w:rPr>
            </w:rPrChange>
          </w:rPr>
          <w:delText xml:space="preserve">ENFORMAGEM </w:delText>
        </w:r>
      </w:del>
    </w:p>
    <w:p w14:paraId="4B2DF86C" w14:textId="1B2636C4" w:rsidR="679C721A" w:rsidRPr="00420D18" w:rsidRDefault="679C721A">
      <w:pPr>
        <w:spacing w:before="240" w:after="240"/>
        <w:ind w:firstLine="720"/>
        <w:rPr>
          <w:ins w:id="1120" w:author="ANDRE LUIS AGUIAR DO NASCIMENTO" w:date="2025-07-01T03:37:00Z" w16du:dateUtc="2025-07-01T03:37:18Z"/>
          <w:rFonts w:ascii="Aptos" w:hAnsi="Aptos"/>
          <w:sz w:val="24"/>
          <w:szCs w:val="24"/>
          <w:rPrChange w:id="1121" w:author="WESLEY DOS SANTOS GATINHO" w:date="2025-07-01T01:54:00Z" w16du:dateUtc="2025-07-01T04:54:00Z">
            <w:rPr>
              <w:ins w:id="1122" w:author="ANDRE LUIS AGUIAR DO NASCIMENTO" w:date="2025-07-01T03:37:00Z" w16du:dateUtc="2025-07-01T03:37:18Z"/>
            </w:rPr>
          </w:rPrChange>
        </w:rPr>
        <w:pPrChange w:id="1123" w:author="ANDRE LUIS AGUIAR DO NASCIMENTO" w:date="2025-07-01T03:37:00Z">
          <w:pPr/>
        </w:pPrChange>
      </w:pPr>
      <w:ins w:id="1124" w:author="ANDRE LUIS AGUIAR DO NASCIMENTO" w:date="2025-07-01T03:37:00Z">
        <w:r w:rsidRPr="00420D18">
          <w:rPr>
            <w:rFonts w:ascii="Aptos" w:hAnsi="Aptos"/>
            <w:sz w:val="24"/>
            <w:szCs w:val="24"/>
            <w:rPrChange w:id="1125" w:author="WESLEY DOS SANTOS GATINHO" w:date="2025-07-01T01:54:00Z" w16du:dateUtc="2025-07-01T04:54:00Z">
              <w:rPr/>
            </w:rPrChange>
          </w:rPr>
          <w:t>Na tela do assistente, você pode:</w:t>
        </w:r>
      </w:ins>
    </w:p>
    <w:p w14:paraId="488267B8" w14:textId="24D16057" w:rsidR="679C721A" w:rsidRPr="00420D18" w:rsidRDefault="679C721A">
      <w:pPr>
        <w:pStyle w:val="PargrafodaLista"/>
        <w:numPr>
          <w:ilvl w:val="0"/>
          <w:numId w:val="3"/>
        </w:numPr>
        <w:spacing w:before="240" w:after="240"/>
        <w:rPr>
          <w:ins w:id="1126" w:author="ANDRE LUIS AGUIAR DO NASCIMENTO" w:date="2025-07-01T03:37:00Z" w16du:dateUtc="2025-07-01T03:37:18Z"/>
          <w:rFonts w:ascii="Aptos" w:hAnsi="Aptos"/>
          <w:sz w:val="24"/>
          <w:szCs w:val="24"/>
          <w:rPrChange w:id="1127" w:author="WESLEY DOS SANTOS GATINHO" w:date="2025-07-01T01:54:00Z" w16du:dateUtc="2025-07-01T04:54:00Z">
            <w:rPr>
              <w:ins w:id="1128" w:author="ANDRE LUIS AGUIAR DO NASCIMENTO" w:date="2025-07-01T03:37:00Z" w16du:dateUtc="2025-07-01T03:37:18Z"/>
            </w:rPr>
          </w:rPrChange>
        </w:rPr>
        <w:pPrChange w:id="1129" w:author="ANDRE LUIS AGUIAR DO NASCIMENTO" w:date="2025-07-01T03:37:00Z">
          <w:pPr/>
        </w:pPrChange>
      </w:pPr>
      <w:ins w:id="1130" w:author="ANDRE LUIS AGUIAR DO NASCIMENTO" w:date="2025-07-01T03:37:00Z">
        <w:r w:rsidRPr="00420D18">
          <w:rPr>
            <w:rFonts w:ascii="Aptos" w:hAnsi="Aptos"/>
            <w:b/>
            <w:bCs/>
            <w:sz w:val="24"/>
            <w:szCs w:val="24"/>
            <w:rPrChange w:id="1131" w:author="WESLEY DOS SANTOS GATINHO" w:date="2025-07-01T01:54:00Z" w16du:dateUtc="2025-07-01T04:54:00Z">
              <w:rPr>
                <w:b/>
                <w:bCs/>
              </w:rPr>
            </w:rPrChange>
          </w:rPr>
          <w:t>Obter uma "Dica Fitness do Dia"</w:t>
        </w:r>
        <w:r w:rsidRPr="00420D18">
          <w:rPr>
            <w:rFonts w:ascii="Aptos" w:hAnsi="Aptos"/>
            <w:sz w:val="24"/>
            <w:szCs w:val="24"/>
            <w:rPrChange w:id="1132" w:author="WESLEY DOS SANTOS GATINHO" w:date="2025-07-01T01:54:00Z" w16du:dateUtc="2025-07-01T04:54:00Z">
              <w:rPr/>
            </w:rPrChange>
          </w:rPr>
          <w:t>: Receba dicas curtas e motivacionais.</w:t>
        </w:r>
      </w:ins>
    </w:p>
    <w:p w14:paraId="45040B2C" w14:textId="680B7D43" w:rsidR="679C721A" w:rsidRPr="00420D18" w:rsidRDefault="679C721A">
      <w:pPr>
        <w:pStyle w:val="PargrafodaLista"/>
        <w:numPr>
          <w:ilvl w:val="0"/>
          <w:numId w:val="3"/>
        </w:numPr>
        <w:spacing w:before="240" w:after="240"/>
        <w:rPr>
          <w:ins w:id="1133" w:author="ANDRE LUIS AGUIAR DO NASCIMENTO" w:date="2025-07-01T03:37:00Z" w16du:dateUtc="2025-07-01T03:37:18Z"/>
          <w:rFonts w:ascii="Aptos" w:hAnsi="Aptos"/>
          <w:sz w:val="24"/>
          <w:szCs w:val="24"/>
          <w:rPrChange w:id="1134" w:author="WESLEY DOS SANTOS GATINHO" w:date="2025-07-01T01:54:00Z" w16du:dateUtc="2025-07-01T04:54:00Z">
            <w:rPr>
              <w:ins w:id="1135" w:author="ANDRE LUIS AGUIAR DO NASCIMENTO" w:date="2025-07-01T03:37:00Z" w16du:dateUtc="2025-07-01T03:37:18Z"/>
            </w:rPr>
          </w:rPrChange>
        </w:rPr>
        <w:pPrChange w:id="1136" w:author="ANDRE LUIS AGUIAR DO NASCIMENTO" w:date="2025-07-01T03:37:00Z">
          <w:pPr/>
        </w:pPrChange>
      </w:pPr>
      <w:ins w:id="1137" w:author="ANDRE LUIS AGUIAR DO NASCIMENTO" w:date="2025-07-01T03:37:00Z">
        <w:r w:rsidRPr="00420D18">
          <w:rPr>
            <w:rFonts w:ascii="Aptos" w:hAnsi="Aptos"/>
            <w:b/>
            <w:bCs/>
            <w:sz w:val="24"/>
            <w:szCs w:val="24"/>
            <w:rPrChange w:id="1138" w:author="WESLEY DOS SANTOS GATINHO" w:date="2025-07-01T01:54:00Z" w16du:dateUtc="2025-07-01T04:54:00Z">
              <w:rPr>
                <w:b/>
                <w:bCs/>
              </w:rPr>
            </w:rPrChange>
          </w:rPr>
          <w:t>Gerar um Plano de Treino Personalizado</w:t>
        </w:r>
        <w:r w:rsidRPr="00420D18">
          <w:rPr>
            <w:rFonts w:ascii="Aptos" w:hAnsi="Aptos"/>
            <w:sz w:val="24"/>
            <w:szCs w:val="24"/>
            <w:rPrChange w:id="1139" w:author="WESLEY DOS SANTOS GATINHO" w:date="2025-07-01T01:54:00Z" w16du:dateUtc="2025-07-01T04:54:00Z">
              <w:rPr/>
            </w:rPrChange>
          </w:rPr>
          <w:t>: Descreva seu objetivo (</w:t>
        </w:r>
        <w:proofErr w:type="spellStart"/>
        <w:r w:rsidRPr="00420D18">
          <w:rPr>
            <w:rFonts w:ascii="Aptos" w:hAnsi="Aptos"/>
            <w:sz w:val="24"/>
            <w:szCs w:val="24"/>
            <w:rPrChange w:id="1140" w:author="WESLEY DOS SANTOS GATINHO" w:date="2025-07-01T01:54:00Z" w16du:dateUtc="2025-07-01T04:54:00Z">
              <w:rPr/>
            </w:rPrChange>
          </w:rPr>
          <w:t>ex</w:t>
        </w:r>
        <w:proofErr w:type="spellEnd"/>
        <w:r w:rsidRPr="00420D18">
          <w:rPr>
            <w:rFonts w:ascii="Aptos" w:hAnsi="Aptos"/>
            <w:sz w:val="24"/>
            <w:szCs w:val="24"/>
            <w:rPrChange w:id="1141" w:author="WESLEY DOS SANTOS GATINHO" w:date="2025-07-01T01:54:00Z" w16du:dateUtc="2025-07-01T04:54:00Z">
              <w:rPr/>
            </w:rPrChange>
          </w:rPr>
          <w:t>: "Um treino de 3 dias para hipertrofia") e a IA criará um plano para você.</w:t>
        </w:r>
      </w:ins>
    </w:p>
    <w:p w14:paraId="53A4908D" w14:textId="3A579097" w:rsidR="679C721A" w:rsidRPr="00420D18" w:rsidRDefault="679C721A">
      <w:pPr>
        <w:pStyle w:val="PargrafodaLista"/>
        <w:numPr>
          <w:ilvl w:val="0"/>
          <w:numId w:val="3"/>
        </w:numPr>
        <w:spacing w:before="240" w:after="240"/>
        <w:rPr>
          <w:ins w:id="1142" w:author="ANDRE LUIS AGUIAR DO NASCIMENTO" w:date="2025-07-01T03:37:00Z" w16du:dateUtc="2025-07-01T03:37:48Z"/>
          <w:rFonts w:ascii="Aptos" w:hAnsi="Aptos"/>
          <w:sz w:val="24"/>
          <w:szCs w:val="24"/>
          <w:rPrChange w:id="1143" w:author="WESLEY DOS SANTOS GATINHO" w:date="2025-07-01T01:54:00Z" w16du:dateUtc="2025-07-01T04:54:00Z">
            <w:rPr>
              <w:ins w:id="1144" w:author="ANDRE LUIS AGUIAR DO NASCIMENTO" w:date="2025-07-01T03:37:00Z" w16du:dateUtc="2025-07-01T03:37:48Z"/>
            </w:rPr>
          </w:rPrChange>
        </w:rPr>
        <w:pPrChange w:id="1145" w:author="ANDRE LUIS AGUIAR DO NASCIMENTO" w:date="2025-07-01T03:37:00Z">
          <w:pPr/>
        </w:pPrChange>
      </w:pPr>
      <w:ins w:id="1146" w:author="ANDRE LUIS AGUIAR DO NASCIMENTO" w:date="2025-07-01T03:37:00Z">
        <w:r w:rsidRPr="00420D18">
          <w:rPr>
            <w:rFonts w:ascii="Aptos" w:hAnsi="Aptos"/>
            <w:b/>
            <w:bCs/>
            <w:sz w:val="24"/>
            <w:szCs w:val="24"/>
            <w:rPrChange w:id="1147" w:author="WESLEY DOS SANTOS GATINHO" w:date="2025-07-01T01:54:00Z" w16du:dateUtc="2025-07-01T04:54:00Z">
              <w:rPr>
                <w:b/>
                <w:bCs/>
              </w:rPr>
            </w:rPrChange>
          </w:rPr>
          <w:t>Consultar Histórico de Interações</w:t>
        </w:r>
        <w:r w:rsidRPr="00420D18">
          <w:rPr>
            <w:rFonts w:ascii="Aptos" w:hAnsi="Aptos"/>
            <w:sz w:val="24"/>
            <w:szCs w:val="24"/>
            <w:rPrChange w:id="1148" w:author="WESLEY DOS SANTOS GATINHO" w:date="2025-07-01T01:54:00Z" w16du:dateUtc="2025-07-01T04:54:00Z">
              <w:rPr/>
            </w:rPrChange>
          </w:rPr>
          <w:t>: Todas as suas conversas e planos gerados ficam salvos para consulta.</w:t>
        </w:r>
      </w:ins>
    </w:p>
    <w:p w14:paraId="498E0AD7" w14:textId="7BBC0795" w:rsidR="4B3CFFB5" w:rsidRPr="00420D18" w:rsidRDefault="4B3CFFB5">
      <w:pPr>
        <w:spacing w:before="240" w:after="240"/>
        <w:rPr>
          <w:ins w:id="1149" w:author="ANDRE LUIS AGUIAR DO NASCIMENTO" w:date="2025-07-01T03:37:00Z" w16du:dateUtc="2025-07-01T03:37:49Z"/>
          <w:rFonts w:ascii="Aptos" w:hAnsi="Aptos"/>
          <w:sz w:val="24"/>
          <w:szCs w:val="24"/>
          <w:rPrChange w:id="1150" w:author="WESLEY DOS SANTOS GATINHO" w:date="2025-07-01T01:54:00Z" w16du:dateUtc="2025-07-01T04:54:00Z">
            <w:rPr>
              <w:ins w:id="1151" w:author="ANDRE LUIS AGUIAR DO NASCIMENTO" w:date="2025-07-01T03:37:00Z" w16du:dateUtc="2025-07-01T03:37:49Z"/>
            </w:rPr>
          </w:rPrChange>
        </w:rPr>
        <w:pPrChange w:id="1152" w:author="ANDRE LUIS AGUIAR DO NASCIMENTO" w:date="2025-07-01T03:37:00Z">
          <w:pPr/>
        </w:pPrChange>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1153" w:author="WESLEY DOS SANTOS GATINHO" w:date="2025-07-01T01:53:00Z" w16du:dateUtc="2025-07-01T04:53:00Z">
          <w:tblPr>
            <w:tblStyle w:val="Tabelacomgrade"/>
            <w:tblW w:w="0" w:type="auto"/>
            <w:tblLayout w:type="fixed"/>
            <w:tblLook w:val="06A0" w:firstRow="1" w:lastRow="0" w:firstColumn="1" w:lastColumn="0" w:noHBand="1" w:noVBand="1"/>
          </w:tblPr>
        </w:tblPrChange>
      </w:tblPr>
      <w:tblGrid>
        <w:gridCol w:w="9060"/>
        <w:tblGridChange w:id="1154">
          <w:tblGrid>
            <w:gridCol w:w="35"/>
            <w:gridCol w:w="9025"/>
            <w:gridCol w:w="35"/>
          </w:tblGrid>
        </w:tblGridChange>
      </w:tblGrid>
      <w:tr w:rsidR="4B3CFFB5" w:rsidRPr="00420D18" w14:paraId="5C2BEF39" w14:textId="77777777" w:rsidTr="00650BEE">
        <w:trPr>
          <w:trHeight w:val="300"/>
          <w:ins w:id="1155" w:author="ANDRE LUIS AGUIAR DO NASCIMENTO" w:date="2025-07-01T03:38:00Z"/>
          <w:trPrChange w:id="1156" w:author="WESLEY DOS SANTOS GATINHO" w:date="2025-07-01T01:53:00Z" w16du:dateUtc="2025-07-01T04:53:00Z">
            <w:trPr>
              <w:gridBefore w:val="1"/>
              <w:trHeight w:val="300"/>
            </w:trPr>
          </w:trPrChange>
        </w:trPr>
        <w:tc>
          <w:tcPr>
            <w:tcW w:w="9060" w:type="dxa"/>
            <w:tcPrChange w:id="1157" w:author="WESLEY DOS SANTOS GATINHO" w:date="2025-07-01T01:53:00Z" w16du:dateUtc="2025-07-01T04:53:00Z">
              <w:tcPr>
                <w:tcW w:w="9060" w:type="dxa"/>
                <w:gridSpan w:val="2"/>
              </w:tcPr>
            </w:tcPrChange>
          </w:tcPr>
          <w:p w14:paraId="23B37785" w14:textId="20A24ABB" w:rsidR="20948BC0" w:rsidRPr="00420D18" w:rsidRDefault="20948BC0">
            <w:pPr>
              <w:jc w:val="center"/>
              <w:rPr>
                <w:rFonts w:ascii="Aptos" w:hAnsi="Aptos"/>
                <w:sz w:val="24"/>
                <w:szCs w:val="24"/>
                <w:rPrChange w:id="1158" w:author="WESLEY DOS SANTOS GATINHO" w:date="2025-07-01T01:54:00Z" w16du:dateUtc="2025-07-01T04:54:00Z">
                  <w:rPr/>
                </w:rPrChange>
              </w:rPr>
              <w:pPrChange w:id="1159" w:author="ANDRE LUIS AGUIAR DO NASCIMENTO" w:date="2025-07-01T03:38:00Z">
                <w:pPr/>
              </w:pPrChange>
            </w:pPr>
            <w:ins w:id="1160" w:author="ANDRE LUIS AGUIAR DO NASCIMENTO" w:date="2025-07-01T03:38:00Z">
              <w:r w:rsidRPr="00420D18">
                <w:rPr>
                  <w:rFonts w:ascii="Aptos" w:hAnsi="Aptos"/>
                  <w:sz w:val="24"/>
                  <w:szCs w:val="24"/>
                  <w:rPrChange w:id="1161" w:author="WESLEY DOS SANTOS GATINHO" w:date="2025-07-01T01:54:00Z" w16du:dateUtc="2025-07-01T04:54:00Z">
                    <w:rPr/>
                  </w:rPrChange>
                </w:rPr>
                <w:t>Tela de Assistente de Ia</w:t>
              </w:r>
            </w:ins>
          </w:p>
        </w:tc>
      </w:tr>
      <w:tr w:rsidR="4B3CFFB5" w:rsidRPr="00420D18" w14:paraId="5549BC47" w14:textId="77777777" w:rsidTr="00650BEE">
        <w:trPr>
          <w:trHeight w:val="300"/>
          <w:ins w:id="1162" w:author="ANDRE LUIS AGUIAR DO NASCIMENTO" w:date="2025-07-01T03:38:00Z"/>
          <w:trPrChange w:id="1163" w:author="WESLEY DOS SANTOS GATINHO" w:date="2025-07-01T01:53:00Z" w16du:dateUtc="2025-07-01T04:53:00Z">
            <w:trPr>
              <w:gridBefore w:val="1"/>
              <w:trHeight w:val="300"/>
            </w:trPr>
          </w:trPrChange>
        </w:trPr>
        <w:tc>
          <w:tcPr>
            <w:tcW w:w="9060" w:type="dxa"/>
            <w:shd w:val="clear" w:color="auto" w:fill="F2F2F2" w:themeFill="background1" w:themeFillShade="F2"/>
            <w:tcPrChange w:id="1164" w:author="WESLEY DOS SANTOS GATINHO" w:date="2025-07-01T01:53:00Z" w16du:dateUtc="2025-07-01T04:53:00Z">
              <w:tcPr>
                <w:tcW w:w="9060" w:type="dxa"/>
                <w:gridSpan w:val="2"/>
              </w:tcPr>
            </w:tcPrChange>
          </w:tcPr>
          <w:p w14:paraId="2A5CC22F" w14:textId="715001A6" w:rsidR="2941A4F6" w:rsidRPr="00420D18" w:rsidRDefault="2941A4F6">
            <w:pPr>
              <w:jc w:val="center"/>
              <w:rPr>
                <w:rFonts w:ascii="Aptos" w:hAnsi="Aptos"/>
                <w:sz w:val="24"/>
                <w:szCs w:val="24"/>
                <w:rPrChange w:id="1165" w:author="WESLEY DOS SANTOS GATINHO" w:date="2025-07-01T01:54:00Z" w16du:dateUtc="2025-07-01T04:54:00Z">
                  <w:rPr/>
                </w:rPrChange>
              </w:rPr>
              <w:pPrChange w:id="1166" w:author="ANDRE LUIS AGUIAR DO NASCIMENTO" w:date="2025-07-01T03:40:00Z">
                <w:pPr/>
              </w:pPrChange>
            </w:pPr>
            <w:ins w:id="1167" w:author="ANDRE LUIS AGUIAR DO NASCIMENTO" w:date="2025-07-01T03:40:00Z">
              <w:r w:rsidRPr="00420D18">
                <w:rPr>
                  <w:rFonts w:ascii="Aptos" w:hAnsi="Aptos"/>
                  <w:noProof/>
                  <w:sz w:val="24"/>
                  <w:szCs w:val="24"/>
                  <w:rPrChange w:id="1168" w:author="WESLEY DOS SANTOS GATINHO" w:date="2025-07-01T01:54:00Z" w16du:dateUtc="2025-07-01T04:54:00Z">
                    <w:rPr>
                      <w:noProof/>
                    </w:rPr>
                  </w:rPrChange>
                </w:rPr>
                <w:drawing>
                  <wp:inline distT="0" distB="0" distL="0" distR="0" wp14:anchorId="03AF5EAC" wp14:editId="6C297665">
                    <wp:extent cx="2590800" cy="5610224"/>
                    <wp:effectExtent l="0" t="0" r="0" b="0"/>
                    <wp:docPr id="1596357982" name="Imagem 159635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0800" cy="5610224"/>
                            </a:xfrm>
                            <a:prstGeom prst="rect">
                              <a:avLst/>
                            </a:prstGeom>
                          </pic:spPr>
                        </pic:pic>
                      </a:graphicData>
                    </a:graphic>
                  </wp:inline>
                </w:drawing>
              </w:r>
            </w:ins>
          </w:p>
        </w:tc>
      </w:tr>
      <w:tr w:rsidR="4B3CFFB5" w:rsidRPr="00420D18" w14:paraId="3487137C" w14:textId="77777777" w:rsidTr="00650BEE">
        <w:trPr>
          <w:trHeight w:val="300"/>
          <w:ins w:id="1169" w:author="ANDRE LUIS AGUIAR DO NASCIMENTO" w:date="2025-07-01T03:38:00Z"/>
          <w:trPrChange w:id="1170" w:author="WESLEY DOS SANTOS GATINHO" w:date="2025-07-01T01:53:00Z" w16du:dateUtc="2025-07-01T04:53:00Z">
            <w:trPr>
              <w:gridBefore w:val="1"/>
              <w:trHeight w:val="300"/>
            </w:trPr>
          </w:trPrChange>
        </w:trPr>
        <w:tc>
          <w:tcPr>
            <w:tcW w:w="9060" w:type="dxa"/>
            <w:tcPrChange w:id="1171" w:author="WESLEY DOS SANTOS GATINHO" w:date="2025-07-01T01:53:00Z" w16du:dateUtc="2025-07-01T04:53:00Z">
              <w:tcPr>
                <w:tcW w:w="9060" w:type="dxa"/>
                <w:gridSpan w:val="2"/>
              </w:tcPr>
            </w:tcPrChange>
          </w:tcPr>
          <w:p w14:paraId="089C17CB" w14:textId="21711DD7" w:rsidR="2941A4F6" w:rsidRPr="00420D18" w:rsidRDefault="003E7834">
            <w:pPr>
              <w:jc w:val="center"/>
              <w:rPr>
                <w:rFonts w:ascii="Aptos" w:hAnsi="Aptos"/>
                <w:sz w:val="24"/>
                <w:szCs w:val="24"/>
                <w:rPrChange w:id="1172" w:author="WESLEY DOS SANTOS GATINHO" w:date="2025-07-01T01:54:00Z" w16du:dateUtc="2025-07-01T04:54:00Z">
                  <w:rPr/>
                </w:rPrChange>
              </w:rPr>
              <w:pPrChange w:id="1173" w:author="ANDRE LUIS AGUIAR DO NASCIMENTO" w:date="2025-07-01T03:38:00Z">
                <w:pPr/>
              </w:pPrChange>
            </w:pPr>
            <w:r w:rsidRPr="00420D18">
              <w:rPr>
                <w:rFonts w:ascii="Aptos" w:hAnsi="Aptos"/>
                <w:sz w:val="24"/>
                <w:szCs w:val="24"/>
                <w:rPrChange w:id="1174" w:author="WESLEY DOS SANTOS GATINHO" w:date="2025-07-01T01:54:00Z" w16du:dateUtc="2025-07-01T04:54:00Z">
                  <w:rPr/>
                </w:rPrChange>
              </w:rPr>
              <w:t xml:space="preserve">Fonte: </w:t>
            </w:r>
            <w:r>
              <w:rPr>
                <w:rFonts w:ascii="Aptos" w:hAnsi="Aptos"/>
                <w:sz w:val="24"/>
                <w:szCs w:val="24"/>
              </w:rPr>
              <w:t>A</w:t>
            </w:r>
            <w:r w:rsidRPr="00420D18">
              <w:rPr>
                <w:rFonts w:ascii="Aptos" w:hAnsi="Aptos"/>
                <w:sz w:val="24"/>
                <w:szCs w:val="24"/>
                <w:rPrChange w:id="1175" w:author="WESLEY DOS SANTOS GATINHO" w:date="2025-07-01T01:54:00Z" w16du:dateUtc="2025-07-01T04:54:00Z">
                  <w:rPr/>
                </w:rPrChange>
              </w:rPr>
              <w:t>utores, 2025</w:t>
            </w:r>
            <w:r>
              <w:rPr>
                <w:rFonts w:ascii="Aptos" w:hAnsi="Aptos"/>
                <w:sz w:val="24"/>
                <w:szCs w:val="24"/>
              </w:rPr>
              <w:t>.</w:t>
            </w:r>
          </w:p>
        </w:tc>
      </w:tr>
    </w:tbl>
    <w:p w14:paraId="7B988424" w14:textId="77777777" w:rsidR="00420D18" w:rsidRDefault="00420D18" w:rsidP="00420D18">
      <w:pPr>
        <w:jc w:val="both"/>
        <w:rPr>
          <w:ins w:id="1176" w:author="WESLEY DOS SANTOS GATINHO" w:date="2025-07-01T01:55:00Z" w16du:dateUtc="2025-07-01T04:55:00Z"/>
          <w:rFonts w:ascii="Aptos" w:hAnsi="Aptos"/>
          <w:b/>
          <w:bCs/>
          <w:sz w:val="24"/>
          <w:szCs w:val="24"/>
          <w:lang w:val="pt-PT"/>
        </w:rPr>
      </w:pPr>
    </w:p>
    <w:p w14:paraId="768BAEC6" w14:textId="77777777" w:rsidR="00420D18" w:rsidRDefault="00420D18" w:rsidP="00420D18">
      <w:pPr>
        <w:jc w:val="both"/>
        <w:rPr>
          <w:ins w:id="1177" w:author="WESLEY DOS SANTOS GATINHO" w:date="2025-07-01T01:55:00Z" w16du:dateUtc="2025-07-01T04:55:00Z"/>
          <w:rFonts w:ascii="Aptos" w:hAnsi="Aptos"/>
          <w:b/>
          <w:bCs/>
          <w:sz w:val="24"/>
          <w:szCs w:val="24"/>
          <w:lang w:val="pt-PT"/>
        </w:rPr>
      </w:pPr>
    </w:p>
    <w:p w14:paraId="3F3D177A" w14:textId="6FFDCC18" w:rsidR="00420D18" w:rsidRPr="00420D18" w:rsidRDefault="00420D18" w:rsidP="00420D18">
      <w:pPr>
        <w:jc w:val="both"/>
        <w:rPr>
          <w:ins w:id="1178" w:author="WESLEY DOS SANTOS GATINHO" w:date="2025-07-01T01:54:00Z" w16du:dateUtc="2025-07-01T04:54:00Z"/>
          <w:rFonts w:ascii="Aptos" w:hAnsi="Aptos"/>
          <w:b/>
          <w:bCs/>
          <w:sz w:val="32"/>
          <w:szCs w:val="32"/>
          <w:lang w:val="pt-PT"/>
          <w:rPrChange w:id="1179" w:author="WESLEY DOS SANTOS GATINHO" w:date="2025-07-01T01:55:00Z" w16du:dateUtc="2025-07-01T04:55:00Z">
            <w:rPr>
              <w:ins w:id="1180" w:author="WESLEY DOS SANTOS GATINHO" w:date="2025-07-01T01:54:00Z" w16du:dateUtc="2025-07-01T04:54:00Z"/>
              <w:b/>
              <w:bCs/>
              <w:sz w:val="32"/>
              <w:szCs w:val="32"/>
              <w:lang w:val="pt-PT"/>
            </w:rPr>
          </w:rPrChange>
        </w:rPr>
      </w:pPr>
      <w:ins w:id="1181" w:author="WESLEY DOS SANTOS GATINHO" w:date="2025-07-01T01:54:00Z" w16du:dateUtc="2025-07-01T04:54:00Z">
        <w:r w:rsidRPr="00420D18">
          <w:rPr>
            <w:rFonts w:ascii="Aptos" w:hAnsi="Aptos"/>
            <w:b/>
            <w:bCs/>
            <w:sz w:val="32"/>
            <w:szCs w:val="32"/>
            <w:lang w:val="pt-PT"/>
            <w:rPrChange w:id="1182" w:author="WESLEY DOS SANTOS GATINHO" w:date="2025-07-01T01:55:00Z" w16du:dateUtc="2025-07-01T04:55:00Z">
              <w:rPr>
                <w:b/>
                <w:bCs/>
                <w:sz w:val="32"/>
                <w:szCs w:val="32"/>
                <w:lang w:val="pt-PT"/>
              </w:rPr>
            </w:rPrChange>
          </w:rPr>
          <w:lastRenderedPageBreak/>
          <w:t>Reconhecimentos e Direitos Autorais</w:t>
        </w:r>
      </w:ins>
    </w:p>
    <w:p w14:paraId="25BA7751" w14:textId="77777777" w:rsidR="00420D18" w:rsidRPr="00420D18" w:rsidRDefault="00420D18" w:rsidP="00420D18">
      <w:pPr>
        <w:jc w:val="both"/>
        <w:rPr>
          <w:ins w:id="1183" w:author="WESLEY DOS SANTOS GATINHO" w:date="2025-07-01T01:54:00Z" w16du:dateUtc="2025-07-01T04:54:00Z"/>
          <w:rFonts w:ascii="Aptos" w:hAnsi="Aptos"/>
          <w:sz w:val="24"/>
          <w:szCs w:val="24"/>
          <w:lang w:val="pt-PT"/>
          <w:rPrChange w:id="1184" w:author="WESLEY DOS SANTOS GATINHO" w:date="2025-07-01T01:54:00Z" w16du:dateUtc="2025-07-01T04:54:00Z">
            <w:rPr>
              <w:ins w:id="1185" w:author="WESLEY DOS SANTOS GATINHO" w:date="2025-07-01T01:54:00Z" w16du:dateUtc="2025-07-01T04:54:00Z"/>
              <w:lang w:val="pt-PT"/>
            </w:rPr>
          </w:rPrChange>
        </w:rPr>
      </w:pPr>
      <w:ins w:id="1186" w:author="WESLEY DOS SANTOS GATINHO" w:date="2025-07-01T01:54:00Z" w16du:dateUtc="2025-07-01T04:54:00Z">
        <w:r w:rsidRPr="00420D18">
          <w:rPr>
            <w:rFonts w:ascii="Aptos" w:hAnsi="Aptos"/>
            <w:sz w:val="24"/>
            <w:szCs w:val="24"/>
            <w:lang w:val="pt-PT"/>
            <w:rPrChange w:id="1187" w:author="WESLEY DOS SANTOS GATINHO" w:date="2025-07-01T01:54:00Z" w16du:dateUtc="2025-07-01T04:54:00Z">
              <w:rPr>
                <w:lang w:val="pt-PT"/>
              </w:rPr>
            </w:rPrChange>
          </w:rPr>
          <w:t xml:space="preserve"> </w:t>
        </w:r>
      </w:ins>
    </w:p>
    <w:p w14:paraId="7D8029A6" w14:textId="77777777" w:rsidR="00420D18" w:rsidRPr="00420D18" w:rsidRDefault="00420D18" w:rsidP="00420D18">
      <w:pPr>
        <w:jc w:val="both"/>
        <w:rPr>
          <w:ins w:id="1188" w:author="WESLEY DOS SANTOS GATINHO" w:date="2025-07-01T01:54:00Z" w16du:dateUtc="2025-07-01T04:54:00Z"/>
          <w:rFonts w:ascii="Aptos" w:hAnsi="Aptos"/>
          <w:sz w:val="24"/>
          <w:szCs w:val="24"/>
          <w:lang w:val="pt-PT"/>
          <w:rPrChange w:id="1189" w:author="WESLEY DOS SANTOS GATINHO" w:date="2025-07-01T01:54:00Z" w16du:dateUtc="2025-07-01T04:54:00Z">
            <w:rPr>
              <w:ins w:id="1190" w:author="WESLEY DOS SANTOS GATINHO" w:date="2025-07-01T01:54:00Z" w16du:dateUtc="2025-07-01T04:54:00Z"/>
              <w:lang w:val="pt-PT"/>
            </w:rPr>
          </w:rPrChange>
        </w:rPr>
      </w:pPr>
      <w:ins w:id="1191" w:author="WESLEY DOS SANTOS GATINHO" w:date="2025-07-01T01:54:00Z" w16du:dateUtc="2025-07-01T04:54:00Z">
        <w:r w:rsidRPr="00420D18">
          <w:rPr>
            <w:rFonts w:ascii="Aptos" w:hAnsi="Aptos"/>
            <w:sz w:val="24"/>
            <w:szCs w:val="24"/>
            <w:lang w:val="pt-PT"/>
            <w:rPrChange w:id="1192" w:author="WESLEY DOS SANTOS GATINHO" w:date="2025-07-01T01:54:00Z" w16du:dateUtc="2025-07-01T04:54:00Z">
              <w:rPr>
                <w:lang w:val="pt-PT"/>
              </w:rPr>
            </w:rPrChange>
          </w:rPr>
          <w:t xml:space="preserve">@autor: </w:t>
        </w:r>
      </w:ins>
    </w:p>
    <w:p w14:paraId="38CAD398" w14:textId="193F0FB7" w:rsidR="00420D18" w:rsidRPr="00420D18" w:rsidRDefault="00420D18" w:rsidP="00420D18">
      <w:pPr>
        <w:jc w:val="both"/>
        <w:rPr>
          <w:ins w:id="1193" w:author="WESLEY DOS SANTOS GATINHO" w:date="2025-07-01T01:54:00Z" w16du:dateUtc="2025-07-01T04:54:00Z"/>
          <w:rFonts w:ascii="Aptos" w:hAnsi="Aptos"/>
          <w:sz w:val="24"/>
          <w:szCs w:val="24"/>
          <w:lang w:val="pt-PT"/>
          <w:rPrChange w:id="1194" w:author="WESLEY DOS SANTOS GATINHO" w:date="2025-07-01T01:54:00Z" w16du:dateUtc="2025-07-01T04:54:00Z">
            <w:rPr>
              <w:ins w:id="1195" w:author="WESLEY DOS SANTOS GATINHO" w:date="2025-07-01T01:54:00Z" w16du:dateUtc="2025-07-01T04:54:00Z"/>
              <w:lang w:val="pt-PT"/>
            </w:rPr>
          </w:rPrChange>
        </w:rPr>
      </w:pPr>
      <w:ins w:id="1196" w:author="WESLEY DOS SANTOS GATINHO" w:date="2025-07-01T01:54:00Z" w16du:dateUtc="2025-07-01T04:54:00Z">
        <w:r w:rsidRPr="00420D18">
          <w:rPr>
            <w:rFonts w:ascii="Aptos" w:hAnsi="Aptos"/>
            <w:sz w:val="24"/>
            <w:szCs w:val="24"/>
            <w:lang w:val="pt-PT"/>
            <w:rPrChange w:id="1197" w:author="WESLEY DOS SANTOS GATINHO" w:date="2025-07-01T01:54:00Z" w16du:dateUtc="2025-07-01T04:54:00Z">
              <w:rPr>
                <w:lang w:val="pt-PT"/>
              </w:rPr>
            </w:rPrChange>
          </w:rPr>
          <w:t>ANDRE LUIS AGUIAR DO NASCIMENTO, LEONARDO SAMPAIO SERRA, HUGO SAMUEL DE LIMA OLIVEIRA, LUCAS EMANOEL AMARAL GOMES, WESLEY DOS SANTOS GATINHO</w:t>
        </w:r>
      </w:ins>
      <w:r w:rsidR="00827906">
        <w:rPr>
          <w:rFonts w:ascii="Aptos" w:hAnsi="Aptos"/>
          <w:sz w:val="24"/>
          <w:szCs w:val="24"/>
          <w:lang w:val="pt-PT"/>
        </w:rPr>
        <w:t>.</w:t>
      </w:r>
    </w:p>
    <w:p w14:paraId="582445A9" w14:textId="77777777" w:rsidR="00420D18" w:rsidRPr="00420D18" w:rsidRDefault="00420D18" w:rsidP="00420D18">
      <w:pPr>
        <w:jc w:val="both"/>
        <w:rPr>
          <w:ins w:id="1198" w:author="WESLEY DOS SANTOS GATINHO" w:date="2025-07-01T01:54:00Z" w16du:dateUtc="2025-07-01T04:54:00Z"/>
          <w:rFonts w:ascii="Aptos" w:hAnsi="Aptos"/>
          <w:sz w:val="24"/>
          <w:szCs w:val="24"/>
          <w:lang w:val="pt-PT"/>
          <w:rPrChange w:id="1199" w:author="WESLEY DOS SANTOS GATINHO" w:date="2025-07-01T01:54:00Z" w16du:dateUtc="2025-07-01T04:54:00Z">
            <w:rPr>
              <w:ins w:id="1200" w:author="WESLEY DOS SANTOS GATINHO" w:date="2025-07-01T01:54:00Z" w16du:dateUtc="2025-07-01T04:54:00Z"/>
              <w:lang w:val="pt-PT"/>
            </w:rPr>
          </w:rPrChange>
        </w:rPr>
      </w:pPr>
    </w:p>
    <w:p w14:paraId="02913D43" w14:textId="77777777" w:rsidR="00420D18" w:rsidRPr="00420D18" w:rsidRDefault="00420D18" w:rsidP="00420D18">
      <w:pPr>
        <w:jc w:val="both"/>
        <w:rPr>
          <w:ins w:id="1201" w:author="WESLEY DOS SANTOS GATINHO" w:date="2025-07-01T01:54:00Z" w16du:dateUtc="2025-07-01T04:54:00Z"/>
          <w:rFonts w:ascii="Aptos" w:hAnsi="Aptos"/>
          <w:sz w:val="24"/>
          <w:szCs w:val="24"/>
          <w:lang w:val="pt-PT"/>
          <w:rPrChange w:id="1202" w:author="WESLEY DOS SANTOS GATINHO" w:date="2025-07-01T01:54:00Z" w16du:dateUtc="2025-07-01T04:54:00Z">
            <w:rPr>
              <w:ins w:id="1203" w:author="WESLEY DOS SANTOS GATINHO" w:date="2025-07-01T01:54:00Z" w16du:dateUtc="2025-07-01T04:54:00Z"/>
              <w:lang w:val="pt-PT"/>
            </w:rPr>
          </w:rPrChange>
        </w:rPr>
      </w:pPr>
      <w:ins w:id="1204" w:author="WESLEY DOS SANTOS GATINHO" w:date="2025-07-01T01:54:00Z" w16du:dateUtc="2025-07-01T04:54:00Z">
        <w:r w:rsidRPr="00420D18">
          <w:rPr>
            <w:rFonts w:ascii="Aptos" w:hAnsi="Aptos"/>
            <w:sz w:val="24"/>
            <w:szCs w:val="24"/>
            <w:lang w:val="pt-PT"/>
            <w:rPrChange w:id="1205" w:author="WESLEY DOS SANTOS GATINHO" w:date="2025-07-01T01:54:00Z" w16du:dateUtc="2025-07-01T04:54:00Z">
              <w:rPr>
                <w:lang w:val="pt-PT"/>
              </w:rPr>
            </w:rPrChange>
          </w:rPr>
          <w:t xml:space="preserve">@contato: </w:t>
        </w:r>
        <w:r w:rsidRPr="00420D18">
          <w:rPr>
            <w:rFonts w:ascii="Aptos" w:hAnsi="Aptos"/>
            <w:sz w:val="24"/>
            <w:szCs w:val="24"/>
            <w:lang w:val="pt-PT"/>
            <w:rPrChange w:id="1206" w:author="WESLEY DOS SANTOS GATINHO" w:date="2025-07-01T01:54:00Z" w16du:dateUtc="2025-07-01T04:54:00Z">
              <w:rPr>
                <w:lang w:val="pt-PT"/>
              </w:rPr>
            </w:rPrChange>
          </w:rPr>
          <w:fldChar w:fldCharType="begin"/>
        </w:r>
        <w:r w:rsidRPr="00420D18">
          <w:rPr>
            <w:rFonts w:ascii="Aptos" w:hAnsi="Aptos"/>
            <w:sz w:val="24"/>
            <w:szCs w:val="24"/>
            <w:lang w:val="pt-PT"/>
            <w:rPrChange w:id="1207" w:author="WESLEY DOS SANTOS GATINHO" w:date="2025-07-01T01:54:00Z" w16du:dateUtc="2025-07-01T04:54:00Z">
              <w:rPr>
                <w:lang w:val="pt-PT"/>
              </w:rPr>
            </w:rPrChange>
          </w:rPr>
          <w:instrText>HYPERLINK "mailto:andre.aguiar@discente.ufma.br"</w:instrText>
        </w:r>
        <w:r w:rsidRPr="00420D18">
          <w:rPr>
            <w:rFonts w:ascii="Aptos" w:hAnsi="Aptos"/>
            <w:sz w:val="24"/>
            <w:szCs w:val="24"/>
            <w:lang w:val="pt-PT"/>
            <w:rPrChange w:id="1208" w:author="WESLEY DOS SANTOS GATINHO" w:date="2025-07-01T01:54:00Z" w16du:dateUtc="2025-07-01T04:54:00Z">
              <w:rPr>
                <w:rFonts w:ascii="Aptos" w:hAnsi="Aptos"/>
                <w:sz w:val="24"/>
                <w:szCs w:val="24"/>
                <w:lang w:val="pt-PT"/>
              </w:rPr>
            </w:rPrChange>
          </w:rPr>
        </w:r>
        <w:r w:rsidRPr="00420D18">
          <w:rPr>
            <w:rFonts w:ascii="Aptos" w:hAnsi="Aptos"/>
            <w:sz w:val="24"/>
            <w:szCs w:val="24"/>
            <w:lang w:val="pt-PT"/>
            <w:rPrChange w:id="1209" w:author="WESLEY DOS SANTOS GATINHO" w:date="2025-07-01T01:54:00Z" w16du:dateUtc="2025-07-01T04:54:00Z">
              <w:rPr>
                <w:lang w:val="pt-PT"/>
              </w:rPr>
            </w:rPrChange>
          </w:rPr>
          <w:fldChar w:fldCharType="separate"/>
        </w:r>
        <w:r w:rsidRPr="00420D18">
          <w:rPr>
            <w:rStyle w:val="Hyperlink"/>
            <w:rFonts w:ascii="Aptos" w:hAnsi="Aptos"/>
            <w:sz w:val="24"/>
            <w:szCs w:val="24"/>
            <w:lang w:val="pt-PT"/>
            <w:rPrChange w:id="1210" w:author="WESLEY DOS SANTOS GATINHO" w:date="2025-07-01T01:54:00Z" w16du:dateUtc="2025-07-01T04:54:00Z">
              <w:rPr>
                <w:rStyle w:val="Hyperlink"/>
                <w:lang w:val="pt-PT"/>
              </w:rPr>
            </w:rPrChange>
          </w:rPr>
          <w:t>andre.aguiar@discente.ufma.br</w:t>
        </w:r>
        <w:r w:rsidRPr="00420D18">
          <w:rPr>
            <w:rFonts w:ascii="Aptos" w:hAnsi="Aptos"/>
            <w:sz w:val="24"/>
            <w:szCs w:val="24"/>
            <w:lang w:val="pt-PT"/>
            <w:rPrChange w:id="1211" w:author="WESLEY DOS SANTOS GATINHO" w:date="2025-07-01T01:54:00Z" w16du:dateUtc="2025-07-01T04:54:00Z">
              <w:rPr>
                <w:lang w:val="pt-PT"/>
              </w:rPr>
            </w:rPrChange>
          </w:rPr>
          <w:fldChar w:fldCharType="end"/>
        </w:r>
        <w:r w:rsidRPr="00420D18">
          <w:rPr>
            <w:rFonts w:ascii="Aptos" w:hAnsi="Aptos"/>
            <w:sz w:val="24"/>
            <w:szCs w:val="24"/>
            <w:lang w:val="pt-PT"/>
            <w:rPrChange w:id="1212" w:author="WESLEY DOS SANTOS GATINHO" w:date="2025-07-01T01:54:00Z" w16du:dateUtc="2025-07-01T04:54:00Z">
              <w:rPr>
                <w:lang w:val="pt-PT"/>
              </w:rPr>
            </w:rPrChange>
          </w:rPr>
          <w:t xml:space="preserve">, </w:t>
        </w:r>
        <w:r w:rsidRPr="00420D18">
          <w:rPr>
            <w:rFonts w:ascii="Aptos" w:hAnsi="Aptos"/>
            <w:sz w:val="24"/>
            <w:szCs w:val="24"/>
            <w:lang w:val="pt-PT"/>
            <w:rPrChange w:id="1213" w:author="WESLEY DOS SANTOS GATINHO" w:date="2025-07-01T01:54:00Z" w16du:dateUtc="2025-07-01T04:54:00Z">
              <w:rPr>
                <w:lang w:val="pt-PT"/>
              </w:rPr>
            </w:rPrChange>
          </w:rPr>
          <w:fldChar w:fldCharType="begin"/>
        </w:r>
        <w:r w:rsidRPr="00420D18">
          <w:rPr>
            <w:rFonts w:ascii="Aptos" w:hAnsi="Aptos"/>
            <w:sz w:val="24"/>
            <w:szCs w:val="24"/>
            <w:lang w:val="pt-PT"/>
            <w:rPrChange w:id="1214" w:author="WESLEY DOS SANTOS GATINHO" w:date="2025-07-01T01:54:00Z" w16du:dateUtc="2025-07-01T04:54:00Z">
              <w:rPr>
                <w:lang w:val="pt-PT"/>
              </w:rPr>
            </w:rPrChange>
          </w:rPr>
          <w:instrText>HYPERLINK "mailto:leonardo.sampaio@discente.ufma.br"</w:instrText>
        </w:r>
        <w:r w:rsidRPr="00420D18">
          <w:rPr>
            <w:rFonts w:ascii="Aptos" w:hAnsi="Aptos"/>
            <w:sz w:val="24"/>
            <w:szCs w:val="24"/>
            <w:lang w:val="pt-PT"/>
            <w:rPrChange w:id="1215" w:author="WESLEY DOS SANTOS GATINHO" w:date="2025-07-01T01:54:00Z" w16du:dateUtc="2025-07-01T04:54:00Z">
              <w:rPr>
                <w:rFonts w:ascii="Aptos" w:hAnsi="Aptos"/>
                <w:sz w:val="24"/>
                <w:szCs w:val="24"/>
                <w:lang w:val="pt-PT"/>
              </w:rPr>
            </w:rPrChange>
          </w:rPr>
        </w:r>
        <w:r w:rsidRPr="00420D18">
          <w:rPr>
            <w:rFonts w:ascii="Aptos" w:hAnsi="Aptos"/>
            <w:sz w:val="24"/>
            <w:szCs w:val="24"/>
            <w:lang w:val="pt-PT"/>
            <w:rPrChange w:id="1216" w:author="WESLEY DOS SANTOS GATINHO" w:date="2025-07-01T01:54:00Z" w16du:dateUtc="2025-07-01T04:54:00Z">
              <w:rPr>
                <w:lang w:val="pt-PT"/>
              </w:rPr>
            </w:rPrChange>
          </w:rPr>
          <w:fldChar w:fldCharType="separate"/>
        </w:r>
        <w:r w:rsidRPr="00420D18">
          <w:rPr>
            <w:rStyle w:val="Hyperlink"/>
            <w:rFonts w:ascii="Aptos" w:hAnsi="Aptos"/>
            <w:sz w:val="24"/>
            <w:szCs w:val="24"/>
            <w:lang w:val="pt-PT"/>
            <w:rPrChange w:id="1217" w:author="WESLEY DOS SANTOS GATINHO" w:date="2025-07-01T01:54:00Z" w16du:dateUtc="2025-07-01T04:54:00Z">
              <w:rPr>
                <w:rStyle w:val="Hyperlink"/>
                <w:lang w:val="pt-PT"/>
              </w:rPr>
            </w:rPrChange>
          </w:rPr>
          <w:t>leonardo.sampaio@discente.ufma.br</w:t>
        </w:r>
        <w:r w:rsidRPr="00420D18">
          <w:rPr>
            <w:rFonts w:ascii="Aptos" w:hAnsi="Aptos"/>
            <w:sz w:val="24"/>
            <w:szCs w:val="24"/>
            <w:lang w:val="pt-PT"/>
            <w:rPrChange w:id="1218" w:author="WESLEY DOS SANTOS GATINHO" w:date="2025-07-01T01:54:00Z" w16du:dateUtc="2025-07-01T04:54:00Z">
              <w:rPr>
                <w:lang w:val="pt-PT"/>
              </w:rPr>
            </w:rPrChange>
          </w:rPr>
          <w:fldChar w:fldCharType="end"/>
        </w:r>
        <w:r w:rsidRPr="00420D18">
          <w:rPr>
            <w:rFonts w:ascii="Aptos" w:hAnsi="Aptos"/>
            <w:sz w:val="24"/>
            <w:szCs w:val="24"/>
            <w:lang w:val="pt-PT"/>
            <w:rPrChange w:id="1219" w:author="WESLEY DOS SANTOS GATINHO" w:date="2025-07-01T01:54:00Z" w16du:dateUtc="2025-07-01T04:54:00Z">
              <w:rPr>
                <w:lang w:val="pt-PT"/>
              </w:rPr>
            </w:rPrChange>
          </w:rPr>
          <w:t xml:space="preserve">, </w:t>
        </w:r>
        <w:r w:rsidRPr="00420D18">
          <w:rPr>
            <w:rFonts w:ascii="Aptos" w:hAnsi="Aptos"/>
            <w:sz w:val="24"/>
            <w:szCs w:val="24"/>
            <w:lang w:val="pt-PT"/>
            <w:rPrChange w:id="1220" w:author="WESLEY DOS SANTOS GATINHO" w:date="2025-07-01T01:54:00Z" w16du:dateUtc="2025-07-01T04:54:00Z">
              <w:rPr>
                <w:lang w:val="pt-PT"/>
              </w:rPr>
            </w:rPrChange>
          </w:rPr>
          <w:fldChar w:fldCharType="begin"/>
        </w:r>
        <w:r w:rsidRPr="00420D18">
          <w:rPr>
            <w:rFonts w:ascii="Aptos" w:hAnsi="Aptos"/>
            <w:sz w:val="24"/>
            <w:szCs w:val="24"/>
            <w:lang w:val="pt-PT"/>
            <w:rPrChange w:id="1221" w:author="WESLEY DOS SANTOS GATINHO" w:date="2025-07-01T01:54:00Z" w16du:dateUtc="2025-07-01T04:54:00Z">
              <w:rPr>
                <w:lang w:val="pt-PT"/>
              </w:rPr>
            </w:rPrChange>
          </w:rPr>
          <w:instrText>HYPERLINK "mailto:</w:instrText>
        </w:r>
        <w:r w:rsidRPr="00420D18">
          <w:rPr>
            <w:rFonts w:ascii="Aptos" w:hAnsi="Aptos"/>
            <w:sz w:val="24"/>
            <w:szCs w:val="24"/>
            <w:rPrChange w:id="1222" w:author="WESLEY DOS SANTOS GATINHO" w:date="2025-07-01T01:54:00Z" w16du:dateUtc="2025-07-01T04:54:00Z">
              <w:rPr/>
            </w:rPrChange>
          </w:rPr>
          <w:instrText>hugo.samuel@discente.ufma.br</w:instrText>
        </w:r>
        <w:r w:rsidRPr="00420D18">
          <w:rPr>
            <w:rFonts w:ascii="Aptos" w:hAnsi="Aptos"/>
            <w:sz w:val="24"/>
            <w:szCs w:val="24"/>
            <w:lang w:val="pt-PT"/>
            <w:rPrChange w:id="1223" w:author="WESLEY DOS SANTOS GATINHO" w:date="2025-07-01T01:54:00Z" w16du:dateUtc="2025-07-01T04:54:00Z">
              <w:rPr>
                <w:lang w:val="pt-PT"/>
              </w:rPr>
            </w:rPrChange>
          </w:rPr>
          <w:instrText>"</w:instrText>
        </w:r>
        <w:r w:rsidRPr="00420D18">
          <w:rPr>
            <w:rFonts w:ascii="Aptos" w:hAnsi="Aptos"/>
            <w:sz w:val="24"/>
            <w:szCs w:val="24"/>
            <w:lang w:val="pt-PT"/>
            <w:rPrChange w:id="1224" w:author="WESLEY DOS SANTOS GATINHO" w:date="2025-07-01T01:54:00Z" w16du:dateUtc="2025-07-01T04:54:00Z">
              <w:rPr>
                <w:rFonts w:ascii="Aptos" w:hAnsi="Aptos"/>
                <w:sz w:val="24"/>
                <w:szCs w:val="24"/>
                <w:lang w:val="pt-PT"/>
              </w:rPr>
            </w:rPrChange>
          </w:rPr>
        </w:r>
        <w:r w:rsidRPr="00420D18">
          <w:rPr>
            <w:rFonts w:ascii="Aptos" w:hAnsi="Aptos"/>
            <w:sz w:val="24"/>
            <w:szCs w:val="24"/>
            <w:lang w:val="pt-PT"/>
            <w:rPrChange w:id="1225" w:author="WESLEY DOS SANTOS GATINHO" w:date="2025-07-01T01:54:00Z" w16du:dateUtc="2025-07-01T04:54:00Z">
              <w:rPr>
                <w:lang w:val="pt-PT"/>
              </w:rPr>
            </w:rPrChange>
          </w:rPr>
          <w:fldChar w:fldCharType="separate"/>
        </w:r>
        <w:r w:rsidRPr="00420D18">
          <w:rPr>
            <w:rStyle w:val="Hyperlink"/>
            <w:rFonts w:ascii="Aptos" w:hAnsi="Aptos"/>
            <w:sz w:val="24"/>
            <w:szCs w:val="24"/>
            <w:lang w:val="pt-PT"/>
            <w:rPrChange w:id="1226" w:author="WESLEY DOS SANTOS GATINHO" w:date="2025-07-01T01:54:00Z" w16du:dateUtc="2025-07-01T04:54:00Z">
              <w:rPr>
                <w:rStyle w:val="Hyperlink"/>
                <w:lang w:val="pt-PT"/>
              </w:rPr>
            </w:rPrChange>
          </w:rPr>
          <w:t>hugo.samuel@discente.ufma.br</w:t>
        </w:r>
        <w:r w:rsidRPr="00420D18">
          <w:rPr>
            <w:rFonts w:ascii="Aptos" w:hAnsi="Aptos"/>
            <w:sz w:val="24"/>
            <w:szCs w:val="24"/>
            <w:lang w:val="pt-PT"/>
            <w:rPrChange w:id="1227" w:author="WESLEY DOS SANTOS GATINHO" w:date="2025-07-01T01:54:00Z" w16du:dateUtc="2025-07-01T04:54:00Z">
              <w:rPr>
                <w:lang w:val="pt-PT"/>
              </w:rPr>
            </w:rPrChange>
          </w:rPr>
          <w:fldChar w:fldCharType="end"/>
        </w:r>
        <w:r w:rsidRPr="00420D18">
          <w:rPr>
            <w:rFonts w:ascii="Aptos" w:hAnsi="Aptos"/>
            <w:sz w:val="24"/>
            <w:szCs w:val="24"/>
            <w:lang w:val="pt-PT"/>
            <w:rPrChange w:id="1228" w:author="WESLEY DOS SANTOS GATINHO" w:date="2025-07-01T01:54:00Z" w16du:dateUtc="2025-07-01T04:54:00Z">
              <w:rPr>
                <w:lang w:val="pt-PT"/>
              </w:rPr>
            </w:rPrChange>
          </w:rPr>
          <w:t xml:space="preserve">, </w:t>
        </w:r>
        <w:r w:rsidRPr="00420D18">
          <w:rPr>
            <w:rFonts w:ascii="Aptos" w:hAnsi="Aptos"/>
            <w:sz w:val="24"/>
            <w:szCs w:val="24"/>
            <w:lang w:val="pt-PT"/>
            <w:rPrChange w:id="1229" w:author="WESLEY DOS SANTOS GATINHO" w:date="2025-07-01T01:54:00Z" w16du:dateUtc="2025-07-01T04:54:00Z">
              <w:rPr>
                <w:lang w:val="pt-PT"/>
              </w:rPr>
            </w:rPrChange>
          </w:rPr>
          <w:fldChar w:fldCharType="begin"/>
        </w:r>
        <w:r w:rsidRPr="00420D18">
          <w:rPr>
            <w:rFonts w:ascii="Aptos" w:hAnsi="Aptos"/>
            <w:sz w:val="24"/>
            <w:szCs w:val="24"/>
            <w:lang w:val="pt-PT"/>
            <w:rPrChange w:id="1230" w:author="WESLEY DOS SANTOS GATINHO" w:date="2025-07-01T01:54:00Z" w16du:dateUtc="2025-07-01T04:54:00Z">
              <w:rPr>
                <w:lang w:val="pt-PT"/>
              </w:rPr>
            </w:rPrChange>
          </w:rPr>
          <w:instrText>HYPERLINK "mailto:lucas.amaral@discente.ufma.br"</w:instrText>
        </w:r>
        <w:r w:rsidRPr="00420D18">
          <w:rPr>
            <w:rFonts w:ascii="Aptos" w:hAnsi="Aptos"/>
            <w:sz w:val="24"/>
            <w:szCs w:val="24"/>
            <w:lang w:val="pt-PT"/>
            <w:rPrChange w:id="1231" w:author="WESLEY DOS SANTOS GATINHO" w:date="2025-07-01T01:54:00Z" w16du:dateUtc="2025-07-01T04:54:00Z">
              <w:rPr>
                <w:rFonts w:ascii="Aptos" w:hAnsi="Aptos"/>
                <w:sz w:val="24"/>
                <w:szCs w:val="24"/>
                <w:lang w:val="pt-PT"/>
              </w:rPr>
            </w:rPrChange>
          </w:rPr>
        </w:r>
        <w:r w:rsidRPr="00420D18">
          <w:rPr>
            <w:rFonts w:ascii="Aptos" w:hAnsi="Aptos"/>
            <w:sz w:val="24"/>
            <w:szCs w:val="24"/>
            <w:lang w:val="pt-PT"/>
            <w:rPrChange w:id="1232" w:author="WESLEY DOS SANTOS GATINHO" w:date="2025-07-01T01:54:00Z" w16du:dateUtc="2025-07-01T04:54:00Z">
              <w:rPr>
                <w:lang w:val="pt-PT"/>
              </w:rPr>
            </w:rPrChange>
          </w:rPr>
          <w:fldChar w:fldCharType="separate"/>
        </w:r>
        <w:r w:rsidRPr="00420D18">
          <w:rPr>
            <w:rStyle w:val="Hyperlink"/>
            <w:rFonts w:ascii="Aptos" w:hAnsi="Aptos"/>
            <w:sz w:val="24"/>
            <w:szCs w:val="24"/>
            <w:lang w:val="pt-PT"/>
            <w:rPrChange w:id="1233" w:author="WESLEY DOS SANTOS GATINHO" w:date="2025-07-01T01:54:00Z" w16du:dateUtc="2025-07-01T04:54:00Z">
              <w:rPr>
                <w:rStyle w:val="Hyperlink"/>
                <w:lang w:val="pt-PT"/>
              </w:rPr>
            </w:rPrChange>
          </w:rPr>
          <w:t>lucas.amaral@discente.ufma.br</w:t>
        </w:r>
        <w:r w:rsidRPr="00420D18">
          <w:rPr>
            <w:rFonts w:ascii="Aptos" w:hAnsi="Aptos"/>
            <w:sz w:val="24"/>
            <w:szCs w:val="24"/>
            <w:lang w:val="pt-PT"/>
            <w:rPrChange w:id="1234" w:author="WESLEY DOS SANTOS GATINHO" w:date="2025-07-01T01:54:00Z" w16du:dateUtc="2025-07-01T04:54:00Z">
              <w:rPr>
                <w:lang w:val="pt-PT"/>
              </w:rPr>
            </w:rPrChange>
          </w:rPr>
          <w:fldChar w:fldCharType="end"/>
        </w:r>
        <w:r w:rsidRPr="00420D18">
          <w:rPr>
            <w:rFonts w:ascii="Aptos" w:hAnsi="Aptos"/>
            <w:sz w:val="24"/>
            <w:szCs w:val="24"/>
            <w:lang w:val="pt-PT"/>
            <w:rPrChange w:id="1235" w:author="WESLEY DOS SANTOS GATINHO" w:date="2025-07-01T01:54:00Z" w16du:dateUtc="2025-07-01T04:54:00Z">
              <w:rPr>
                <w:lang w:val="pt-PT"/>
              </w:rPr>
            </w:rPrChange>
          </w:rPr>
          <w:t xml:space="preserve">, </w:t>
        </w:r>
        <w:r w:rsidRPr="00420D18">
          <w:rPr>
            <w:rFonts w:ascii="Aptos" w:hAnsi="Aptos"/>
            <w:sz w:val="24"/>
            <w:szCs w:val="24"/>
            <w:lang w:val="pt-PT"/>
            <w:rPrChange w:id="1236" w:author="WESLEY DOS SANTOS GATINHO" w:date="2025-07-01T01:54:00Z" w16du:dateUtc="2025-07-01T04:54:00Z">
              <w:rPr>
                <w:lang w:val="pt-PT"/>
              </w:rPr>
            </w:rPrChange>
          </w:rPr>
          <w:fldChar w:fldCharType="begin"/>
        </w:r>
        <w:r w:rsidRPr="00420D18">
          <w:rPr>
            <w:rFonts w:ascii="Aptos" w:hAnsi="Aptos"/>
            <w:sz w:val="24"/>
            <w:szCs w:val="24"/>
            <w:lang w:val="pt-PT"/>
            <w:rPrChange w:id="1237" w:author="WESLEY DOS SANTOS GATINHO" w:date="2025-07-01T01:54:00Z" w16du:dateUtc="2025-07-01T04:54:00Z">
              <w:rPr>
                <w:lang w:val="pt-PT"/>
              </w:rPr>
            </w:rPrChange>
          </w:rPr>
          <w:instrText>HYPERLINK "mailto:wesley.gatinho@discente.ufma.br"</w:instrText>
        </w:r>
        <w:r w:rsidRPr="00420D18">
          <w:rPr>
            <w:rFonts w:ascii="Aptos" w:hAnsi="Aptos"/>
            <w:sz w:val="24"/>
            <w:szCs w:val="24"/>
            <w:lang w:val="pt-PT"/>
            <w:rPrChange w:id="1238" w:author="WESLEY DOS SANTOS GATINHO" w:date="2025-07-01T01:54:00Z" w16du:dateUtc="2025-07-01T04:54:00Z">
              <w:rPr>
                <w:rFonts w:ascii="Aptos" w:hAnsi="Aptos"/>
                <w:sz w:val="24"/>
                <w:szCs w:val="24"/>
                <w:lang w:val="pt-PT"/>
              </w:rPr>
            </w:rPrChange>
          </w:rPr>
        </w:r>
        <w:r w:rsidRPr="00420D18">
          <w:rPr>
            <w:rFonts w:ascii="Aptos" w:hAnsi="Aptos"/>
            <w:sz w:val="24"/>
            <w:szCs w:val="24"/>
            <w:lang w:val="pt-PT"/>
            <w:rPrChange w:id="1239" w:author="WESLEY DOS SANTOS GATINHO" w:date="2025-07-01T01:54:00Z" w16du:dateUtc="2025-07-01T04:54:00Z">
              <w:rPr>
                <w:lang w:val="pt-PT"/>
              </w:rPr>
            </w:rPrChange>
          </w:rPr>
          <w:fldChar w:fldCharType="separate"/>
        </w:r>
        <w:r w:rsidRPr="00420D18">
          <w:rPr>
            <w:rStyle w:val="Hyperlink"/>
            <w:rFonts w:ascii="Aptos" w:hAnsi="Aptos"/>
            <w:sz w:val="24"/>
            <w:szCs w:val="24"/>
            <w:lang w:val="pt-PT"/>
            <w:rPrChange w:id="1240" w:author="WESLEY DOS SANTOS GATINHO" w:date="2025-07-01T01:54:00Z" w16du:dateUtc="2025-07-01T04:54:00Z">
              <w:rPr>
                <w:rStyle w:val="Hyperlink"/>
                <w:lang w:val="pt-PT"/>
              </w:rPr>
            </w:rPrChange>
          </w:rPr>
          <w:t>wesley.gatinho@discente.ufma.br</w:t>
        </w:r>
        <w:r w:rsidRPr="00420D18">
          <w:rPr>
            <w:rFonts w:ascii="Aptos" w:hAnsi="Aptos"/>
            <w:sz w:val="24"/>
            <w:szCs w:val="24"/>
            <w:lang w:val="pt-PT"/>
            <w:rPrChange w:id="1241" w:author="WESLEY DOS SANTOS GATINHO" w:date="2025-07-01T01:54:00Z" w16du:dateUtc="2025-07-01T04:54:00Z">
              <w:rPr>
                <w:lang w:val="pt-PT"/>
              </w:rPr>
            </w:rPrChange>
          </w:rPr>
          <w:fldChar w:fldCharType="end"/>
        </w:r>
        <w:r w:rsidRPr="00420D18">
          <w:rPr>
            <w:rFonts w:ascii="Aptos" w:hAnsi="Aptos"/>
            <w:sz w:val="24"/>
            <w:szCs w:val="24"/>
            <w:lang w:val="pt-PT"/>
            <w:rPrChange w:id="1242" w:author="WESLEY DOS SANTOS GATINHO" w:date="2025-07-01T01:54:00Z" w16du:dateUtc="2025-07-01T04:54:00Z">
              <w:rPr>
                <w:lang w:val="pt-PT"/>
              </w:rPr>
            </w:rPrChange>
          </w:rPr>
          <w:t xml:space="preserve"> </w:t>
        </w:r>
      </w:ins>
    </w:p>
    <w:p w14:paraId="18E7F727" w14:textId="77777777" w:rsidR="00420D18" w:rsidRPr="00420D18" w:rsidRDefault="00420D18" w:rsidP="00420D18">
      <w:pPr>
        <w:jc w:val="both"/>
        <w:rPr>
          <w:ins w:id="1243" w:author="WESLEY DOS SANTOS GATINHO" w:date="2025-07-01T01:54:00Z" w16du:dateUtc="2025-07-01T04:54:00Z"/>
          <w:rFonts w:ascii="Aptos" w:hAnsi="Aptos"/>
          <w:sz w:val="24"/>
          <w:szCs w:val="24"/>
          <w:lang w:val="pt-PT"/>
          <w:rPrChange w:id="1244" w:author="WESLEY DOS SANTOS GATINHO" w:date="2025-07-01T01:54:00Z" w16du:dateUtc="2025-07-01T04:54:00Z">
            <w:rPr>
              <w:ins w:id="1245" w:author="WESLEY DOS SANTOS GATINHO" w:date="2025-07-01T01:54:00Z" w16du:dateUtc="2025-07-01T04:54:00Z"/>
              <w:lang w:val="pt-PT"/>
            </w:rPr>
          </w:rPrChange>
        </w:rPr>
      </w:pPr>
    </w:p>
    <w:p w14:paraId="16015569" w14:textId="77777777" w:rsidR="00420D18" w:rsidRPr="00420D18" w:rsidRDefault="00420D18" w:rsidP="00420D18">
      <w:pPr>
        <w:jc w:val="both"/>
        <w:rPr>
          <w:ins w:id="1246" w:author="WESLEY DOS SANTOS GATINHO" w:date="2025-07-01T01:54:00Z" w16du:dateUtc="2025-07-01T04:54:00Z"/>
          <w:rFonts w:ascii="Aptos" w:hAnsi="Aptos"/>
          <w:sz w:val="24"/>
          <w:szCs w:val="24"/>
          <w:lang w:val="pt-PT"/>
          <w:rPrChange w:id="1247" w:author="WESLEY DOS SANTOS GATINHO" w:date="2025-07-01T01:54:00Z" w16du:dateUtc="2025-07-01T04:54:00Z">
            <w:rPr>
              <w:ins w:id="1248" w:author="WESLEY DOS SANTOS GATINHO" w:date="2025-07-01T01:54:00Z" w16du:dateUtc="2025-07-01T04:54:00Z"/>
              <w:lang w:val="pt-PT"/>
            </w:rPr>
          </w:rPrChange>
        </w:rPr>
      </w:pPr>
      <w:ins w:id="1249" w:author="WESLEY DOS SANTOS GATINHO" w:date="2025-07-01T01:54:00Z" w16du:dateUtc="2025-07-01T04:54:00Z">
        <w:r w:rsidRPr="00420D18">
          <w:rPr>
            <w:rFonts w:ascii="Aptos" w:hAnsi="Aptos"/>
            <w:sz w:val="24"/>
            <w:szCs w:val="24"/>
            <w:lang w:val="pt-PT"/>
            <w:rPrChange w:id="1250" w:author="WESLEY DOS SANTOS GATINHO" w:date="2025-07-01T01:54:00Z" w16du:dateUtc="2025-07-01T04:54:00Z">
              <w:rPr>
                <w:lang w:val="pt-PT"/>
              </w:rPr>
            </w:rPrChange>
          </w:rPr>
          <w:t>@data última versão: 01/07/2025</w:t>
        </w:r>
      </w:ins>
    </w:p>
    <w:p w14:paraId="4C365723" w14:textId="77777777" w:rsidR="00420D18" w:rsidRPr="00420D18" w:rsidRDefault="00420D18" w:rsidP="00420D18">
      <w:pPr>
        <w:jc w:val="both"/>
        <w:rPr>
          <w:ins w:id="1251" w:author="WESLEY DOS SANTOS GATINHO" w:date="2025-07-01T01:54:00Z" w16du:dateUtc="2025-07-01T04:54:00Z"/>
          <w:rFonts w:ascii="Aptos" w:hAnsi="Aptos"/>
          <w:sz w:val="24"/>
          <w:szCs w:val="24"/>
          <w:lang w:val="pt-PT"/>
          <w:rPrChange w:id="1252" w:author="WESLEY DOS SANTOS GATINHO" w:date="2025-07-01T01:54:00Z" w16du:dateUtc="2025-07-01T04:54:00Z">
            <w:rPr>
              <w:ins w:id="1253" w:author="WESLEY DOS SANTOS GATINHO" w:date="2025-07-01T01:54:00Z" w16du:dateUtc="2025-07-01T04:54:00Z"/>
              <w:lang w:val="pt-PT"/>
            </w:rPr>
          </w:rPrChange>
        </w:rPr>
      </w:pPr>
    </w:p>
    <w:p w14:paraId="5BB9CA2E" w14:textId="77777777" w:rsidR="00420D18" w:rsidRPr="00420D18" w:rsidRDefault="00420D18" w:rsidP="00420D18">
      <w:pPr>
        <w:jc w:val="both"/>
        <w:rPr>
          <w:ins w:id="1254" w:author="WESLEY DOS SANTOS GATINHO" w:date="2025-07-01T01:54:00Z" w16du:dateUtc="2025-07-01T04:54:00Z"/>
          <w:rFonts w:ascii="Aptos" w:hAnsi="Aptos"/>
          <w:sz w:val="24"/>
          <w:szCs w:val="24"/>
          <w:lang w:val="pt-PT"/>
          <w:rPrChange w:id="1255" w:author="WESLEY DOS SANTOS GATINHO" w:date="2025-07-01T01:54:00Z" w16du:dateUtc="2025-07-01T04:54:00Z">
            <w:rPr>
              <w:ins w:id="1256" w:author="WESLEY DOS SANTOS GATINHO" w:date="2025-07-01T01:54:00Z" w16du:dateUtc="2025-07-01T04:54:00Z"/>
              <w:lang w:val="pt-PT"/>
            </w:rPr>
          </w:rPrChange>
        </w:rPr>
      </w:pPr>
      <w:ins w:id="1257" w:author="WESLEY DOS SANTOS GATINHO" w:date="2025-07-01T01:54:00Z" w16du:dateUtc="2025-07-01T04:54:00Z">
        <w:r w:rsidRPr="00420D18">
          <w:rPr>
            <w:rFonts w:ascii="Aptos" w:hAnsi="Aptos"/>
            <w:sz w:val="24"/>
            <w:szCs w:val="24"/>
            <w:lang w:val="pt-PT"/>
            <w:rPrChange w:id="1258" w:author="WESLEY DOS SANTOS GATINHO" w:date="2025-07-01T01:54:00Z" w16du:dateUtc="2025-07-01T04:54:00Z">
              <w:rPr>
                <w:lang w:val="pt-PT"/>
              </w:rPr>
            </w:rPrChange>
          </w:rPr>
          <w:t>@versão: 1.0.0</w:t>
        </w:r>
      </w:ins>
    </w:p>
    <w:p w14:paraId="018E3935" w14:textId="77777777" w:rsidR="00420D18" w:rsidRPr="00420D18" w:rsidRDefault="00420D18" w:rsidP="00420D18">
      <w:pPr>
        <w:jc w:val="both"/>
        <w:rPr>
          <w:ins w:id="1259" w:author="WESLEY DOS SANTOS GATINHO" w:date="2025-07-01T01:54:00Z" w16du:dateUtc="2025-07-01T04:54:00Z"/>
          <w:rFonts w:ascii="Aptos" w:hAnsi="Aptos"/>
          <w:sz w:val="24"/>
          <w:szCs w:val="24"/>
          <w:lang w:val="pt-PT"/>
          <w:rPrChange w:id="1260" w:author="WESLEY DOS SANTOS GATINHO" w:date="2025-07-01T01:54:00Z" w16du:dateUtc="2025-07-01T04:54:00Z">
            <w:rPr>
              <w:ins w:id="1261" w:author="WESLEY DOS SANTOS GATINHO" w:date="2025-07-01T01:54:00Z" w16du:dateUtc="2025-07-01T04:54:00Z"/>
              <w:lang w:val="pt-PT"/>
            </w:rPr>
          </w:rPrChange>
        </w:rPr>
      </w:pPr>
    </w:p>
    <w:p w14:paraId="48354859" w14:textId="77777777" w:rsidR="00420D18" w:rsidRPr="00420D18" w:rsidRDefault="00420D18" w:rsidP="00420D18">
      <w:pPr>
        <w:jc w:val="both"/>
        <w:rPr>
          <w:ins w:id="1262" w:author="WESLEY DOS SANTOS GATINHO" w:date="2025-07-01T01:54:00Z" w16du:dateUtc="2025-07-01T04:54:00Z"/>
          <w:rFonts w:ascii="Aptos" w:hAnsi="Aptos"/>
          <w:sz w:val="24"/>
          <w:szCs w:val="24"/>
          <w:lang w:val="pt-PT"/>
          <w:rPrChange w:id="1263" w:author="WESLEY DOS SANTOS GATINHO" w:date="2025-07-01T01:54:00Z" w16du:dateUtc="2025-07-01T04:54:00Z">
            <w:rPr>
              <w:ins w:id="1264" w:author="WESLEY DOS SANTOS GATINHO" w:date="2025-07-01T01:54:00Z" w16du:dateUtc="2025-07-01T04:54:00Z"/>
              <w:lang w:val="pt-PT"/>
            </w:rPr>
          </w:rPrChange>
        </w:rPr>
      </w:pPr>
      <w:ins w:id="1265" w:author="WESLEY DOS SANTOS GATINHO" w:date="2025-07-01T01:54:00Z" w16du:dateUtc="2025-07-01T04:54:00Z">
        <w:r w:rsidRPr="00420D18">
          <w:rPr>
            <w:rFonts w:ascii="Aptos" w:hAnsi="Aptos"/>
            <w:sz w:val="24"/>
            <w:szCs w:val="24"/>
            <w:lang w:val="pt-PT"/>
            <w:rPrChange w:id="1266" w:author="WESLEY DOS SANTOS GATINHO" w:date="2025-07-01T01:54:00Z" w16du:dateUtc="2025-07-01T04:54:00Z">
              <w:rPr>
                <w:lang w:val="pt-PT"/>
              </w:rPr>
            </w:rPrChange>
          </w:rPr>
          <w:t>@outros repositórios: https://github.com/wesleygatinho/G1_FITAI.git</w:t>
        </w:r>
      </w:ins>
    </w:p>
    <w:p w14:paraId="3F254A9C" w14:textId="77777777" w:rsidR="00420D18" w:rsidRPr="00420D18" w:rsidRDefault="00420D18" w:rsidP="00420D18">
      <w:pPr>
        <w:jc w:val="both"/>
        <w:rPr>
          <w:ins w:id="1267" w:author="WESLEY DOS SANTOS GATINHO" w:date="2025-07-01T01:54:00Z" w16du:dateUtc="2025-07-01T04:54:00Z"/>
          <w:rFonts w:ascii="Aptos" w:hAnsi="Aptos"/>
          <w:sz w:val="24"/>
          <w:szCs w:val="24"/>
          <w:lang w:val="pt-PT"/>
          <w:rPrChange w:id="1268" w:author="WESLEY DOS SANTOS GATINHO" w:date="2025-07-01T01:54:00Z" w16du:dateUtc="2025-07-01T04:54:00Z">
            <w:rPr>
              <w:ins w:id="1269" w:author="WESLEY DOS SANTOS GATINHO" w:date="2025-07-01T01:54:00Z" w16du:dateUtc="2025-07-01T04:54:00Z"/>
              <w:lang w:val="pt-PT"/>
            </w:rPr>
          </w:rPrChange>
        </w:rPr>
      </w:pPr>
    </w:p>
    <w:p w14:paraId="14AC2488" w14:textId="77777777" w:rsidR="00420D18" w:rsidRPr="00420D18" w:rsidRDefault="00420D18" w:rsidP="00420D18">
      <w:pPr>
        <w:jc w:val="both"/>
        <w:rPr>
          <w:ins w:id="1270" w:author="WESLEY DOS SANTOS GATINHO" w:date="2025-07-01T01:54:00Z" w16du:dateUtc="2025-07-01T04:54:00Z"/>
          <w:rFonts w:ascii="Aptos" w:hAnsi="Aptos"/>
          <w:sz w:val="24"/>
          <w:szCs w:val="24"/>
          <w:lang w:val="pt-PT"/>
          <w:rPrChange w:id="1271" w:author="WESLEY DOS SANTOS GATINHO" w:date="2025-07-01T01:54:00Z" w16du:dateUtc="2025-07-01T04:54:00Z">
            <w:rPr>
              <w:ins w:id="1272" w:author="WESLEY DOS SANTOS GATINHO" w:date="2025-07-01T01:54:00Z" w16du:dateUtc="2025-07-01T04:54:00Z"/>
              <w:lang w:val="pt-PT"/>
            </w:rPr>
          </w:rPrChange>
        </w:rPr>
      </w:pPr>
      <w:ins w:id="1273" w:author="WESLEY DOS SANTOS GATINHO" w:date="2025-07-01T01:54:00Z" w16du:dateUtc="2025-07-01T04:54:00Z">
        <w:r w:rsidRPr="00420D18">
          <w:rPr>
            <w:rFonts w:ascii="Aptos" w:hAnsi="Aptos"/>
            <w:sz w:val="24"/>
            <w:szCs w:val="24"/>
            <w:lang w:val="pt-PT"/>
            <w:rPrChange w:id="1274" w:author="WESLEY DOS SANTOS GATINHO" w:date="2025-07-01T01:54:00Z" w16du:dateUtc="2025-07-01T04:54:00Z">
              <w:rPr>
                <w:lang w:val="pt-PT"/>
              </w:rPr>
            </w:rPrChange>
          </w:rPr>
          <w:t>@Agradecimentos: Universidade Federal do Maranhão (UFMA), Professor Doutor Thales Levi Azevedo Valente, e colegas de curso.</w:t>
        </w:r>
      </w:ins>
    </w:p>
    <w:p w14:paraId="2B02316D" w14:textId="77777777" w:rsidR="00420D18" w:rsidRPr="00420D18" w:rsidRDefault="00420D18" w:rsidP="00420D18">
      <w:pPr>
        <w:jc w:val="both"/>
        <w:rPr>
          <w:ins w:id="1275" w:author="WESLEY DOS SANTOS GATINHO" w:date="2025-07-01T01:54:00Z" w16du:dateUtc="2025-07-01T04:54:00Z"/>
          <w:rFonts w:ascii="Aptos" w:hAnsi="Aptos"/>
          <w:sz w:val="24"/>
          <w:szCs w:val="24"/>
          <w:lang w:val="pt-PT"/>
          <w:rPrChange w:id="1276" w:author="WESLEY DOS SANTOS GATINHO" w:date="2025-07-01T01:54:00Z" w16du:dateUtc="2025-07-01T04:54:00Z">
            <w:rPr>
              <w:ins w:id="1277" w:author="WESLEY DOS SANTOS GATINHO" w:date="2025-07-01T01:54:00Z" w16du:dateUtc="2025-07-01T04:54:00Z"/>
              <w:lang w:val="pt-PT"/>
            </w:rPr>
          </w:rPrChange>
        </w:rPr>
      </w:pPr>
      <w:ins w:id="1278" w:author="WESLEY DOS SANTOS GATINHO" w:date="2025-07-01T01:54:00Z" w16du:dateUtc="2025-07-01T04:54:00Z">
        <w:r w:rsidRPr="00420D18">
          <w:rPr>
            <w:rFonts w:ascii="Aptos" w:hAnsi="Aptos"/>
            <w:sz w:val="24"/>
            <w:szCs w:val="24"/>
            <w:lang w:val="pt-PT"/>
            <w:rPrChange w:id="1279" w:author="WESLEY DOS SANTOS GATINHO" w:date="2025-07-01T01:54:00Z" w16du:dateUtc="2025-07-01T04:54:00Z">
              <w:rPr>
                <w:lang w:val="pt-PT"/>
              </w:rPr>
            </w:rPrChange>
          </w:rPr>
          <w:t xml:space="preserve"> </w:t>
        </w:r>
      </w:ins>
    </w:p>
    <w:p w14:paraId="0E2EE909" w14:textId="77777777" w:rsidR="00420D18" w:rsidRPr="00420D18" w:rsidRDefault="00420D18" w:rsidP="00420D18">
      <w:pPr>
        <w:jc w:val="both"/>
        <w:rPr>
          <w:ins w:id="1280" w:author="WESLEY DOS SANTOS GATINHO" w:date="2025-07-01T01:54:00Z" w16du:dateUtc="2025-07-01T04:54:00Z"/>
          <w:rFonts w:ascii="Aptos" w:hAnsi="Aptos"/>
          <w:sz w:val="24"/>
          <w:szCs w:val="24"/>
          <w:lang w:val="pt-PT"/>
          <w:rPrChange w:id="1281" w:author="WESLEY DOS SANTOS GATINHO" w:date="2025-07-01T01:54:00Z" w16du:dateUtc="2025-07-01T04:54:00Z">
            <w:rPr>
              <w:ins w:id="1282" w:author="WESLEY DOS SANTOS GATINHO" w:date="2025-07-01T01:54:00Z" w16du:dateUtc="2025-07-01T04:54:00Z"/>
              <w:lang w:val="pt-PT"/>
            </w:rPr>
          </w:rPrChange>
        </w:rPr>
      </w:pPr>
      <w:ins w:id="1283" w:author="WESLEY DOS SANTOS GATINHO" w:date="2025-07-01T01:54:00Z" w16du:dateUtc="2025-07-01T04:54:00Z">
        <w:r w:rsidRPr="00420D18">
          <w:rPr>
            <w:rFonts w:ascii="Aptos" w:hAnsi="Aptos"/>
            <w:sz w:val="24"/>
            <w:szCs w:val="24"/>
            <w:lang w:val="pt-PT"/>
            <w:rPrChange w:id="1284" w:author="WESLEY DOS SANTOS GATINHO" w:date="2025-07-01T01:54:00Z" w16du:dateUtc="2025-07-01T04:54:00Z">
              <w:rPr>
                <w:lang w:val="pt-PT"/>
              </w:rPr>
            </w:rPrChange>
          </w:rPr>
          <w:t>Copyright/License</w:t>
        </w:r>
      </w:ins>
    </w:p>
    <w:p w14:paraId="38AEA7DB" w14:textId="148D1D76" w:rsidR="00420D18" w:rsidRPr="00420D18" w:rsidRDefault="00420D18" w:rsidP="00420D18">
      <w:pPr>
        <w:jc w:val="both"/>
        <w:rPr>
          <w:ins w:id="1285" w:author="WESLEY DOS SANTOS GATINHO" w:date="2025-07-01T01:54:00Z" w16du:dateUtc="2025-07-01T04:54:00Z"/>
          <w:rFonts w:ascii="Aptos" w:hAnsi="Aptos"/>
          <w:sz w:val="24"/>
          <w:szCs w:val="24"/>
          <w:lang w:val="pt-PT"/>
          <w:rPrChange w:id="1286" w:author="WESLEY DOS SANTOS GATINHO" w:date="2025-07-01T01:54:00Z" w16du:dateUtc="2025-07-01T04:54:00Z">
            <w:rPr>
              <w:ins w:id="1287" w:author="WESLEY DOS SANTOS GATINHO" w:date="2025-07-01T01:54:00Z" w16du:dateUtc="2025-07-01T04:54:00Z"/>
              <w:lang w:val="pt-PT"/>
            </w:rPr>
          </w:rPrChange>
        </w:rPr>
      </w:pPr>
      <w:ins w:id="1288" w:author="WESLEY DOS SANTOS GATINHO" w:date="2025-07-01T01:54:00Z" w16du:dateUtc="2025-07-01T04:54:00Z">
        <w:r w:rsidRPr="74EAAB01">
          <w:rPr>
            <w:rFonts w:ascii="Aptos" w:hAnsi="Aptos"/>
            <w:sz w:val="24"/>
            <w:szCs w:val="24"/>
            <w:lang w:val="pt-PT"/>
            <w:rPrChange w:id="1289" w:author="WESLEY DOS SANTOS GATINHO" w:date="2025-07-01T01:54:00Z" w16du:dateUtc="2025-07-01T04:54:00Z">
              <w:rPr>
                <w:lang w:val="pt-PT"/>
              </w:rPr>
            </w:rPrChange>
          </w:rPr>
          <w:t xml:space="preserve"> </w:t>
        </w:r>
      </w:ins>
    </w:p>
    <w:p w14:paraId="3AFDFB94" w14:textId="4AFE6960" w:rsidR="00420D18" w:rsidRPr="00420D18" w:rsidRDefault="00420D18" w:rsidP="00420D18">
      <w:pPr>
        <w:jc w:val="both"/>
        <w:rPr>
          <w:ins w:id="1290" w:author="WESLEY DOS SANTOS GATINHO" w:date="2025-07-01T01:54:00Z" w16du:dateUtc="2025-07-01T04:54:00Z"/>
          <w:rFonts w:ascii="Aptos" w:hAnsi="Aptos"/>
          <w:sz w:val="24"/>
          <w:szCs w:val="24"/>
          <w:lang w:val="pt-PT"/>
          <w:rPrChange w:id="1291" w:author="WESLEY DOS SANTOS GATINHO" w:date="2025-07-01T01:54:00Z" w16du:dateUtc="2025-07-01T04:54:00Z">
            <w:rPr>
              <w:ins w:id="1292" w:author="WESLEY DOS SANTOS GATINHO" w:date="2025-07-01T01:54:00Z" w16du:dateUtc="2025-07-01T04:54:00Z"/>
              <w:lang w:val="pt-PT"/>
            </w:rPr>
          </w:rPrChange>
        </w:rPr>
      </w:pPr>
      <w:ins w:id="1293" w:author="WESLEY DOS SANTOS GATINHO" w:date="2025-07-01T01:54:00Z" w16du:dateUtc="2025-07-01T04:54:00Z">
        <w:r w:rsidRPr="74EAAB01">
          <w:rPr>
            <w:rFonts w:ascii="Aptos" w:hAnsi="Aptos"/>
            <w:sz w:val="24"/>
            <w:szCs w:val="24"/>
            <w:lang w:val="pt-PT"/>
            <w:rPrChange w:id="1294" w:author="WESLEY DOS SANTOS GATINHO" w:date="2025-07-01T01:54:00Z" w16du:dateUtc="2025-07-01T04:54:00Z">
              <w:rPr>
                <w:lang w:val="pt-PT"/>
              </w:rPr>
            </w:rPrChange>
          </w:rPr>
          <w:t>Este material é resultado de um trabalho acadêmico para a disciplina PROJETO E DESENVOLVIMENTO DE SOFTWARE, sob a orientação do professor Dr. THALES LEVI AZEVEDO VALENTE, semestre letivo 2025.1, curso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w:t>
        </w:r>
      </w:ins>
    </w:p>
    <w:p w14:paraId="4C6A8545" w14:textId="77777777" w:rsidR="00420D18" w:rsidRPr="00420D18" w:rsidRDefault="00420D18" w:rsidP="00420D18">
      <w:pPr>
        <w:jc w:val="both"/>
        <w:rPr>
          <w:ins w:id="1295" w:author="WESLEY DOS SANTOS GATINHO" w:date="2025-07-01T01:54:00Z" w16du:dateUtc="2025-07-01T04:54:00Z"/>
          <w:rFonts w:ascii="Aptos" w:hAnsi="Aptos"/>
          <w:sz w:val="24"/>
          <w:szCs w:val="24"/>
          <w:lang w:val="pt-PT"/>
          <w:rPrChange w:id="1296" w:author="WESLEY DOS SANTOS GATINHO" w:date="2025-07-01T01:54:00Z" w16du:dateUtc="2025-07-01T04:54:00Z">
            <w:rPr>
              <w:ins w:id="1297" w:author="WESLEY DOS SANTOS GATINHO" w:date="2025-07-01T01:54:00Z" w16du:dateUtc="2025-07-01T04:54:00Z"/>
              <w:lang w:val="pt-PT"/>
            </w:rPr>
          </w:rPrChange>
        </w:rPr>
      </w:pPr>
      <w:ins w:id="1298" w:author="WESLEY DOS SANTOS GATINHO" w:date="2025-07-01T01:54:00Z" w16du:dateUtc="2025-07-01T04:54:00Z">
        <w:r w:rsidRPr="00420D18">
          <w:rPr>
            <w:rFonts w:ascii="Aptos" w:hAnsi="Aptos"/>
            <w:sz w:val="24"/>
            <w:szCs w:val="24"/>
            <w:lang w:val="pt-PT"/>
            <w:rPrChange w:id="1299" w:author="WESLEY DOS SANTOS GATINHO" w:date="2025-07-01T01:54:00Z" w16du:dateUtc="2025-07-01T04:54:00Z">
              <w:rPr>
                <w:lang w:val="pt-PT"/>
              </w:rPr>
            </w:rPrChange>
          </w:rPr>
          <w:t xml:space="preserve"> </w:t>
        </w:r>
      </w:ins>
    </w:p>
    <w:p w14:paraId="2D879191" w14:textId="77777777" w:rsidR="00420D18" w:rsidRPr="00420D18" w:rsidRDefault="00420D18" w:rsidP="00420D18">
      <w:pPr>
        <w:jc w:val="both"/>
        <w:rPr>
          <w:ins w:id="1300" w:author="WESLEY DOS SANTOS GATINHO" w:date="2025-07-01T01:54:00Z" w16du:dateUtc="2025-07-01T04:54:00Z"/>
          <w:rFonts w:ascii="Aptos" w:hAnsi="Aptos"/>
          <w:sz w:val="24"/>
          <w:szCs w:val="24"/>
          <w:lang w:val="pt-PT"/>
          <w:rPrChange w:id="1301" w:author="WESLEY DOS SANTOS GATINHO" w:date="2025-07-01T01:54:00Z" w16du:dateUtc="2025-07-01T04:54:00Z">
            <w:rPr>
              <w:ins w:id="1302" w:author="WESLEY DOS SANTOS GATINHO" w:date="2025-07-01T01:54:00Z" w16du:dateUtc="2025-07-01T04:54:00Z"/>
              <w:lang w:val="pt-PT"/>
            </w:rPr>
          </w:rPrChange>
        </w:rPr>
      </w:pPr>
      <w:ins w:id="1303" w:author="WESLEY DOS SANTOS GATINHO" w:date="2025-07-01T01:54:00Z" w16du:dateUtc="2025-07-01T04:54:00Z">
        <w:r w:rsidRPr="00420D18">
          <w:rPr>
            <w:rFonts w:ascii="Aptos" w:hAnsi="Aptos"/>
            <w:sz w:val="24"/>
            <w:szCs w:val="24"/>
            <w:lang w:val="pt-PT"/>
            <w:rPrChange w:id="1304" w:author="WESLEY DOS SANTOS GATINHO" w:date="2025-07-01T01:54:00Z" w16du:dateUtc="2025-07-01T04:54:00Z">
              <w:rPr>
                <w:lang w:val="pt-PT"/>
              </w:rPr>
            </w:rPrChange>
          </w:rPr>
          <w:t>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ins>
    </w:p>
    <w:p w14:paraId="44E837ED" w14:textId="77777777" w:rsidR="00420D18" w:rsidRPr="00420D18" w:rsidRDefault="00420D18" w:rsidP="00420D18">
      <w:pPr>
        <w:jc w:val="both"/>
        <w:rPr>
          <w:ins w:id="1305" w:author="WESLEY DOS SANTOS GATINHO" w:date="2025-07-01T01:54:00Z" w16du:dateUtc="2025-07-01T04:54:00Z"/>
          <w:rFonts w:ascii="Aptos" w:hAnsi="Aptos"/>
          <w:sz w:val="24"/>
          <w:szCs w:val="24"/>
          <w:lang w:val="pt-PT"/>
          <w:rPrChange w:id="1306" w:author="WESLEY DOS SANTOS GATINHO" w:date="2025-07-01T01:54:00Z" w16du:dateUtc="2025-07-01T04:54:00Z">
            <w:rPr>
              <w:ins w:id="1307" w:author="WESLEY DOS SANTOS GATINHO" w:date="2025-07-01T01:54:00Z" w16du:dateUtc="2025-07-01T04:54:00Z"/>
              <w:lang w:val="pt-PT"/>
            </w:rPr>
          </w:rPrChange>
        </w:rPr>
      </w:pPr>
      <w:ins w:id="1308" w:author="WESLEY DOS SANTOS GATINHO" w:date="2025-07-01T01:54:00Z" w16du:dateUtc="2025-07-01T04:54:00Z">
        <w:r w:rsidRPr="00420D18">
          <w:rPr>
            <w:rFonts w:ascii="Aptos" w:hAnsi="Aptos"/>
            <w:sz w:val="24"/>
            <w:szCs w:val="24"/>
            <w:lang w:val="pt-PT"/>
            <w:rPrChange w:id="1309" w:author="WESLEY DOS SANTOS GATINHO" w:date="2025-07-01T01:54:00Z" w16du:dateUtc="2025-07-01T04:54:00Z">
              <w:rPr>
                <w:lang w:val="pt-PT"/>
              </w:rPr>
            </w:rPrChange>
          </w:rPr>
          <w:t xml:space="preserve"> </w:t>
        </w:r>
      </w:ins>
    </w:p>
    <w:p w14:paraId="1BB6472E" w14:textId="77777777" w:rsidR="00420D18" w:rsidRPr="00420D18" w:rsidRDefault="00420D18" w:rsidP="00420D18">
      <w:pPr>
        <w:jc w:val="both"/>
        <w:rPr>
          <w:ins w:id="1310" w:author="WESLEY DOS SANTOS GATINHO" w:date="2025-07-01T01:54:00Z" w16du:dateUtc="2025-07-01T04:54:00Z"/>
          <w:rFonts w:ascii="Aptos" w:hAnsi="Aptos"/>
          <w:sz w:val="24"/>
          <w:szCs w:val="24"/>
          <w:lang w:val="pt-PT"/>
          <w:rPrChange w:id="1311" w:author="WESLEY DOS SANTOS GATINHO" w:date="2025-07-01T01:54:00Z" w16du:dateUtc="2025-07-01T04:54:00Z">
            <w:rPr>
              <w:ins w:id="1312" w:author="WESLEY DOS SANTOS GATINHO" w:date="2025-07-01T01:54:00Z" w16du:dateUtc="2025-07-01T04:54:00Z"/>
              <w:lang w:val="pt-PT"/>
            </w:rPr>
          </w:rPrChange>
        </w:rPr>
      </w:pPr>
      <w:ins w:id="1313" w:author="WESLEY DOS SANTOS GATINHO" w:date="2025-07-01T01:54:00Z" w16du:dateUtc="2025-07-01T04:54:00Z">
        <w:r w:rsidRPr="00420D18">
          <w:rPr>
            <w:rFonts w:ascii="Aptos" w:hAnsi="Aptos"/>
            <w:sz w:val="24"/>
            <w:szCs w:val="24"/>
            <w:lang w:val="pt-PT"/>
            <w:rPrChange w:id="1314" w:author="WESLEY DOS SANTOS GATINHO" w:date="2025-07-01T01:54:00Z" w16du:dateUtc="2025-07-01T04:54:00Z">
              <w:rPr>
                <w:lang w:val="pt-PT"/>
              </w:rPr>
            </w:rPrChange>
          </w:rPr>
          <w:lastRenderedPageBreak/>
          <w:t>Este aviso de direitos autorais e este aviso de permissão devem ser incluídos em todas as cópias ou partes substanciais do Software.</w:t>
        </w:r>
      </w:ins>
    </w:p>
    <w:p w14:paraId="3AD57F83" w14:textId="77777777" w:rsidR="00420D18" w:rsidRPr="00420D18" w:rsidRDefault="00420D18" w:rsidP="00420D18">
      <w:pPr>
        <w:jc w:val="both"/>
        <w:rPr>
          <w:ins w:id="1315" w:author="WESLEY DOS SANTOS GATINHO" w:date="2025-07-01T01:54:00Z" w16du:dateUtc="2025-07-01T04:54:00Z"/>
          <w:rFonts w:ascii="Aptos" w:hAnsi="Aptos"/>
          <w:sz w:val="24"/>
          <w:szCs w:val="24"/>
          <w:lang w:val="pt-PT"/>
          <w:rPrChange w:id="1316" w:author="WESLEY DOS SANTOS GATINHO" w:date="2025-07-01T01:54:00Z" w16du:dateUtc="2025-07-01T04:54:00Z">
            <w:rPr>
              <w:ins w:id="1317" w:author="WESLEY DOS SANTOS GATINHO" w:date="2025-07-01T01:54:00Z" w16du:dateUtc="2025-07-01T04:54:00Z"/>
              <w:lang w:val="pt-PT"/>
            </w:rPr>
          </w:rPrChange>
        </w:rPr>
      </w:pPr>
      <w:ins w:id="1318" w:author="WESLEY DOS SANTOS GATINHO" w:date="2025-07-01T01:54:00Z" w16du:dateUtc="2025-07-01T04:54:00Z">
        <w:r w:rsidRPr="00420D18">
          <w:rPr>
            <w:rFonts w:ascii="Aptos" w:hAnsi="Aptos"/>
            <w:sz w:val="24"/>
            <w:szCs w:val="24"/>
            <w:lang w:val="pt-PT"/>
            <w:rPrChange w:id="1319" w:author="WESLEY DOS SANTOS GATINHO" w:date="2025-07-01T01:54:00Z" w16du:dateUtc="2025-07-01T04:54:00Z">
              <w:rPr>
                <w:lang w:val="pt-PT"/>
              </w:rPr>
            </w:rPrChange>
          </w:rPr>
          <w:t xml:space="preserve"> </w:t>
        </w:r>
      </w:ins>
    </w:p>
    <w:p w14:paraId="2B89893A" w14:textId="77777777" w:rsidR="00420D18" w:rsidRPr="00420D18" w:rsidRDefault="00420D18" w:rsidP="00420D18">
      <w:pPr>
        <w:jc w:val="both"/>
        <w:rPr>
          <w:ins w:id="1320" w:author="WESLEY DOS SANTOS GATINHO" w:date="2025-07-01T01:54:00Z" w16du:dateUtc="2025-07-01T04:54:00Z"/>
          <w:rFonts w:ascii="Aptos" w:hAnsi="Aptos"/>
          <w:sz w:val="24"/>
          <w:szCs w:val="24"/>
          <w:lang w:val="pt-PT"/>
          <w:rPrChange w:id="1321" w:author="WESLEY DOS SANTOS GATINHO" w:date="2025-07-01T01:54:00Z" w16du:dateUtc="2025-07-01T04:54:00Z">
            <w:rPr>
              <w:ins w:id="1322" w:author="WESLEY DOS SANTOS GATINHO" w:date="2025-07-01T01:54:00Z" w16du:dateUtc="2025-07-01T04:54:00Z"/>
              <w:lang w:val="pt-PT"/>
            </w:rPr>
          </w:rPrChange>
        </w:rPr>
      </w:pPr>
      <w:ins w:id="1323" w:author="WESLEY DOS SANTOS GATINHO" w:date="2025-07-01T01:54:00Z" w16du:dateUtc="2025-07-01T04:54:00Z">
        <w:r w:rsidRPr="00420D18">
          <w:rPr>
            <w:rFonts w:ascii="Aptos" w:hAnsi="Aptos"/>
            <w:sz w:val="24"/>
            <w:szCs w:val="24"/>
            <w:lang w:val="pt-PT"/>
            <w:rPrChange w:id="1324" w:author="WESLEY DOS SANTOS GATINHO" w:date="2025-07-01T01:54:00Z" w16du:dateUtc="2025-07-01T04:54:00Z">
              <w:rPr>
                <w:lang w:val="pt-PT"/>
              </w:rPr>
            </w:rPrChange>
          </w:rPr>
          <w:t>O SOFTWARE É FORNECIDO "COMO ESTÁ", SEM GARANTIA DE QUALQUER TIPO, EXPRESSA OU IMPLÍCITA, INCLUINDO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ins>
    </w:p>
    <w:p w14:paraId="5662383B" w14:textId="77777777" w:rsidR="00420D18" w:rsidRPr="00420D18" w:rsidRDefault="00420D18" w:rsidP="00420D18">
      <w:pPr>
        <w:jc w:val="both"/>
        <w:rPr>
          <w:ins w:id="1325" w:author="WESLEY DOS SANTOS GATINHO" w:date="2025-07-01T01:54:00Z" w16du:dateUtc="2025-07-01T04:54:00Z"/>
          <w:rFonts w:ascii="Aptos" w:hAnsi="Aptos"/>
          <w:sz w:val="24"/>
          <w:szCs w:val="24"/>
          <w:lang w:val="pt-PT"/>
          <w:rPrChange w:id="1326" w:author="WESLEY DOS SANTOS GATINHO" w:date="2025-07-01T01:54:00Z" w16du:dateUtc="2025-07-01T04:54:00Z">
            <w:rPr>
              <w:ins w:id="1327" w:author="WESLEY DOS SANTOS GATINHO" w:date="2025-07-01T01:54:00Z" w16du:dateUtc="2025-07-01T04:54:00Z"/>
              <w:lang w:val="pt-PT"/>
            </w:rPr>
          </w:rPrChange>
        </w:rPr>
      </w:pPr>
    </w:p>
    <w:p w14:paraId="11141830" w14:textId="77777777" w:rsidR="00420D18" w:rsidRPr="00420D18" w:rsidRDefault="00420D18" w:rsidP="00420D18">
      <w:pPr>
        <w:jc w:val="both"/>
        <w:rPr>
          <w:ins w:id="1328" w:author="WESLEY DOS SANTOS GATINHO" w:date="2025-07-01T01:54:00Z" w16du:dateUtc="2025-07-01T04:54:00Z"/>
          <w:rFonts w:ascii="Aptos" w:hAnsi="Aptos"/>
          <w:sz w:val="24"/>
          <w:szCs w:val="24"/>
          <w:lang w:val="pt-PT"/>
          <w:rPrChange w:id="1329" w:author="WESLEY DOS SANTOS GATINHO" w:date="2025-07-01T01:54:00Z" w16du:dateUtc="2025-07-01T04:54:00Z">
            <w:rPr>
              <w:ins w:id="1330" w:author="WESLEY DOS SANTOS GATINHO" w:date="2025-07-01T01:54:00Z" w16du:dateUtc="2025-07-01T04:54:00Z"/>
              <w:lang w:val="pt-PT"/>
            </w:rPr>
          </w:rPrChange>
        </w:rPr>
      </w:pPr>
      <w:ins w:id="1331" w:author="WESLEY DOS SANTOS GATINHO" w:date="2025-07-01T01:54:00Z" w16du:dateUtc="2025-07-01T04:54:00Z">
        <w:r w:rsidRPr="00420D18">
          <w:rPr>
            <w:rFonts w:ascii="Aptos" w:hAnsi="Aptos"/>
            <w:sz w:val="24"/>
            <w:szCs w:val="24"/>
            <w:lang w:val="pt-PT"/>
            <w:rPrChange w:id="1332" w:author="WESLEY DOS SANTOS GATINHO" w:date="2025-07-01T01:54:00Z" w16du:dateUtc="2025-07-01T04:54:00Z">
              <w:rPr>
                <w:lang w:val="pt-PT"/>
              </w:rPr>
            </w:rPrChange>
          </w:rPr>
          <w:t>Para mais informações sobre a Licença MIT: https://opensource.org/licenses/MIT.</w:t>
        </w:r>
      </w:ins>
    </w:p>
    <w:p w14:paraId="2FB8BB75" w14:textId="599C9127" w:rsidR="001900E4" w:rsidRPr="00420D18" w:rsidRDefault="00827906" w:rsidP="4B3CFFB5">
      <w:pPr>
        <w:spacing w:line="360" w:lineRule="auto"/>
        <w:jc w:val="both"/>
        <w:rPr>
          <w:rFonts w:ascii="Aptos" w:hAnsi="Aptos"/>
          <w:b/>
          <w:bCs/>
          <w:sz w:val="24"/>
          <w:szCs w:val="24"/>
          <w:rPrChange w:id="1333" w:author="WESLEY DOS SANTOS GATINHO" w:date="2025-07-01T01:54:00Z" w16du:dateUtc="2025-07-01T04:54:00Z">
            <w:rPr>
              <w:b/>
              <w:bCs/>
              <w:sz w:val="24"/>
              <w:szCs w:val="24"/>
            </w:rPr>
          </w:rPrChange>
        </w:rPr>
      </w:pPr>
      <w:r>
        <w:rPr>
          <w:rFonts w:ascii="Aptos" w:hAnsi="Aptos"/>
          <w:sz w:val="24"/>
          <w:szCs w:val="24"/>
        </w:rPr>
        <w:t xml:space="preserve"> </w:t>
      </w:r>
    </w:p>
    <w:sectPr w:rsidR="001900E4" w:rsidRPr="00420D18">
      <w:headerReference w:type="default" r:id="rId20"/>
      <w:pgSz w:w="11906" w:h="16838"/>
      <w:pgMar w:top="1700" w:right="1133" w:bottom="1133" w:left="1700" w:header="720" w:footer="72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3AF8A" w14:textId="77777777" w:rsidR="000B1435" w:rsidRDefault="000B1435">
      <w:pPr>
        <w:spacing w:line="240" w:lineRule="auto"/>
      </w:pPr>
      <w:r>
        <w:separator/>
      </w:r>
    </w:p>
  </w:endnote>
  <w:endnote w:type="continuationSeparator" w:id="0">
    <w:p w14:paraId="3988AE0D" w14:textId="77777777" w:rsidR="000B1435" w:rsidRDefault="000B1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BE481" w14:textId="77777777" w:rsidR="001900E4" w:rsidRDefault="005021FE">
    <w:pPr>
      <w:jc w:val="center"/>
    </w:pPr>
    <w:r>
      <w:t>São Luís - MA</w:t>
    </w:r>
  </w:p>
  <w:p w14:paraId="560B5D26" w14:textId="77777777" w:rsidR="001900E4" w:rsidRDefault="005021FE">
    <w:pPr>
      <w:jc w:val="center"/>
    </w:pPr>
    <w: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C13A9" w14:textId="77777777" w:rsidR="001900E4" w:rsidRDefault="005021FE">
    <w:pPr>
      <w:jc w:val="center"/>
    </w:pPr>
    <w:r>
      <w:t>São Luís - MA</w:t>
    </w:r>
  </w:p>
  <w:p w14:paraId="46C646BA" w14:textId="5144AD55" w:rsidR="001900E4" w:rsidRDefault="4B3CFFB5">
    <w:pPr>
      <w:jc w:val="center"/>
    </w:pPr>
    <w:r>
      <w:t>202</w:t>
    </w:r>
    <w:ins w:id="263" w:author="ANDRE LUIS AGUIAR DO NASCIMENTO" w:date="2025-07-01T02:30:00Z">
      <w:r>
        <w:t>5</w:t>
      </w:r>
    </w:ins>
    <w:del w:id="264" w:author="ANDRE LUIS AGUIAR DO NASCIMENTO" w:date="2025-07-01T02:30:00Z">
      <w:r w:rsidR="005021FE" w:rsidDel="4B3CFFB5">
        <w:delText>4</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010F2" w14:textId="77777777" w:rsidR="000B1435" w:rsidRDefault="000B1435">
      <w:pPr>
        <w:spacing w:line="240" w:lineRule="auto"/>
      </w:pPr>
      <w:r>
        <w:separator/>
      </w:r>
    </w:p>
  </w:footnote>
  <w:footnote w:type="continuationSeparator" w:id="0">
    <w:p w14:paraId="228DB9A6" w14:textId="77777777" w:rsidR="000B1435" w:rsidRDefault="000B14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E1307C" w14:paraId="0F4FEBC8" w14:textId="77777777">
      <w:trPr>
        <w:trHeight w:val="300"/>
        <w:ins w:id="246" w:author="WESLEY DOS SANTOS GATINHO" w:date="2025-07-01T01:44:00Z"/>
      </w:trPr>
      <w:tc>
        <w:tcPr>
          <w:tcW w:w="3020" w:type="dxa"/>
        </w:tcPr>
        <w:p w14:paraId="0BB8E2B7" w14:textId="77777777" w:rsidR="00E1307C" w:rsidRDefault="00E1307C" w:rsidP="00E1307C">
          <w:pPr>
            <w:pStyle w:val="Cabealho"/>
            <w:ind w:left="-115"/>
            <w:rPr>
              <w:ins w:id="247" w:author="WESLEY DOS SANTOS GATINHO" w:date="2025-07-01T01:44:00Z" w16du:dateUtc="2025-07-01T04:44:00Z"/>
            </w:rPr>
          </w:pPr>
        </w:p>
      </w:tc>
      <w:tc>
        <w:tcPr>
          <w:tcW w:w="3020" w:type="dxa"/>
        </w:tcPr>
        <w:p w14:paraId="4EDE2FFD" w14:textId="77777777" w:rsidR="00E1307C" w:rsidRDefault="00E1307C" w:rsidP="00E1307C">
          <w:pPr>
            <w:jc w:val="center"/>
            <w:rPr>
              <w:ins w:id="248" w:author="WESLEY DOS SANTOS GATINHO" w:date="2025-07-01T01:44:00Z" w16du:dateUtc="2025-07-01T04:44:00Z"/>
            </w:rPr>
          </w:pPr>
          <w:ins w:id="249" w:author="WESLEY DOS SANTOS GATINHO" w:date="2025-07-01T01:44:00Z" w16du:dateUtc="2025-07-01T04:44:00Z">
            <w:r>
              <w:rPr>
                <w:noProof/>
              </w:rPr>
              <w:drawing>
                <wp:inline distT="0" distB="0" distL="0" distR="0" wp14:anchorId="2B849391" wp14:editId="181DE544">
                  <wp:extent cx="1200150" cy="1200150"/>
                  <wp:effectExtent l="0" t="0" r="0" b="0"/>
                  <wp:docPr id="78140870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55910" name=""/>
                          <pic:cNvPicPr/>
                        </pic:nvPicPr>
                        <pic:blipFill>
                          <a:blip r:embed="rId1">
                            <a:extLst>
                              <a:ext uri="{28A0092B-C50C-407E-A947-70E740481C1C}">
                                <a14:useLocalDpi xmlns:a14="http://schemas.microsoft.com/office/drawing/2010/main"/>
                              </a:ext>
                            </a:extLst>
                          </a:blip>
                          <a:stretch>
                            <a:fillRect/>
                          </a:stretch>
                        </pic:blipFill>
                        <pic:spPr>
                          <a:xfrm>
                            <a:off x="0" y="0"/>
                            <a:ext cx="1200150" cy="1200150"/>
                          </a:xfrm>
                          <a:prstGeom prst="rect">
                            <a:avLst/>
                          </a:prstGeom>
                        </pic:spPr>
                      </pic:pic>
                    </a:graphicData>
                  </a:graphic>
                </wp:inline>
              </w:drawing>
            </w:r>
          </w:ins>
        </w:p>
      </w:tc>
      <w:tc>
        <w:tcPr>
          <w:tcW w:w="3020" w:type="dxa"/>
        </w:tcPr>
        <w:p w14:paraId="3CE3EEE0" w14:textId="77777777" w:rsidR="00E1307C" w:rsidRDefault="00E1307C" w:rsidP="00E1307C">
          <w:pPr>
            <w:pStyle w:val="Cabealho"/>
            <w:ind w:right="-115"/>
            <w:jc w:val="right"/>
            <w:rPr>
              <w:ins w:id="250" w:author="WESLEY DOS SANTOS GATINHO" w:date="2025-07-01T01:44:00Z" w16du:dateUtc="2025-07-01T04:44:00Z"/>
            </w:rPr>
          </w:pPr>
        </w:p>
      </w:tc>
    </w:tr>
    <w:tr w:rsidR="00E1307C" w:rsidRPr="00083134" w14:paraId="2CA34EA4" w14:textId="77777777">
      <w:trPr>
        <w:trHeight w:val="300"/>
        <w:ins w:id="251" w:author="WESLEY DOS SANTOS GATINHO" w:date="2025-07-01T01:44:00Z"/>
      </w:trPr>
      <w:tc>
        <w:tcPr>
          <w:tcW w:w="9060" w:type="dxa"/>
          <w:gridSpan w:val="3"/>
        </w:tcPr>
        <w:p w14:paraId="08151A6C" w14:textId="77777777" w:rsidR="00E1307C" w:rsidRPr="00083134" w:rsidRDefault="00E1307C" w:rsidP="00E1307C">
          <w:pPr>
            <w:jc w:val="center"/>
            <w:rPr>
              <w:ins w:id="252" w:author="WESLEY DOS SANTOS GATINHO" w:date="2025-07-01T01:44:00Z" w16du:dateUtc="2025-07-01T04:44:00Z"/>
              <w:b/>
              <w:bCs/>
              <w:color w:val="000000" w:themeColor="text1"/>
            </w:rPr>
          </w:pPr>
          <w:ins w:id="253" w:author="WESLEY DOS SANTOS GATINHO" w:date="2025-07-01T01:44:00Z" w16du:dateUtc="2025-07-01T04:44:00Z">
            <w:r w:rsidRPr="21130376">
              <w:rPr>
                <w:b/>
                <w:bCs/>
                <w:color w:val="000000" w:themeColor="text1"/>
              </w:rPr>
              <w:t>UNIVERSIDADE FEDERAL DO MARANHÃO</w:t>
            </w:r>
          </w:ins>
        </w:p>
      </w:tc>
    </w:tr>
    <w:tr w:rsidR="00E1307C" w:rsidRPr="00083134" w14:paraId="551EECA1" w14:textId="77777777">
      <w:trPr>
        <w:trHeight w:val="300"/>
        <w:ins w:id="254" w:author="WESLEY DOS SANTOS GATINHO" w:date="2025-07-01T01:44:00Z"/>
      </w:trPr>
      <w:tc>
        <w:tcPr>
          <w:tcW w:w="9060" w:type="dxa"/>
          <w:gridSpan w:val="3"/>
        </w:tcPr>
        <w:p w14:paraId="100CC645" w14:textId="77777777" w:rsidR="00E1307C" w:rsidRPr="00083134" w:rsidRDefault="00E1307C" w:rsidP="00E1307C">
          <w:pPr>
            <w:jc w:val="center"/>
            <w:rPr>
              <w:ins w:id="255" w:author="WESLEY DOS SANTOS GATINHO" w:date="2025-07-01T01:44:00Z" w16du:dateUtc="2025-07-01T04:44:00Z"/>
              <w:b/>
              <w:bCs/>
              <w:color w:val="000000" w:themeColor="text1"/>
            </w:rPr>
          </w:pPr>
          <w:ins w:id="256" w:author="WESLEY DOS SANTOS GATINHO" w:date="2025-07-01T01:44:00Z" w16du:dateUtc="2025-07-01T04:44:00Z">
            <w:r w:rsidRPr="21130376">
              <w:rPr>
                <w:b/>
                <w:bCs/>
                <w:color w:val="000000" w:themeColor="text1"/>
              </w:rPr>
              <w:t>ENGENHARIA DA COMPUTAÇÃO</w:t>
            </w:r>
          </w:ins>
        </w:p>
      </w:tc>
    </w:tr>
    <w:tr w:rsidR="00E1307C" w:rsidRPr="00083134" w14:paraId="319D8C65" w14:textId="77777777">
      <w:trPr>
        <w:trHeight w:val="300"/>
        <w:ins w:id="257" w:author="WESLEY DOS SANTOS GATINHO" w:date="2025-07-01T01:44:00Z"/>
      </w:trPr>
      <w:tc>
        <w:tcPr>
          <w:tcW w:w="9060" w:type="dxa"/>
          <w:gridSpan w:val="3"/>
        </w:tcPr>
        <w:p w14:paraId="1E68B2BC" w14:textId="77777777" w:rsidR="00E1307C" w:rsidRPr="00083134" w:rsidRDefault="00E1307C" w:rsidP="00E1307C">
          <w:pPr>
            <w:jc w:val="center"/>
            <w:rPr>
              <w:ins w:id="258" w:author="WESLEY DOS SANTOS GATINHO" w:date="2025-07-01T01:44:00Z" w16du:dateUtc="2025-07-01T04:44:00Z"/>
              <w:b/>
              <w:bCs/>
              <w:color w:val="000000" w:themeColor="text1"/>
            </w:rPr>
          </w:pPr>
          <w:ins w:id="259" w:author="WESLEY DOS SANTOS GATINHO" w:date="2025-07-01T01:44:00Z" w16du:dateUtc="2025-07-01T04:44:00Z">
            <w:r w:rsidRPr="21130376">
              <w:rPr>
                <w:b/>
                <w:bCs/>
                <w:color w:val="000000" w:themeColor="text1"/>
              </w:rPr>
              <w:t>PROJETO E DESENVOLVIMENTO DE SOFTWARE</w:t>
            </w:r>
          </w:ins>
        </w:p>
      </w:tc>
    </w:tr>
    <w:tr w:rsidR="00E1307C" w:rsidRPr="00083134" w14:paraId="55976182" w14:textId="77777777">
      <w:trPr>
        <w:trHeight w:val="300"/>
        <w:ins w:id="260" w:author="WESLEY DOS SANTOS GATINHO" w:date="2025-07-01T01:44:00Z"/>
      </w:trPr>
      <w:tc>
        <w:tcPr>
          <w:tcW w:w="9060" w:type="dxa"/>
          <w:gridSpan w:val="3"/>
        </w:tcPr>
        <w:p w14:paraId="041FDE14" w14:textId="77777777" w:rsidR="00E1307C" w:rsidRPr="00083134" w:rsidRDefault="00E1307C" w:rsidP="00E1307C">
          <w:pPr>
            <w:jc w:val="center"/>
            <w:rPr>
              <w:ins w:id="261" w:author="WESLEY DOS SANTOS GATINHO" w:date="2025-07-01T01:44:00Z" w16du:dateUtc="2025-07-01T04:44:00Z"/>
              <w:b/>
              <w:bCs/>
              <w:color w:val="000000" w:themeColor="text1"/>
            </w:rPr>
          </w:pPr>
          <w:ins w:id="262" w:author="WESLEY DOS SANTOS GATINHO" w:date="2025-07-01T01:44:00Z" w16du:dateUtc="2025-07-01T04:44:00Z">
            <w:r w:rsidRPr="21130376">
              <w:rPr>
                <w:b/>
                <w:bCs/>
                <w:color w:val="000000" w:themeColor="text1"/>
              </w:rPr>
              <w:t>BACHARELADO INTERDISCIPLINAR EM CIÊNCIA E TECNOLOGIA</w:t>
            </w:r>
          </w:ins>
        </w:p>
      </w:tc>
    </w:tr>
  </w:tbl>
  <w:p w14:paraId="722B00AE" w14:textId="77777777" w:rsidR="001900E4" w:rsidRDefault="001900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1759FB23" w:rsidR="001900E4" w:rsidRPr="00E24009" w:rsidRDefault="005021FE">
    <w:pPr>
      <w:ind w:left="8640"/>
      <w:rPr>
        <w:rFonts w:ascii="Aptos" w:hAnsi="Aptos"/>
        <w:b/>
        <w:bCs/>
        <w:rPrChange w:id="1334" w:author="WESLEY DOS SANTOS GATINHO" w:date="2025-07-01T01:48:00Z" w16du:dateUtc="2025-07-01T04:48:00Z">
          <w:rPr/>
        </w:rPrChange>
      </w:rPr>
    </w:pPr>
    <w:r w:rsidRPr="00E24009">
      <w:rPr>
        <w:rFonts w:ascii="Aptos" w:hAnsi="Aptos"/>
        <w:b/>
        <w:bCs/>
        <w:rPrChange w:id="1335" w:author="WESLEY DOS SANTOS GATINHO" w:date="2025-07-01T01:48:00Z" w16du:dateUtc="2025-07-01T04:48:00Z">
          <w:rPr/>
        </w:rPrChange>
      </w:rPr>
      <w:fldChar w:fldCharType="begin"/>
    </w:r>
    <w:r w:rsidRPr="00E24009">
      <w:rPr>
        <w:rFonts w:ascii="Aptos" w:hAnsi="Aptos"/>
        <w:b/>
        <w:bCs/>
        <w:rPrChange w:id="1336" w:author="WESLEY DOS SANTOS GATINHO" w:date="2025-07-01T01:48:00Z" w16du:dateUtc="2025-07-01T04:48:00Z">
          <w:rPr/>
        </w:rPrChange>
      </w:rPr>
      <w:instrText>PAGE</w:instrText>
    </w:r>
    <w:r w:rsidRPr="00E24009">
      <w:rPr>
        <w:rFonts w:ascii="Aptos" w:hAnsi="Aptos"/>
        <w:b/>
        <w:bCs/>
        <w:rPrChange w:id="1337" w:author="WESLEY DOS SANTOS GATINHO" w:date="2025-07-01T01:48:00Z" w16du:dateUtc="2025-07-01T04:48:00Z">
          <w:rPr/>
        </w:rPrChange>
      </w:rPr>
      <w:fldChar w:fldCharType="separate"/>
    </w:r>
    <w:r w:rsidR="00E1307C" w:rsidRPr="00E24009">
      <w:rPr>
        <w:rFonts w:ascii="Aptos" w:hAnsi="Aptos"/>
        <w:b/>
        <w:bCs/>
        <w:noProof/>
        <w:rPrChange w:id="1338" w:author="WESLEY DOS SANTOS GATINHO" w:date="2025-07-01T01:48:00Z" w16du:dateUtc="2025-07-01T04:48:00Z">
          <w:rPr>
            <w:noProof/>
          </w:rPr>
        </w:rPrChange>
      </w:rPr>
      <w:t>4</w:t>
    </w:r>
    <w:r w:rsidRPr="00E24009">
      <w:rPr>
        <w:rFonts w:ascii="Aptos" w:hAnsi="Aptos"/>
        <w:b/>
        <w:bCs/>
        <w:rPrChange w:id="1339" w:author="WESLEY DOS SANTOS GATINHO" w:date="2025-07-01T01:48:00Z" w16du:dateUtc="2025-07-01T04:48:00Z">
          <w:rPr/>
        </w:rPrChang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035C8"/>
    <w:multiLevelType w:val="hybridMultilevel"/>
    <w:tmpl w:val="94029B16"/>
    <w:lvl w:ilvl="0" w:tplc="1EB21612">
      <w:start w:val="1"/>
      <w:numFmt w:val="decimal"/>
      <w:lvlText w:val="%1."/>
      <w:lvlJc w:val="left"/>
      <w:pPr>
        <w:ind w:left="1440" w:hanging="360"/>
      </w:pPr>
    </w:lvl>
    <w:lvl w:ilvl="1" w:tplc="F502E8C6">
      <w:start w:val="1"/>
      <w:numFmt w:val="lowerLetter"/>
      <w:lvlText w:val="%2."/>
      <w:lvlJc w:val="left"/>
      <w:pPr>
        <w:ind w:left="2160" w:hanging="360"/>
      </w:pPr>
    </w:lvl>
    <w:lvl w:ilvl="2" w:tplc="A5AADA1E">
      <w:start w:val="1"/>
      <w:numFmt w:val="lowerRoman"/>
      <w:lvlText w:val="%3."/>
      <w:lvlJc w:val="right"/>
      <w:pPr>
        <w:ind w:left="2880" w:hanging="180"/>
      </w:pPr>
    </w:lvl>
    <w:lvl w:ilvl="3" w:tplc="562C48DE">
      <w:start w:val="1"/>
      <w:numFmt w:val="decimal"/>
      <w:lvlText w:val="%4."/>
      <w:lvlJc w:val="left"/>
      <w:pPr>
        <w:ind w:left="3600" w:hanging="360"/>
      </w:pPr>
    </w:lvl>
    <w:lvl w:ilvl="4" w:tplc="C5DC3830">
      <w:start w:val="1"/>
      <w:numFmt w:val="lowerLetter"/>
      <w:lvlText w:val="%5."/>
      <w:lvlJc w:val="left"/>
      <w:pPr>
        <w:ind w:left="4320" w:hanging="360"/>
      </w:pPr>
    </w:lvl>
    <w:lvl w:ilvl="5" w:tplc="03C27BB8">
      <w:start w:val="1"/>
      <w:numFmt w:val="lowerRoman"/>
      <w:lvlText w:val="%6."/>
      <w:lvlJc w:val="right"/>
      <w:pPr>
        <w:ind w:left="5040" w:hanging="180"/>
      </w:pPr>
    </w:lvl>
    <w:lvl w:ilvl="6" w:tplc="C1DE044A">
      <w:start w:val="1"/>
      <w:numFmt w:val="decimal"/>
      <w:lvlText w:val="%7."/>
      <w:lvlJc w:val="left"/>
      <w:pPr>
        <w:ind w:left="5760" w:hanging="360"/>
      </w:pPr>
    </w:lvl>
    <w:lvl w:ilvl="7" w:tplc="C26408BC">
      <w:start w:val="1"/>
      <w:numFmt w:val="lowerLetter"/>
      <w:lvlText w:val="%8."/>
      <w:lvlJc w:val="left"/>
      <w:pPr>
        <w:ind w:left="6480" w:hanging="360"/>
      </w:pPr>
    </w:lvl>
    <w:lvl w:ilvl="8" w:tplc="8C286DBE">
      <w:start w:val="1"/>
      <w:numFmt w:val="lowerRoman"/>
      <w:lvlText w:val="%9."/>
      <w:lvlJc w:val="right"/>
      <w:pPr>
        <w:ind w:left="7200" w:hanging="180"/>
      </w:pPr>
    </w:lvl>
  </w:abstractNum>
  <w:abstractNum w:abstractNumId="1" w15:restartNumberingAfterBreak="0">
    <w:nsid w:val="09C3806E"/>
    <w:multiLevelType w:val="hybridMultilevel"/>
    <w:tmpl w:val="8DFC7B40"/>
    <w:lvl w:ilvl="0" w:tplc="D890B4A4">
      <w:start w:val="1"/>
      <w:numFmt w:val="decimal"/>
      <w:lvlText w:val="%1."/>
      <w:lvlJc w:val="left"/>
      <w:pPr>
        <w:ind w:left="1440" w:hanging="360"/>
      </w:pPr>
    </w:lvl>
    <w:lvl w:ilvl="1" w:tplc="7076CB48">
      <w:start w:val="1"/>
      <w:numFmt w:val="lowerLetter"/>
      <w:lvlText w:val="%2."/>
      <w:lvlJc w:val="left"/>
      <w:pPr>
        <w:ind w:left="2160" w:hanging="360"/>
      </w:pPr>
    </w:lvl>
    <w:lvl w:ilvl="2" w:tplc="1258298E">
      <w:start w:val="1"/>
      <w:numFmt w:val="lowerRoman"/>
      <w:lvlText w:val="%3."/>
      <w:lvlJc w:val="right"/>
      <w:pPr>
        <w:ind w:left="2880" w:hanging="180"/>
      </w:pPr>
    </w:lvl>
    <w:lvl w:ilvl="3" w:tplc="917023AA">
      <w:start w:val="1"/>
      <w:numFmt w:val="decimal"/>
      <w:lvlText w:val="%4."/>
      <w:lvlJc w:val="left"/>
      <w:pPr>
        <w:ind w:left="3600" w:hanging="360"/>
      </w:pPr>
    </w:lvl>
    <w:lvl w:ilvl="4" w:tplc="91D622CA">
      <w:start w:val="1"/>
      <w:numFmt w:val="lowerLetter"/>
      <w:lvlText w:val="%5."/>
      <w:lvlJc w:val="left"/>
      <w:pPr>
        <w:ind w:left="4320" w:hanging="360"/>
      </w:pPr>
    </w:lvl>
    <w:lvl w:ilvl="5" w:tplc="05BE98F6">
      <w:start w:val="1"/>
      <w:numFmt w:val="lowerRoman"/>
      <w:lvlText w:val="%6."/>
      <w:lvlJc w:val="right"/>
      <w:pPr>
        <w:ind w:left="5040" w:hanging="180"/>
      </w:pPr>
    </w:lvl>
    <w:lvl w:ilvl="6" w:tplc="9E662CBE">
      <w:start w:val="1"/>
      <w:numFmt w:val="decimal"/>
      <w:lvlText w:val="%7."/>
      <w:lvlJc w:val="left"/>
      <w:pPr>
        <w:ind w:left="5760" w:hanging="360"/>
      </w:pPr>
    </w:lvl>
    <w:lvl w:ilvl="7" w:tplc="F05210A4">
      <w:start w:val="1"/>
      <w:numFmt w:val="lowerLetter"/>
      <w:lvlText w:val="%8."/>
      <w:lvlJc w:val="left"/>
      <w:pPr>
        <w:ind w:left="6480" w:hanging="360"/>
      </w:pPr>
    </w:lvl>
    <w:lvl w:ilvl="8" w:tplc="B9F6B4B4">
      <w:start w:val="1"/>
      <w:numFmt w:val="lowerRoman"/>
      <w:lvlText w:val="%9."/>
      <w:lvlJc w:val="right"/>
      <w:pPr>
        <w:ind w:left="7200" w:hanging="180"/>
      </w:pPr>
    </w:lvl>
  </w:abstractNum>
  <w:abstractNum w:abstractNumId="2" w15:restartNumberingAfterBreak="0">
    <w:nsid w:val="0C9EA4B0"/>
    <w:multiLevelType w:val="hybridMultilevel"/>
    <w:tmpl w:val="923691AA"/>
    <w:lvl w:ilvl="0" w:tplc="C75A4678">
      <w:start w:val="1"/>
      <w:numFmt w:val="decimal"/>
      <w:lvlText w:val="%1."/>
      <w:lvlJc w:val="left"/>
      <w:pPr>
        <w:ind w:left="1440" w:hanging="360"/>
      </w:pPr>
    </w:lvl>
    <w:lvl w:ilvl="1" w:tplc="DDE643C2">
      <w:start w:val="1"/>
      <w:numFmt w:val="lowerLetter"/>
      <w:lvlText w:val="%2."/>
      <w:lvlJc w:val="left"/>
      <w:pPr>
        <w:ind w:left="2160" w:hanging="360"/>
      </w:pPr>
    </w:lvl>
    <w:lvl w:ilvl="2" w:tplc="F6280AE6">
      <w:start w:val="1"/>
      <w:numFmt w:val="lowerRoman"/>
      <w:lvlText w:val="%3."/>
      <w:lvlJc w:val="right"/>
      <w:pPr>
        <w:ind w:left="2880" w:hanging="180"/>
      </w:pPr>
    </w:lvl>
    <w:lvl w:ilvl="3" w:tplc="839C951E">
      <w:start w:val="1"/>
      <w:numFmt w:val="decimal"/>
      <w:lvlText w:val="%4."/>
      <w:lvlJc w:val="left"/>
      <w:pPr>
        <w:ind w:left="3600" w:hanging="360"/>
      </w:pPr>
    </w:lvl>
    <w:lvl w:ilvl="4" w:tplc="42E0DA38">
      <w:start w:val="1"/>
      <w:numFmt w:val="lowerLetter"/>
      <w:lvlText w:val="%5."/>
      <w:lvlJc w:val="left"/>
      <w:pPr>
        <w:ind w:left="4320" w:hanging="360"/>
      </w:pPr>
    </w:lvl>
    <w:lvl w:ilvl="5" w:tplc="32E6FAA0">
      <w:start w:val="1"/>
      <w:numFmt w:val="lowerRoman"/>
      <w:lvlText w:val="%6."/>
      <w:lvlJc w:val="right"/>
      <w:pPr>
        <w:ind w:left="5040" w:hanging="180"/>
      </w:pPr>
    </w:lvl>
    <w:lvl w:ilvl="6" w:tplc="7ECCEE86">
      <w:start w:val="1"/>
      <w:numFmt w:val="decimal"/>
      <w:lvlText w:val="%7."/>
      <w:lvlJc w:val="left"/>
      <w:pPr>
        <w:ind w:left="5760" w:hanging="360"/>
      </w:pPr>
    </w:lvl>
    <w:lvl w:ilvl="7" w:tplc="135E416C">
      <w:start w:val="1"/>
      <w:numFmt w:val="lowerLetter"/>
      <w:lvlText w:val="%8."/>
      <w:lvlJc w:val="left"/>
      <w:pPr>
        <w:ind w:left="6480" w:hanging="360"/>
      </w:pPr>
    </w:lvl>
    <w:lvl w:ilvl="8" w:tplc="4926BE8E">
      <w:start w:val="1"/>
      <w:numFmt w:val="lowerRoman"/>
      <w:lvlText w:val="%9."/>
      <w:lvlJc w:val="right"/>
      <w:pPr>
        <w:ind w:left="7200" w:hanging="180"/>
      </w:pPr>
    </w:lvl>
  </w:abstractNum>
  <w:abstractNum w:abstractNumId="3" w15:restartNumberingAfterBreak="0">
    <w:nsid w:val="15BCC015"/>
    <w:multiLevelType w:val="hybridMultilevel"/>
    <w:tmpl w:val="5284EEAA"/>
    <w:lvl w:ilvl="0" w:tplc="9F2858B4">
      <w:start w:val="1"/>
      <w:numFmt w:val="bullet"/>
      <w:lvlText w:val=""/>
      <w:lvlJc w:val="left"/>
      <w:pPr>
        <w:ind w:left="720" w:hanging="360"/>
      </w:pPr>
      <w:rPr>
        <w:rFonts w:ascii="Symbol" w:hAnsi="Symbol" w:hint="default"/>
      </w:rPr>
    </w:lvl>
    <w:lvl w:ilvl="1" w:tplc="4DEAA082">
      <w:start w:val="1"/>
      <w:numFmt w:val="bullet"/>
      <w:lvlText w:val="o"/>
      <w:lvlJc w:val="left"/>
      <w:pPr>
        <w:ind w:left="1440" w:hanging="360"/>
      </w:pPr>
      <w:rPr>
        <w:rFonts w:ascii="Courier New" w:hAnsi="Courier New" w:hint="default"/>
      </w:rPr>
    </w:lvl>
    <w:lvl w:ilvl="2" w:tplc="4DF04CEA">
      <w:start w:val="1"/>
      <w:numFmt w:val="bullet"/>
      <w:lvlText w:val=""/>
      <w:lvlJc w:val="left"/>
      <w:pPr>
        <w:ind w:left="2160" w:hanging="360"/>
      </w:pPr>
      <w:rPr>
        <w:rFonts w:ascii="Wingdings" w:hAnsi="Wingdings" w:hint="default"/>
      </w:rPr>
    </w:lvl>
    <w:lvl w:ilvl="3" w:tplc="08FADD0A">
      <w:start w:val="1"/>
      <w:numFmt w:val="bullet"/>
      <w:lvlText w:val=""/>
      <w:lvlJc w:val="left"/>
      <w:pPr>
        <w:ind w:left="2880" w:hanging="360"/>
      </w:pPr>
      <w:rPr>
        <w:rFonts w:ascii="Symbol" w:hAnsi="Symbol" w:hint="default"/>
      </w:rPr>
    </w:lvl>
    <w:lvl w:ilvl="4" w:tplc="5C08297E">
      <w:start w:val="1"/>
      <w:numFmt w:val="bullet"/>
      <w:lvlText w:val="o"/>
      <w:lvlJc w:val="left"/>
      <w:pPr>
        <w:ind w:left="3600" w:hanging="360"/>
      </w:pPr>
      <w:rPr>
        <w:rFonts w:ascii="Courier New" w:hAnsi="Courier New" w:hint="default"/>
      </w:rPr>
    </w:lvl>
    <w:lvl w:ilvl="5" w:tplc="36826E3E">
      <w:start w:val="1"/>
      <w:numFmt w:val="bullet"/>
      <w:lvlText w:val=""/>
      <w:lvlJc w:val="left"/>
      <w:pPr>
        <w:ind w:left="4320" w:hanging="360"/>
      </w:pPr>
      <w:rPr>
        <w:rFonts w:ascii="Wingdings" w:hAnsi="Wingdings" w:hint="default"/>
      </w:rPr>
    </w:lvl>
    <w:lvl w:ilvl="6" w:tplc="B9BE37B4">
      <w:start w:val="1"/>
      <w:numFmt w:val="bullet"/>
      <w:lvlText w:val=""/>
      <w:lvlJc w:val="left"/>
      <w:pPr>
        <w:ind w:left="5040" w:hanging="360"/>
      </w:pPr>
      <w:rPr>
        <w:rFonts w:ascii="Symbol" w:hAnsi="Symbol" w:hint="default"/>
      </w:rPr>
    </w:lvl>
    <w:lvl w:ilvl="7" w:tplc="7D7EAAE6">
      <w:start w:val="1"/>
      <w:numFmt w:val="bullet"/>
      <w:lvlText w:val="o"/>
      <w:lvlJc w:val="left"/>
      <w:pPr>
        <w:ind w:left="5760" w:hanging="360"/>
      </w:pPr>
      <w:rPr>
        <w:rFonts w:ascii="Courier New" w:hAnsi="Courier New" w:hint="default"/>
      </w:rPr>
    </w:lvl>
    <w:lvl w:ilvl="8" w:tplc="AE6C00C2">
      <w:start w:val="1"/>
      <w:numFmt w:val="bullet"/>
      <w:lvlText w:val=""/>
      <w:lvlJc w:val="left"/>
      <w:pPr>
        <w:ind w:left="6480" w:hanging="360"/>
      </w:pPr>
      <w:rPr>
        <w:rFonts w:ascii="Wingdings" w:hAnsi="Wingdings" w:hint="default"/>
      </w:rPr>
    </w:lvl>
  </w:abstractNum>
  <w:abstractNum w:abstractNumId="4" w15:restartNumberingAfterBreak="0">
    <w:nsid w:val="18BFEA4E"/>
    <w:multiLevelType w:val="hybridMultilevel"/>
    <w:tmpl w:val="88908756"/>
    <w:lvl w:ilvl="0" w:tplc="6FB8835C">
      <w:start w:val="1"/>
      <w:numFmt w:val="bullet"/>
      <w:lvlText w:val=""/>
      <w:lvlJc w:val="left"/>
      <w:pPr>
        <w:ind w:left="720" w:hanging="360"/>
      </w:pPr>
      <w:rPr>
        <w:rFonts w:ascii="Symbol" w:hAnsi="Symbol" w:hint="default"/>
      </w:rPr>
    </w:lvl>
    <w:lvl w:ilvl="1" w:tplc="0A42F652">
      <w:start w:val="1"/>
      <w:numFmt w:val="bullet"/>
      <w:lvlText w:val="o"/>
      <w:lvlJc w:val="left"/>
      <w:pPr>
        <w:ind w:left="1440" w:hanging="360"/>
      </w:pPr>
      <w:rPr>
        <w:rFonts w:ascii="Courier New" w:hAnsi="Courier New" w:hint="default"/>
      </w:rPr>
    </w:lvl>
    <w:lvl w:ilvl="2" w:tplc="66AC436A">
      <w:start w:val="1"/>
      <w:numFmt w:val="bullet"/>
      <w:lvlText w:val=""/>
      <w:lvlJc w:val="left"/>
      <w:pPr>
        <w:ind w:left="2160" w:hanging="360"/>
      </w:pPr>
      <w:rPr>
        <w:rFonts w:ascii="Wingdings" w:hAnsi="Wingdings" w:hint="default"/>
      </w:rPr>
    </w:lvl>
    <w:lvl w:ilvl="3" w:tplc="A7EA61D4">
      <w:start w:val="1"/>
      <w:numFmt w:val="bullet"/>
      <w:lvlText w:val=""/>
      <w:lvlJc w:val="left"/>
      <w:pPr>
        <w:ind w:left="2880" w:hanging="360"/>
      </w:pPr>
      <w:rPr>
        <w:rFonts w:ascii="Symbol" w:hAnsi="Symbol" w:hint="default"/>
      </w:rPr>
    </w:lvl>
    <w:lvl w:ilvl="4" w:tplc="5CAA59D2">
      <w:start w:val="1"/>
      <w:numFmt w:val="bullet"/>
      <w:lvlText w:val="o"/>
      <w:lvlJc w:val="left"/>
      <w:pPr>
        <w:ind w:left="3600" w:hanging="360"/>
      </w:pPr>
      <w:rPr>
        <w:rFonts w:ascii="Courier New" w:hAnsi="Courier New" w:hint="default"/>
      </w:rPr>
    </w:lvl>
    <w:lvl w:ilvl="5" w:tplc="212610FC">
      <w:start w:val="1"/>
      <w:numFmt w:val="bullet"/>
      <w:lvlText w:val=""/>
      <w:lvlJc w:val="left"/>
      <w:pPr>
        <w:ind w:left="4320" w:hanging="360"/>
      </w:pPr>
      <w:rPr>
        <w:rFonts w:ascii="Wingdings" w:hAnsi="Wingdings" w:hint="default"/>
      </w:rPr>
    </w:lvl>
    <w:lvl w:ilvl="6" w:tplc="EAA41C9E">
      <w:start w:val="1"/>
      <w:numFmt w:val="bullet"/>
      <w:lvlText w:val=""/>
      <w:lvlJc w:val="left"/>
      <w:pPr>
        <w:ind w:left="5040" w:hanging="360"/>
      </w:pPr>
      <w:rPr>
        <w:rFonts w:ascii="Symbol" w:hAnsi="Symbol" w:hint="default"/>
      </w:rPr>
    </w:lvl>
    <w:lvl w:ilvl="7" w:tplc="4C04B3B0">
      <w:start w:val="1"/>
      <w:numFmt w:val="bullet"/>
      <w:lvlText w:val="o"/>
      <w:lvlJc w:val="left"/>
      <w:pPr>
        <w:ind w:left="5760" w:hanging="360"/>
      </w:pPr>
      <w:rPr>
        <w:rFonts w:ascii="Courier New" w:hAnsi="Courier New" w:hint="default"/>
      </w:rPr>
    </w:lvl>
    <w:lvl w:ilvl="8" w:tplc="E46A3AAA">
      <w:start w:val="1"/>
      <w:numFmt w:val="bullet"/>
      <w:lvlText w:val=""/>
      <w:lvlJc w:val="left"/>
      <w:pPr>
        <w:ind w:left="6480" w:hanging="360"/>
      </w:pPr>
      <w:rPr>
        <w:rFonts w:ascii="Wingdings" w:hAnsi="Wingdings" w:hint="default"/>
      </w:rPr>
    </w:lvl>
  </w:abstractNum>
  <w:abstractNum w:abstractNumId="5" w15:restartNumberingAfterBreak="0">
    <w:nsid w:val="1FC4239A"/>
    <w:multiLevelType w:val="hybridMultilevel"/>
    <w:tmpl w:val="0B3C3960"/>
    <w:lvl w:ilvl="0" w:tplc="88163CFC">
      <w:start w:val="1"/>
      <w:numFmt w:val="decimal"/>
      <w:lvlText w:val="%1."/>
      <w:lvlJc w:val="left"/>
      <w:pPr>
        <w:ind w:left="1440" w:hanging="360"/>
      </w:pPr>
    </w:lvl>
    <w:lvl w:ilvl="1" w:tplc="EF74CA24">
      <w:start w:val="1"/>
      <w:numFmt w:val="lowerLetter"/>
      <w:lvlText w:val="%2."/>
      <w:lvlJc w:val="left"/>
      <w:pPr>
        <w:ind w:left="2160" w:hanging="360"/>
      </w:pPr>
    </w:lvl>
    <w:lvl w:ilvl="2" w:tplc="577A695C">
      <w:start w:val="1"/>
      <w:numFmt w:val="lowerRoman"/>
      <w:lvlText w:val="%3."/>
      <w:lvlJc w:val="right"/>
      <w:pPr>
        <w:ind w:left="2880" w:hanging="180"/>
      </w:pPr>
    </w:lvl>
    <w:lvl w:ilvl="3" w:tplc="5EE263B2">
      <w:start w:val="1"/>
      <w:numFmt w:val="decimal"/>
      <w:lvlText w:val="%4."/>
      <w:lvlJc w:val="left"/>
      <w:pPr>
        <w:ind w:left="3600" w:hanging="360"/>
      </w:pPr>
    </w:lvl>
    <w:lvl w:ilvl="4" w:tplc="393AEEF6">
      <w:start w:val="1"/>
      <w:numFmt w:val="lowerLetter"/>
      <w:lvlText w:val="%5."/>
      <w:lvlJc w:val="left"/>
      <w:pPr>
        <w:ind w:left="4320" w:hanging="360"/>
      </w:pPr>
    </w:lvl>
    <w:lvl w:ilvl="5" w:tplc="EE3E4AE6">
      <w:start w:val="1"/>
      <w:numFmt w:val="lowerRoman"/>
      <w:lvlText w:val="%6."/>
      <w:lvlJc w:val="right"/>
      <w:pPr>
        <w:ind w:left="5040" w:hanging="180"/>
      </w:pPr>
    </w:lvl>
    <w:lvl w:ilvl="6" w:tplc="AACAAC0C">
      <w:start w:val="1"/>
      <w:numFmt w:val="decimal"/>
      <w:lvlText w:val="%7."/>
      <w:lvlJc w:val="left"/>
      <w:pPr>
        <w:ind w:left="5760" w:hanging="360"/>
      </w:pPr>
    </w:lvl>
    <w:lvl w:ilvl="7" w:tplc="CAB40392">
      <w:start w:val="1"/>
      <w:numFmt w:val="lowerLetter"/>
      <w:lvlText w:val="%8."/>
      <w:lvlJc w:val="left"/>
      <w:pPr>
        <w:ind w:left="6480" w:hanging="360"/>
      </w:pPr>
    </w:lvl>
    <w:lvl w:ilvl="8" w:tplc="329C1948">
      <w:start w:val="1"/>
      <w:numFmt w:val="lowerRoman"/>
      <w:lvlText w:val="%9."/>
      <w:lvlJc w:val="right"/>
      <w:pPr>
        <w:ind w:left="7200" w:hanging="180"/>
      </w:pPr>
    </w:lvl>
  </w:abstractNum>
  <w:abstractNum w:abstractNumId="6" w15:restartNumberingAfterBreak="0">
    <w:nsid w:val="287A0B8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9979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D40D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EAB0CF"/>
    <w:multiLevelType w:val="multilevel"/>
    <w:tmpl w:val="152A4C26"/>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0" w15:restartNumberingAfterBreak="0">
    <w:nsid w:val="37973598"/>
    <w:multiLevelType w:val="hybridMultilevel"/>
    <w:tmpl w:val="0E042C66"/>
    <w:lvl w:ilvl="0" w:tplc="BE3225FE">
      <w:start w:val="1"/>
      <w:numFmt w:val="decimal"/>
      <w:lvlText w:val="%1."/>
      <w:lvlJc w:val="left"/>
      <w:pPr>
        <w:ind w:left="1440" w:hanging="360"/>
      </w:pPr>
    </w:lvl>
    <w:lvl w:ilvl="1" w:tplc="C4B25EC8">
      <w:start w:val="1"/>
      <w:numFmt w:val="lowerLetter"/>
      <w:lvlText w:val="%2."/>
      <w:lvlJc w:val="left"/>
      <w:pPr>
        <w:ind w:left="2160" w:hanging="360"/>
      </w:pPr>
    </w:lvl>
    <w:lvl w:ilvl="2" w:tplc="88361DB6">
      <w:start w:val="1"/>
      <w:numFmt w:val="lowerRoman"/>
      <w:lvlText w:val="%3."/>
      <w:lvlJc w:val="right"/>
      <w:pPr>
        <w:ind w:left="2880" w:hanging="180"/>
      </w:pPr>
    </w:lvl>
    <w:lvl w:ilvl="3" w:tplc="0E4CDAAA">
      <w:start w:val="1"/>
      <w:numFmt w:val="decimal"/>
      <w:lvlText w:val="%4."/>
      <w:lvlJc w:val="left"/>
      <w:pPr>
        <w:ind w:left="3600" w:hanging="360"/>
      </w:pPr>
    </w:lvl>
    <w:lvl w:ilvl="4" w:tplc="31A4DD52">
      <w:start w:val="1"/>
      <w:numFmt w:val="lowerLetter"/>
      <w:lvlText w:val="%5."/>
      <w:lvlJc w:val="left"/>
      <w:pPr>
        <w:ind w:left="4320" w:hanging="360"/>
      </w:pPr>
    </w:lvl>
    <w:lvl w:ilvl="5" w:tplc="0EB0ECB6">
      <w:start w:val="1"/>
      <w:numFmt w:val="lowerRoman"/>
      <w:lvlText w:val="%6."/>
      <w:lvlJc w:val="right"/>
      <w:pPr>
        <w:ind w:left="5040" w:hanging="180"/>
      </w:pPr>
    </w:lvl>
    <w:lvl w:ilvl="6" w:tplc="843A309C">
      <w:start w:val="1"/>
      <w:numFmt w:val="decimal"/>
      <w:lvlText w:val="%7."/>
      <w:lvlJc w:val="left"/>
      <w:pPr>
        <w:ind w:left="5760" w:hanging="360"/>
      </w:pPr>
    </w:lvl>
    <w:lvl w:ilvl="7" w:tplc="5BC627F4">
      <w:start w:val="1"/>
      <w:numFmt w:val="lowerLetter"/>
      <w:lvlText w:val="%8."/>
      <w:lvlJc w:val="left"/>
      <w:pPr>
        <w:ind w:left="6480" w:hanging="360"/>
      </w:pPr>
    </w:lvl>
    <w:lvl w:ilvl="8" w:tplc="2564EC9A">
      <w:start w:val="1"/>
      <w:numFmt w:val="lowerRoman"/>
      <w:lvlText w:val="%9."/>
      <w:lvlJc w:val="right"/>
      <w:pPr>
        <w:ind w:left="7200" w:hanging="180"/>
      </w:pPr>
    </w:lvl>
  </w:abstractNum>
  <w:abstractNum w:abstractNumId="11" w15:restartNumberingAfterBreak="0">
    <w:nsid w:val="38453CEB"/>
    <w:multiLevelType w:val="hybridMultilevel"/>
    <w:tmpl w:val="1C4C1866"/>
    <w:lvl w:ilvl="0" w:tplc="68865186">
      <w:start w:val="1"/>
      <w:numFmt w:val="decimal"/>
      <w:lvlText w:val="%1."/>
      <w:lvlJc w:val="left"/>
      <w:pPr>
        <w:ind w:left="1440" w:hanging="360"/>
      </w:pPr>
    </w:lvl>
    <w:lvl w:ilvl="1" w:tplc="DF0EB2EA">
      <w:start w:val="1"/>
      <w:numFmt w:val="lowerLetter"/>
      <w:lvlText w:val="%2."/>
      <w:lvlJc w:val="left"/>
      <w:pPr>
        <w:ind w:left="2160" w:hanging="360"/>
      </w:pPr>
    </w:lvl>
    <w:lvl w:ilvl="2" w:tplc="62E8F4AA">
      <w:start w:val="1"/>
      <w:numFmt w:val="lowerRoman"/>
      <w:lvlText w:val="%3."/>
      <w:lvlJc w:val="right"/>
      <w:pPr>
        <w:ind w:left="2880" w:hanging="180"/>
      </w:pPr>
    </w:lvl>
    <w:lvl w:ilvl="3" w:tplc="E1B68FF2">
      <w:start w:val="1"/>
      <w:numFmt w:val="decimal"/>
      <w:lvlText w:val="%4."/>
      <w:lvlJc w:val="left"/>
      <w:pPr>
        <w:ind w:left="3600" w:hanging="360"/>
      </w:pPr>
    </w:lvl>
    <w:lvl w:ilvl="4" w:tplc="A7B69BB8">
      <w:start w:val="1"/>
      <w:numFmt w:val="lowerLetter"/>
      <w:lvlText w:val="%5."/>
      <w:lvlJc w:val="left"/>
      <w:pPr>
        <w:ind w:left="4320" w:hanging="360"/>
      </w:pPr>
    </w:lvl>
    <w:lvl w:ilvl="5" w:tplc="91DC4A80">
      <w:start w:val="1"/>
      <w:numFmt w:val="lowerRoman"/>
      <w:lvlText w:val="%6."/>
      <w:lvlJc w:val="right"/>
      <w:pPr>
        <w:ind w:left="5040" w:hanging="180"/>
      </w:pPr>
    </w:lvl>
    <w:lvl w:ilvl="6" w:tplc="7C2AB7FE">
      <w:start w:val="1"/>
      <w:numFmt w:val="decimal"/>
      <w:lvlText w:val="%7."/>
      <w:lvlJc w:val="left"/>
      <w:pPr>
        <w:ind w:left="5760" w:hanging="360"/>
      </w:pPr>
    </w:lvl>
    <w:lvl w:ilvl="7" w:tplc="F95CF89E">
      <w:start w:val="1"/>
      <w:numFmt w:val="lowerLetter"/>
      <w:lvlText w:val="%8."/>
      <w:lvlJc w:val="left"/>
      <w:pPr>
        <w:ind w:left="6480" w:hanging="360"/>
      </w:pPr>
    </w:lvl>
    <w:lvl w:ilvl="8" w:tplc="6794160A">
      <w:start w:val="1"/>
      <w:numFmt w:val="lowerRoman"/>
      <w:lvlText w:val="%9."/>
      <w:lvlJc w:val="right"/>
      <w:pPr>
        <w:ind w:left="7200" w:hanging="180"/>
      </w:pPr>
    </w:lvl>
  </w:abstractNum>
  <w:abstractNum w:abstractNumId="12" w15:restartNumberingAfterBreak="0">
    <w:nsid w:val="39372194"/>
    <w:multiLevelType w:val="hybridMultilevel"/>
    <w:tmpl w:val="FB322EA2"/>
    <w:lvl w:ilvl="0" w:tplc="544688F4">
      <w:start w:val="1"/>
      <w:numFmt w:val="bullet"/>
      <w:lvlText w:val=""/>
      <w:lvlJc w:val="left"/>
      <w:pPr>
        <w:ind w:left="720" w:hanging="360"/>
      </w:pPr>
      <w:rPr>
        <w:rFonts w:ascii="Symbol" w:hAnsi="Symbol" w:hint="default"/>
      </w:rPr>
    </w:lvl>
    <w:lvl w:ilvl="1" w:tplc="9AFEA9DE">
      <w:start w:val="1"/>
      <w:numFmt w:val="bullet"/>
      <w:lvlText w:val="o"/>
      <w:lvlJc w:val="left"/>
      <w:pPr>
        <w:ind w:left="1440" w:hanging="360"/>
      </w:pPr>
      <w:rPr>
        <w:rFonts w:ascii="Courier New" w:hAnsi="Courier New" w:hint="default"/>
      </w:rPr>
    </w:lvl>
    <w:lvl w:ilvl="2" w:tplc="4C944D04">
      <w:start w:val="1"/>
      <w:numFmt w:val="bullet"/>
      <w:lvlText w:val=""/>
      <w:lvlJc w:val="left"/>
      <w:pPr>
        <w:ind w:left="2160" w:hanging="360"/>
      </w:pPr>
      <w:rPr>
        <w:rFonts w:ascii="Wingdings" w:hAnsi="Wingdings" w:hint="default"/>
      </w:rPr>
    </w:lvl>
    <w:lvl w:ilvl="3" w:tplc="296A18DC">
      <w:start w:val="1"/>
      <w:numFmt w:val="bullet"/>
      <w:lvlText w:val=""/>
      <w:lvlJc w:val="left"/>
      <w:pPr>
        <w:ind w:left="2880" w:hanging="360"/>
      </w:pPr>
      <w:rPr>
        <w:rFonts w:ascii="Symbol" w:hAnsi="Symbol" w:hint="default"/>
      </w:rPr>
    </w:lvl>
    <w:lvl w:ilvl="4" w:tplc="01A2079A">
      <w:start w:val="1"/>
      <w:numFmt w:val="bullet"/>
      <w:lvlText w:val="o"/>
      <w:lvlJc w:val="left"/>
      <w:pPr>
        <w:ind w:left="3600" w:hanging="360"/>
      </w:pPr>
      <w:rPr>
        <w:rFonts w:ascii="Courier New" w:hAnsi="Courier New" w:hint="default"/>
      </w:rPr>
    </w:lvl>
    <w:lvl w:ilvl="5" w:tplc="1B82B31E">
      <w:start w:val="1"/>
      <w:numFmt w:val="bullet"/>
      <w:lvlText w:val=""/>
      <w:lvlJc w:val="left"/>
      <w:pPr>
        <w:ind w:left="4320" w:hanging="360"/>
      </w:pPr>
      <w:rPr>
        <w:rFonts w:ascii="Wingdings" w:hAnsi="Wingdings" w:hint="default"/>
      </w:rPr>
    </w:lvl>
    <w:lvl w:ilvl="6" w:tplc="301AC9F0">
      <w:start w:val="1"/>
      <w:numFmt w:val="bullet"/>
      <w:lvlText w:val=""/>
      <w:lvlJc w:val="left"/>
      <w:pPr>
        <w:ind w:left="5040" w:hanging="360"/>
      </w:pPr>
      <w:rPr>
        <w:rFonts w:ascii="Symbol" w:hAnsi="Symbol" w:hint="default"/>
      </w:rPr>
    </w:lvl>
    <w:lvl w:ilvl="7" w:tplc="903499FE">
      <w:start w:val="1"/>
      <w:numFmt w:val="bullet"/>
      <w:lvlText w:val="o"/>
      <w:lvlJc w:val="left"/>
      <w:pPr>
        <w:ind w:left="5760" w:hanging="360"/>
      </w:pPr>
      <w:rPr>
        <w:rFonts w:ascii="Courier New" w:hAnsi="Courier New" w:hint="default"/>
      </w:rPr>
    </w:lvl>
    <w:lvl w:ilvl="8" w:tplc="0DB2D7A4">
      <w:start w:val="1"/>
      <w:numFmt w:val="bullet"/>
      <w:lvlText w:val=""/>
      <w:lvlJc w:val="left"/>
      <w:pPr>
        <w:ind w:left="6480" w:hanging="360"/>
      </w:pPr>
      <w:rPr>
        <w:rFonts w:ascii="Wingdings" w:hAnsi="Wingdings" w:hint="default"/>
      </w:rPr>
    </w:lvl>
  </w:abstractNum>
  <w:abstractNum w:abstractNumId="13" w15:restartNumberingAfterBreak="0">
    <w:nsid w:val="3B590C7C"/>
    <w:multiLevelType w:val="hybridMultilevel"/>
    <w:tmpl w:val="3CFAB912"/>
    <w:lvl w:ilvl="0" w:tplc="73282EC4">
      <w:start w:val="1"/>
      <w:numFmt w:val="decimal"/>
      <w:lvlText w:val="%1."/>
      <w:lvlJc w:val="left"/>
      <w:pPr>
        <w:ind w:left="1440" w:hanging="360"/>
      </w:pPr>
    </w:lvl>
    <w:lvl w:ilvl="1" w:tplc="958CAC5A">
      <w:start w:val="1"/>
      <w:numFmt w:val="lowerLetter"/>
      <w:lvlText w:val="%2."/>
      <w:lvlJc w:val="left"/>
      <w:pPr>
        <w:ind w:left="2160" w:hanging="360"/>
      </w:pPr>
    </w:lvl>
    <w:lvl w:ilvl="2" w:tplc="9DB81CE0">
      <w:start w:val="1"/>
      <w:numFmt w:val="lowerRoman"/>
      <w:lvlText w:val="%3."/>
      <w:lvlJc w:val="right"/>
      <w:pPr>
        <w:ind w:left="2880" w:hanging="180"/>
      </w:pPr>
    </w:lvl>
    <w:lvl w:ilvl="3" w:tplc="3FDC70CC">
      <w:start w:val="1"/>
      <w:numFmt w:val="decimal"/>
      <w:lvlText w:val="%4."/>
      <w:lvlJc w:val="left"/>
      <w:pPr>
        <w:ind w:left="3600" w:hanging="360"/>
      </w:pPr>
    </w:lvl>
    <w:lvl w:ilvl="4" w:tplc="BD6A1E02">
      <w:start w:val="1"/>
      <w:numFmt w:val="lowerLetter"/>
      <w:lvlText w:val="%5."/>
      <w:lvlJc w:val="left"/>
      <w:pPr>
        <w:ind w:left="4320" w:hanging="360"/>
      </w:pPr>
    </w:lvl>
    <w:lvl w:ilvl="5" w:tplc="AF3AF1A8">
      <w:start w:val="1"/>
      <w:numFmt w:val="lowerRoman"/>
      <w:lvlText w:val="%6."/>
      <w:lvlJc w:val="right"/>
      <w:pPr>
        <w:ind w:left="5040" w:hanging="180"/>
      </w:pPr>
    </w:lvl>
    <w:lvl w:ilvl="6" w:tplc="3B664816">
      <w:start w:val="1"/>
      <w:numFmt w:val="decimal"/>
      <w:lvlText w:val="%7."/>
      <w:lvlJc w:val="left"/>
      <w:pPr>
        <w:ind w:left="5760" w:hanging="360"/>
      </w:pPr>
    </w:lvl>
    <w:lvl w:ilvl="7" w:tplc="FE92AC2E">
      <w:start w:val="1"/>
      <w:numFmt w:val="lowerLetter"/>
      <w:lvlText w:val="%8."/>
      <w:lvlJc w:val="left"/>
      <w:pPr>
        <w:ind w:left="6480" w:hanging="360"/>
      </w:pPr>
    </w:lvl>
    <w:lvl w:ilvl="8" w:tplc="0B9C9CC2">
      <w:start w:val="1"/>
      <w:numFmt w:val="lowerRoman"/>
      <w:lvlText w:val="%9."/>
      <w:lvlJc w:val="right"/>
      <w:pPr>
        <w:ind w:left="7200" w:hanging="180"/>
      </w:pPr>
    </w:lvl>
  </w:abstractNum>
  <w:abstractNum w:abstractNumId="14" w15:restartNumberingAfterBreak="0">
    <w:nsid w:val="4799CFB0"/>
    <w:multiLevelType w:val="hybridMultilevel"/>
    <w:tmpl w:val="002ABEF8"/>
    <w:lvl w:ilvl="0" w:tplc="B64C1698">
      <w:start w:val="1"/>
      <w:numFmt w:val="bullet"/>
      <w:lvlText w:val=""/>
      <w:lvlJc w:val="left"/>
      <w:pPr>
        <w:ind w:left="1080" w:hanging="360"/>
      </w:pPr>
      <w:rPr>
        <w:rFonts w:ascii="Symbol" w:hAnsi="Symbol" w:hint="default"/>
      </w:rPr>
    </w:lvl>
    <w:lvl w:ilvl="1" w:tplc="2D50D136">
      <w:start w:val="1"/>
      <w:numFmt w:val="bullet"/>
      <w:lvlText w:val="o"/>
      <w:lvlJc w:val="left"/>
      <w:pPr>
        <w:ind w:left="1800" w:hanging="360"/>
      </w:pPr>
      <w:rPr>
        <w:rFonts w:ascii="Courier New" w:hAnsi="Courier New" w:hint="default"/>
      </w:rPr>
    </w:lvl>
    <w:lvl w:ilvl="2" w:tplc="942242C4">
      <w:start w:val="1"/>
      <w:numFmt w:val="bullet"/>
      <w:lvlText w:val=""/>
      <w:lvlJc w:val="left"/>
      <w:pPr>
        <w:ind w:left="2520" w:hanging="360"/>
      </w:pPr>
      <w:rPr>
        <w:rFonts w:ascii="Wingdings" w:hAnsi="Wingdings" w:hint="default"/>
      </w:rPr>
    </w:lvl>
    <w:lvl w:ilvl="3" w:tplc="DCC0565E">
      <w:start w:val="1"/>
      <w:numFmt w:val="bullet"/>
      <w:lvlText w:val=""/>
      <w:lvlJc w:val="left"/>
      <w:pPr>
        <w:ind w:left="3240" w:hanging="360"/>
      </w:pPr>
      <w:rPr>
        <w:rFonts w:ascii="Symbol" w:hAnsi="Symbol" w:hint="default"/>
      </w:rPr>
    </w:lvl>
    <w:lvl w:ilvl="4" w:tplc="B722403C">
      <w:start w:val="1"/>
      <w:numFmt w:val="bullet"/>
      <w:lvlText w:val="o"/>
      <w:lvlJc w:val="left"/>
      <w:pPr>
        <w:ind w:left="3960" w:hanging="360"/>
      </w:pPr>
      <w:rPr>
        <w:rFonts w:ascii="Courier New" w:hAnsi="Courier New" w:hint="default"/>
      </w:rPr>
    </w:lvl>
    <w:lvl w:ilvl="5" w:tplc="C81A281C">
      <w:start w:val="1"/>
      <w:numFmt w:val="bullet"/>
      <w:lvlText w:val=""/>
      <w:lvlJc w:val="left"/>
      <w:pPr>
        <w:ind w:left="4680" w:hanging="360"/>
      </w:pPr>
      <w:rPr>
        <w:rFonts w:ascii="Wingdings" w:hAnsi="Wingdings" w:hint="default"/>
      </w:rPr>
    </w:lvl>
    <w:lvl w:ilvl="6" w:tplc="09100104">
      <w:start w:val="1"/>
      <w:numFmt w:val="bullet"/>
      <w:lvlText w:val=""/>
      <w:lvlJc w:val="left"/>
      <w:pPr>
        <w:ind w:left="5400" w:hanging="360"/>
      </w:pPr>
      <w:rPr>
        <w:rFonts w:ascii="Symbol" w:hAnsi="Symbol" w:hint="default"/>
      </w:rPr>
    </w:lvl>
    <w:lvl w:ilvl="7" w:tplc="6A8044EE">
      <w:start w:val="1"/>
      <w:numFmt w:val="bullet"/>
      <w:lvlText w:val="o"/>
      <w:lvlJc w:val="left"/>
      <w:pPr>
        <w:ind w:left="6120" w:hanging="360"/>
      </w:pPr>
      <w:rPr>
        <w:rFonts w:ascii="Courier New" w:hAnsi="Courier New" w:hint="default"/>
      </w:rPr>
    </w:lvl>
    <w:lvl w:ilvl="8" w:tplc="AD6A55D0">
      <w:start w:val="1"/>
      <w:numFmt w:val="bullet"/>
      <w:lvlText w:val=""/>
      <w:lvlJc w:val="left"/>
      <w:pPr>
        <w:ind w:left="6840" w:hanging="360"/>
      </w:pPr>
      <w:rPr>
        <w:rFonts w:ascii="Wingdings" w:hAnsi="Wingdings" w:hint="default"/>
      </w:rPr>
    </w:lvl>
  </w:abstractNum>
  <w:abstractNum w:abstractNumId="15" w15:restartNumberingAfterBreak="0">
    <w:nsid w:val="4FA6620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23C79F1"/>
    <w:multiLevelType w:val="hybridMultilevel"/>
    <w:tmpl w:val="BC26A2DE"/>
    <w:lvl w:ilvl="0" w:tplc="A2D8D1E0">
      <w:start w:val="1"/>
      <w:numFmt w:val="decimal"/>
      <w:lvlText w:val="%1."/>
      <w:lvlJc w:val="left"/>
      <w:pPr>
        <w:ind w:left="720" w:hanging="360"/>
      </w:pPr>
    </w:lvl>
    <w:lvl w:ilvl="1" w:tplc="3740187C">
      <w:start w:val="1"/>
      <w:numFmt w:val="lowerLetter"/>
      <w:lvlText w:val="%2."/>
      <w:lvlJc w:val="left"/>
      <w:pPr>
        <w:ind w:left="1440" w:hanging="360"/>
      </w:pPr>
    </w:lvl>
    <w:lvl w:ilvl="2" w:tplc="A9780738">
      <w:start w:val="1"/>
      <w:numFmt w:val="lowerRoman"/>
      <w:lvlText w:val="%3."/>
      <w:lvlJc w:val="right"/>
      <w:pPr>
        <w:ind w:left="2160" w:hanging="180"/>
      </w:pPr>
    </w:lvl>
    <w:lvl w:ilvl="3" w:tplc="6E4A668C">
      <w:start w:val="1"/>
      <w:numFmt w:val="decimal"/>
      <w:lvlText w:val="%4."/>
      <w:lvlJc w:val="left"/>
      <w:pPr>
        <w:ind w:left="2880" w:hanging="360"/>
      </w:pPr>
    </w:lvl>
    <w:lvl w:ilvl="4" w:tplc="9F6C9882">
      <w:start w:val="1"/>
      <w:numFmt w:val="lowerLetter"/>
      <w:lvlText w:val="%5."/>
      <w:lvlJc w:val="left"/>
      <w:pPr>
        <w:ind w:left="3600" w:hanging="360"/>
      </w:pPr>
    </w:lvl>
    <w:lvl w:ilvl="5" w:tplc="176252D0">
      <w:start w:val="1"/>
      <w:numFmt w:val="lowerRoman"/>
      <w:lvlText w:val="%6."/>
      <w:lvlJc w:val="right"/>
      <w:pPr>
        <w:ind w:left="4320" w:hanging="180"/>
      </w:pPr>
    </w:lvl>
    <w:lvl w:ilvl="6" w:tplc="58C6260C">
      <w:start w:val="1"/>
      <w:numFmt w:val="decimal"/>
      <w:lvlText w:val="%7."/>
      <w:lvlJc w:val="left"/>
      <w:pPr>
        <w:ind w:left="5040" w:hanging="360"/>
      </w:pPr>
    </w:lvl>
    <w:lvl w:ilvl="7" w:tplc="140A05E0">
      <w:start w:val="1"/>
      <w:numFmt w:val="lowerLetter"/>
      <w:lvlText w:val="%8."/>
      <w:lvlJc w:val="left"/>
      <w:pPr>
        <w:ind w:left="5760" w:hanging="360"/>
      </w:pPr>
    </w:lvl>
    <w:lvl w:ilvl="8" w:tplc="A08C9C7C">
      <w:start w:val="1"/>
      <w:numFmt w:val="lowerRoman"/>
      <w:lvlText w:val="%9."/>
      <w:lvlJc w:val="right"/>
      <w:pPr>
        <w:ind w:left="6480" w:hanging="180"/>
      </w:pPr>
    </w:lvl>
  </w:abstractNum>
  <w:abstractNum w:abstractNumId="17" w15:restartNumberingAfterBreak="0">
    <w:nsid w:val="53CC1428"/>
    <w:multiLevelType w:val="hybridMultilevel"/>
    <w:tmpl w:val="AE84ADAA"/>
    <w:lvl w:ilvl="0" w:tplc="D3E48148">
      <w:start w:val="1"/>
      <w:numFmt w:val="bullet"/>
      <w:lvlText w:val=""/>
      <w:lvlJc w:val="left"/>
      <w:pPr>
        <w:ind w:left="720" w:hanging="360"/>
      </w:pPr>
      <w:rPr>
        <w:rFonts w:ascii="Symbol" w:hAnsi="Symbol" w:hint="default"/>
      </w:rPr>
    </w:lvl>
    <w:lvl w:ilvl="1" w:tplc="0760264A">
      <w:start w:val="1"/>
      <w:numFmt w:val="bullet"/>
      <w:lvlText w:val="o"/>
      <w:lvlJc w:val="left"/>
      <w:pPr>
        <w:ind w:left="1440" w:hanging="360"/>
      </w:pPr>
      <w:rPr>
        <w:rFonts w:ascii="Courier New" w:hAnsi="Courier New" w:hint="default"/>
      </w:rPr>
    </w:lvl>
    <w:lvl w:ilvl="2" w:tplc="48A2D9FC">
      <w:start w:val="1"/>
      <w:numFmt w:val="bullet"/>
      <w:lvlText w:val=""/>
      <w:lvlJc w:val="left"/>
      <w:pPr>
        <w:ind w:left="2160" w:hanging="360"/>
      </w:pPr>
      <w:rPr>
        <w:rFonts w:ascii="Wingdings" w:hAnsi="Wingdings" w:hint="default"/>
      </w:rPr>
    </w:lvl>
    <w:lvl w:ilvl="3" w:tplc="1F86B328">
      <w:start w:val="1"/>
      <w:numFmt w:val="bullet"/>
      <w:lvlText w:val=""/>
      <w:lvlJc w:val="left"/>
      <w:pPr>
        <w:ind w:left="2880" w:hanging="360"/>
      </w:pPr>
      <w:rPr>
        <w:rFonts w:ascii="Symbol" w:hAnsi="Symbol" w:hint="default"/>
      </w:rPr>
    </w:lvl>
    <w:lvl w:ilvl="4" w:tplc="B9B606C2">
      <w:start w:val="1"/>
      <w:numFmt w:val="bullet"/>
      <w:lvlText w:val="o"/>
      <w:lvlJc w:val="left"/>
      <w:pPr>
        <w:ind w:left="3600" w:hanging="360"/>
      </w:pPr>
      <w:rPr>
        <w:rFonts w:ascii="Courier New" w:hAnsi="Courier New" w:hint="default"/>
      </w:rPr>
    </w:lvl>
    <w:lvl w:ilvl="5" w:tplc="AC5E0042">
      <w:start w:val="1"/>
      <w:numFmt w:val="bullet"/>
      <w:lvlText w:val=""/>
      <w:lvlJc w:val="left"/>
      <w:pPr>
        <w:ind w:left="4320" w:hanging="360"/>
      </w:pPr>
      <w:rPr>
        <w:rFonts w:ascii="Wingdings" w:hAnsi="Wingdings" w:hint="default"/>
      </w:rPr>
    </w:lvl>
    <w:lvl w:ilvl="6" w:tplc="53A089B0">
      <w:start w:val="1"/>
      <w:numFmt w:val="bullet"/>
      <w:lvlText w:val=""/>
      <w:lvlJc w:val="left"/>
      <w:pPr>
        <w:ind w:left="5040" w:hanging="360"/>
      </w:pPr>
      <w:rPr>
        <w:rFonts w:ascii="Symbol" w:hAnsi="Symbol" w:hint="default"/>
      </w:rPr>
    </w:lvl>
    <w:lvl w:ilvl="7" w:tplc="C80E7E6C">
      <w:start w:val="1"/>
      <w:numFmt w:val="bullet"/>
      <w:lvlText w:val="o"/>
      <w:lvlJc w:val="left"/>
      <w:pPr>
        <w:ind w:left="5760" w:hanging="360"/>
      </w:pPr>
      <w:rPr>
        <w:rFonts w:ascii="Courier New" w:hAnsi="Courier New" w:hint="default"/>
      </w:rPr>
    </w:lvl>
    <w:lvl w:ilvl="8" w:tplc="9746C4AC">
      <w:start w:val="1"/>
      <w:numFmt w:val="bullet"/>
      <w:lvlText w:val=""/>
      <w:lvlJc w:val="left"/>
      <w:pPr>
        <w:ind w:left="6480" w:hanging="360"/>
      </w:pPr>
      <w:rPr>
        <w:rFonts w:ascii="Wingdings" w:hAnsi="Wingdings" w:hint="default"/>
      </w:rPr>
    </w:lvl>
  </w:abstractNum>
  <w:abstractNum w:abstractNumId="18" w15:restartNumberingAfterBreak="0">
    <w:nsid w:val="6E64054C"/>
    <w:multiLevelType w:val="hybridMultilevel"/>
    <w:tmpl w:val="C98C7316"/>
    <w:lvl w:ilvl="0" w:tplc="7B06F5A4">
      <w:start w:val="1"/>
      <w:numFmt w:val="decimal"/>
      <w:lvlText w:val="%1."/>
      <w:lvlJc w:val="left"/>
      <w:pPr>
        <w:ind w:left="1440" w:hanging="360"/>
      </w:pPr>
    </w:lvl>
    <w:lvl w:ilvl="1" w:tplc="4D02957C">
      <w:start w:val="1"/>
      <w:numFmt w:val="lowerLetter"/>
      <w:lvlText w:val="%2."/>
      <w:lvlJc w:val="left"/>
      <w:pPr>
        <w:ind w:left="2160" w:hanging="360"/>
      </w:pPr>
    </w:lvl>
    <w:lvl w:ilvl="2" w:tplc="1ABE65DC">
      <w:start w:val="1"/>
      <w:numFmt w:val="lowerRoman"/>
      <w:lvlText w:val="%3."/>
      <w:lvlJc w:val="right"/>
      <w:pPr>
        <w:ind w:left="2880" w:hanging="180"/>
      </w:pPr>
    </w:lvl>
    <w:lvl w:ilvl="3" w:tplc="4702AB2C">
      <w:start w:val="1"/>
      <w:numFmt w:val="decimal"/>
      <w:lvlText w:val="%4."/>
      <w:lvlJc w:val="left"/>
      <w:pPr>
        <w:ind w:left="3600" w:hanging="360"/>
      </w:pPr>
    </w:lvl>
    <w:lvl w:ilvl="4" w:tplc="57BE987C">
      <w:start w:val="1"/>
      <w:numFmt w:val="lowerLetter"/>
      <w:lvlText w:val="%5."/>
      <w:lvlJc w:val="left"/>
      <w:pPr>
        <w:ind w:left="4320" w:hanging="360"/>
      </w:pPr>
    </w:lvl>
    <w:lvl w:ilvl="5" w:tplc="5E36A050">
      <w:start w:val="1"/>
      <w:numFmt w:val="lowerRoman"/>
      <w:lvlText w:val="%6."/>
      <w:lvlJc w:val="right"/>
      <w:pPr>
        <w:ind w:left="5040" w:hanging="180"/>
      </w:pPr>
    </w:lvl>
    <w:lvl w:ilvl="6" w:tplc="8F40FC2C">
      <w:start w:val="1"/>
      <w:numFmt w:val="decimal"/>
      <w:lvlText w:val="%7."/>
      <w:lvlJc w:val="left"/>
      <w:pPr>
        <w:ind w:left="5760" w:hanging="360"/>
      </w:pPr>
    </w:lvl>
    <w:lvl w:ilvl="7" w:tplc="E14266FC">
      <w:start w:val="1"/>
      <w:numFmt w:val="lowerLetter"/>
      <w:lvlText w:val="%8."/>
      <w:lvlJc w:val="left"/>
      <w:pPr>
        <w:ind w:left="6480" w:hanging="360"/>
      </w:pPr>
    </w:lvl>
    <w:lvl w:ilvl="8" w:tplc="5A7829FE">
      <w:start w:val="1"/>
      <w:numFmt w:val="lowerRoman"/>
      <w:lvlText w:val="%9."/>
      <w:lvlJc w:val="right"/>
      <w:pPr>
        <w:ind w:left="7200" w:hanging="180"/>
      </w:pPr>
    </w:lvl>
  </w:abstractNum>
  <w:abstractNum w:abstractNumId="19" w15:restartNumberingAfterBreak="0">
    <w:nsid w:val="724AB92D"/>
    <w:multiLevelType w:val="hybridMultilevel"/>
    <w:tmpl w:val="7D7A1932"/>
    <w:lvl w:ilvl="0" w:tplc="070A565E">
      <w:start w:val="1"/>
      <w:numFmt w:val="bullet"/>
      <w:lvlText w:val=""/>
      <w:lvlJc w:val="left"/>
      <w:pPr>
        <w:ind w:left="720" w:hanging="360"/>
      </w:pPr>
      <w:rPr>
        <w:rFonts w:ascii="Symbol" w:hAnsi="Symbol" w:hint="default"/>
      </w:rPr>
    </w:lvl>
    <w:lvl w:ilvl="1" w:tplc="E4DC6ED6">
      <w:start w:val="1"/>
      <w:numFmt w:val="bullet"/>
      <w:lvlText w:val="o"/>
      <w:lvlJc w:val="left"/>
      <w:pPr>
        <w:ind w:left="1440" w:hanging="360"/>
      </w:pPr>
      <w:rPr>
        <w:rFonts w:ascii="Courier New" w:hAnsi="Courier New" w:hint="default"/>
      </w:rPr>
    </w:lvl>
    <w:lvl w:ilvl="2" w:tplc="A334AE82">
      <w:start w:val="1"/>
      <w:numFmt w:val="bullet"/>
      <w:lvlText w:val=""/>
      <w:lvlJc w:val="left"/>
      <w:pPr>
        <w:ind w:left="2160" w:hanging="360"/>
      </w:pPr>
      <w:rPr>
        <w:rFonts w:ascii="Wingdings" w:hAnsi="Wingdings" w:hint="default"/>
      </w:rPr>
    </w:lvl>
    <w:lvl w:ilvl="3" w:tplc="2B1C2334">
      <w:start w:val="1"/>
      <w:numFmt w:val="bullet"/>
      <w:lvlText w:val=""/>
      <w:lvlJc w:val="left"/>
      <w:pPr>
        <w:ind w:left="2880" w:hanging="360"/>
      </w:pPr>
      <w:rPr>
        <w:rFonts w:ascii="Symbol" w:hAnsi="Symbol" w:hint="default"/>
      </w:rPr>
    </w:lvl>
    <w:lvl w:ilvl="4" w:tplc="04A47D60">
      <w:start w:val="1"/>
      <w:numFmt w:val="bullet"/>
      <w:lvlText w:val="o"/>
      <w:lvlJc w:val="left"/>
      <w:pPr>
        <w:ind w:left="3600" w:hanging="360"/>
      </w:pPr>
      <w:rPr>
        <w:rFonts w:ascii="Courier New" w:hAnsi="Courier New" w:hint="default"/>
      </w:rPr>
    </w:lvl>
    <w:lvl w:ilvl="5" w:tplc="4A1469EA">
      <w:start w:val="1"/>
      <w:numFmt w:val="bullet"/>
      <w:lvlText w:val=""/>
      <w:lvlJc w:val="left"/>
      <w:pPr>
        <w:ind w:left="4320" w:hanging="360"/>
      </w:pPr>
      <w:rPr>
        <w:rFonts w:ascii="Wingdings" w:hAnsi="Wingdings" w:hint="default"/>
      </w:rPr>
    </w:lvl>
    <w:lvl w:ilvl="6" w:tplc="B0005D44">
      <w:start w:val="1"/>
      <w:numFmt w:val="bullet"/>
      <w:lvlText w:val=""/>
      <w:lvlJc w:val="left"/>
      <w:pPr>
        <w:ind w:left="5040" w:hanging="360"/>
      </w:pPr>
      <w:rPr>
        <w:rFonts w:ascii="Symbol" w:hAnsi="Symbol" w:hint="default"/>
      </w:rPr>
    </w:lvl>
    <w:lvl w:ilvl="7" w:tplc="5DA60BCC">
      <w:start w:val="1"/>
      <w:numFmt w:val="bullet"/>
      <w:lvlText w:val="o"/>
      <w:lvlJc w:val="left"/>
      <w:pPr>
        <w:ind w:left="5760" w:hanging="360"/>
      </w:pPr>
      <w:rPr>
        <w:rFonts w:ascii="Courier New" w:hAnsi="Courier New" w:hint="default"/>
      </w:rPr>
    </w:lvl>
    <w:lvl w:ilvl="8" w:tplc="E1F615F2">
      <w:start w:val="1"/>
      <w:numFmt w:val="bullet"/>
      <w:lvlText w:val=""/>
      <w:lvlJc w:val="left"/>
      <w:pPr>
        <w:ind w:left="6480" w:hanging="360"/>
      </w:pPr>
      <w:rPr>
        <w:rFonts w:ascii="Wingdings" w:hAnsi="Wingdings" w:hint="default"/>
      </w:rPr>
    </w:lvl>
  </w:abstractNum>
  <w:abstractNum w:abstractNumId="20" w15:restartNumberingAfterBreak="0">
    <w:nsid w:val="7931ACBD"/>
    <w:multiLevelType w:val="hybridMultilevel"/>
    <w:tmpl w:val="0FE6278A"/>
    <w:lvl w:ilvl="0" w:tplc="2B409CBC">
      <w:start w:val="1"/>
      <w:numFmt w:val="decimal"/>
      <w:lvlText w:val="%1."/>
      <w:lvlJc w:val="left"/>
      <w:pPr>
        <w:ind w:left="720" w:hanging="360"/>
      </w:pPr>
    </w:lvl>
    <w:lvl w:ilvl="1" w:tplc="5998922A">
      <w:start w:val="1"/>
      <w:numFmt w:val="lowerLetter"/>
      <w:lvlText w:val="%2."/>
      <w:lvlJc w:val="left"/>
      <w:pPr>
        <w:ind w:left="1440" w:hanging="360"/>
      </w:pPr>
    </w:lvl>
    <w:lvl w:ilvl="2" w:tplc="DF7C4BB4">
      <w:start w:val="1"/>
      <w:numFmt w:val="lowerRoman"/>
      <w:lvlText w:val="%3."/>
      <w:lvlJc w:val="right"/>
      <w:pPr>
        <w:ind w:left="2160" w:hanging="180"/>
      </w:pPr>
    </w:lvl>
    <w:lvl w:ilvl="3" w:tplc="A008FE38">
      <w:start w:val="1"/>
      <w:numFmt w:val="decimal"/>
      <w:lvlText w:val="%4."/>
      <w:lvlJc w:val="left"/>
      <w:pPr>
        <w:ind w:left="2880" w:hanging="360"/>
      </w:pPr>
    </w:lvl>
    <w:lvl w:ilvl="4" w:tplc="4EE6352A">
      <w:start w:val="1"/>
      <w:numFmt w:val="lowerLetter"/>
      <w:lvlText w:val="%5."/>
      <w:lvlJc w:val="left"/>
      <w:pPr>
        <w:ind w:left="3600" w:hanging="360"/>
      </w:pPr>
    </w:lvl>
    <w:lvl w:ilvl="5" w:tplc="18DE4892">
      <w:start w:val="1"/>
      <w:numFmt w:val="lowerRoman"/>
      <w:lvlText w:val="%6."/>
      <w:lvlJc w:val="right"/>
      <w:pPr>
        <w:ind w:left="4320" w:hanging="180"/>
      </w:pPr>
    </w:lvl>
    <w:lvl w:ilvl="6" w:tplc="8FC042D2">
      <w:start w:val="1"/>
      <w:numFmt w:val="decimal"/>
      <w:lvlText w:val="%7."/>
      <w:lvlJc w:val="left"/>
      <w:pPr>
        <w:ind w:left="5040" w:hanging="360"/>
      </w:pPr>
    </w:lvl>
    <w:lvl w:ilvl="7" w:tplc="D0FCF908">
      <w:start w:val="1"/>
      <w:numFmt w:val="lowerLetter"/>
      <w:lvlText w:val="%8."/>
      <w:lvlJc w:val="left"/>
      <w:pPr>
        <w:ind w:left="5760" w:hanging="360"/>
      </w:pPr>
    </w:lvl>
    <w:lvl w:ilvl="8" w:tplc="3AE0007C">
      <w:start w:val="1"/>
      <w:numFmt w:val="lowerRoman"/>
      <w:lvlText w:val="%9."/>
      <w:lvlJc w:val="right"/>
      <w:pPr>
        <w:ind w:left="6480" w:hanging="180"/>
      </w:pPr>
    </w:lvl>
  </w:abstractNum>
  <w:abstractNum w:abstractNumId="21" w15:restartNumberingAfterBreak="0">
    <w:nsid w:val="7BA6423C"/>
    <w:multiLevelType w:val="hybridMultilevel"/>
    <w:tmpl w:val="F854345A"/>
    <w:lvl w:ilvl="0" w:tplc="C914AB6C">
      <w:start w:val="1"/>
      <w:numFmt w:val="bullet"/>
      <w:lvlText w:val=""/>
      <w:lvlJc w:val="left"/>
      <w:pPr>
        <w:ind w:left="720" w:hanging="360"/>
      </w:pPr>
      <w:rPr>
        <w:rFonts w:ascii="Symbol" w:hAnsi="Symbol" w:hint="default"/>
      </w:rPr>
    </w:lvl>
    <w:lvl w:ilvl="1" w:tplc="FC4A586C">
      <w:start w:val="1"/>
      <w:numFmt w:val="bullet"/>
      <w:lvlText w:val="o"/>
      <w:lvlJc w:val="left"/>
      <w:pPr>
        <w:ind w:left="1440" w:hanging="360"/>
      </w:pPr>
      <w:rPr>
        <w:rFonts w:ascii="Courier New" w:hAnsi="Courier New" w:hint="default"/>
      </w:rPr>
    </w:lvl>
    <w:lvl w:ilvl="2" w:tplc="889ADE74">
      <w:start w:val="1"/>
      <w:numFmt w:val="bullet"/>
      <w:lvlText w:val=""/>
      <w:lvlJc w:val="left"/>
      <w:pPr>
        <w:ind w:left="2160" w:hanging="360"/>
      </w:pPr>
      <w:rPr>
        <w:rFonts w:ascii="Wingdings" w:hAnsi="Wingdings" w:hint="default"/>
      </w:rPr>
    </w:lvl>
    <w:lvl w:ilvl="3" w:tplc="B5483488">
      <w:start w:val="1"/>
      <w:numFmt w:val="bullet"/>
      <w:lvlText w:val=""/>
      <w:lvlJc w:val="left"/>
      <w:pPr>
        <w:ind w:left="2880" w:hanging="360"/>
      </w:pPr>
      <w:rPr>
        <w:rFonts w:ascii="Symbol" w:hAnsi="Symbol" w:hint="default"/>
      </w:rPr>
    </w:lvl>
    <w:lvl w:ilvl="4" w:tplc="90F0BC2E">
      <w:start w:val="1"/>
      <w:numFmt w:val="bullet"/>
      <w:lvlText w:val="o"/>
      <w:lvlJc w:val="left"/>
      <w:pPr>
        <w:ind w:left="3600" w:hanging="360"/>
      </w:pPr>
      <w:rPr>
        <w:rFonts w:ascii="Courier New" w:hAnsi="Courier New" w:hint="default"/>
      </w:rPr>
    </w:lvl>
    <w:lvl w:ilvl="5" w:tplc="C068CBF0">
      <w:start w:val="1"/>
      <w:numFmt w:val="bullet"/>
      <w:lvlText w:val=""/>
      <w:lvlJc w:val="left"/>
      <w:pPr>
        <w:ind w:left="4320" w:hanging="360"/>
      </w:pPr>
      <w:rPr>
        <w:rFonts w:ascii="Wingdings" w:hAnsi="Wingdings" w:hint="default"/>
      </w:rPr>
    </w:lvl>
    <w:lvl w:ilvl="6" w:tplc="65B2C92A">
      <w:start w:val="1"/>
      <w:numFmt w:val="bullet"/>
      <w:lvlText w:val=""/>
      <w:lvlJc w:val="left"/>
      <w:pPr>
        <w:ind w:left="5040" w:hanging="360"/>
      </w:pPr>
      <w:rPr>
        <w:rFonts w:ascii="Symbol" w:hAnsi="Symbol" w:hint="default"/>
      </w:rPr>
    </w:lvl>
    <w:lvl w:ilvl="7" w:tplc="EB92CEFA">
      <w:start w:val="1"/>
      <w:numFmt w:val="bullet"/>
      <w:lvlText w:val="o"/>
      <w:lvlJc w:val="left"/>
      <w:pPr>
        <w:ind w:left="5760" w:hanging="360"/>
      </w:pPr>
      <w:rPr>
        <w:rFonts w:ascii="Courier New" w:hAnsi="Courier New" w:hint="default"/>
      </w:rPr>
    </w:lvl>
    <w:lvl w:ilvl="8" w:tplc="CD56FD76">
      <w:start w:val="1"/>
      <w:numFmt w:val="bullet"/>
      <w:lvlText w:val=""/>
      <w:lvlJc w:val="left"/>
      <w:pPr>
        <w:ind w:left="6480" w:hanging="360"/>
      </w:pPr>
      <w:rPr>
        <w:rFonts w:ascii="Wingdings" w:hAnsi="Wingdings" w:hint="default"/>
      </w:rPr>
    </w:lvl>
  </w:abstractNum>
  <w:num w:numId="1" w16cid:durableId="853956609">
    <w:abstractNumId w:val="12"/>
  </w:num>
  <w:num w:numId="2" w16cid:durableId="1173716186">
    <w:abstractNumId w:val="20"/>
  </w:num>
  <w:num w:numId="3" w16cid:durableId="320424697">
    <w:abstractNumId w:val="2"/>
  </w:num>
  <w:num w:numId="4" w16cid:durableId="2001036751">
    <w:abstractNumId w:val="3"/>
  </w:num>
  <w:num w:numId="5" w16cid:durableId="1389189015">
    <w:abstractNumId w:val="21"/>
  </w:num>
  <w:num w:numId="6" w16cid:durableId="873615994">
    <w:abstractNumId w:val="11"/>
  </w:num>
  <w:num w:numId="7" w16cid:durableId="1703507794">
    <w:abstractNumId w:val="19"/>
  </w:num>
  <w:num w:numId="8" w16cid:durableId="1172256259">
    <w:abstractNumId w:val="1"/>
  </w:num>
  <w:num w:numId="9" w16cid:durableId="854149097">
    <w:abstractNumId w:val="14"/>
  </w:num>
  <w:num w:numId="10" w16cid:durableId="1148089633">
    <w:abstractNumId w:val="0"/>
  </w:num>
  <w:num w:numId="11" w16cid:durableId="1486702867">
    <w:abstractNumId w:val="4"/>
  </w:num>
  <w:num w:numId="12" w16cid:durableId="1814832528">
    <w:abstractNumId w:val="13"/>
  </w:num>
  <w:num w:numId="13" w16cid:durableId="1409233611">
    <w:abstractNumId w:val="10"/>
  </w:num>
  <w:num w:numId="14" w16cid:durableId="968172809">
    <w:abstractNumId w:val="18"/>
  </w:num>
  <w:num w:numId="15" w16cid:durableId="637492174">
    <w:abstractNumId w:val="5"/>
  </w:num>
  <w:num w:numId="16" w16cid:durableId="1622760466">
    <w:abstractNumId w:val="9"/>
  </w:num>
  <w:num w:numId="17" w16cid:durableId="1830094210">
    <w:abstractNumId w:val="17"/>
  </w:num>
  <w:num w:numId="18" w16cid:durableId="887716822">
    <w:abstractNumId w:val="16"/>
  </w:num>
  <w:num w:numId="19" w16cid:durableId="193229166">
    <w:abstractNumId w:val="7"/>
  </w:num>
  <w:num w:numId="20" w16cid:durableId="725494034">
    <w:abstractNumId w:val="8"/>
  </w:num>
  <w:num w:numId="21" w16cid:durableId="1508712910">
    <w:abstractNumId w:val="6"/>
  </w:num>
  <w:num w:numId="22" w16cid:durableId="71057066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ESLEY DOS SANTOS GATINHO">
    <w15:presenceInfo w15:providerId="AD" w15:userId="S::wesley.gatinho@discente.ufma.br::4931198c-fe5c-4bad-91c2-1f0b3f204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0E4"/>
    <w:rsid w:val="00070769"/>
    <w:rsid w:val="00073B57"/>
    <w:rsid w:val="000B1435"/>
    <w:rsid w:val="001837C6"/>
    <w:rsid w:val="001900E4"/>
    <w:rsid w:val="001A6E48"/>
    <w:rsid w:val="001A7F32"/>
    <w:rsid w:val="00202984"/>
    <w:rsid w:val="002278D3"/>
    <w:rsid w:val="00360EF4"/>
    <w:rsid w:val="003C7D55"/>
    <w:rsid w:val="003D1F90"/>
    <w:rsid w:val="003E7834"/>
    <w:rsid w:val="00420D18"/>
    <w:rsid w:val="00432E6F"/>
    <w:rsid w:val="004465EB"/>
    <w:rsid w:val="004A2236"/>
    <w:rsid w:val="005021FE"/>
    <w:rsid w:val="0061180A"/>
    <w:rsid w:val="00616FB0"/>
    <w:rsid w:val="006323A5"/>
    <w:rsid w:val="00650BEE"/>
    <w:rsid w:val="006706DE"/>
    <w:rsid w:val="0068492A"/>
    <w:rsid w:val="006C4D9B"/>
    <w:rsid w:val="006D4A3A"/>
    <w:rsid w:val="00730A0F"/>
    <w:rsid w:val="007F20FE"/>
    <w:rsid w:val="00827906"/>
    <w:rsid w:val="00837DB0"/>
    <w:rsid w:val="008F4CA8"/>
    <w:rsid w:val="00956098"/>
    <w:rsid w:val="00964DA4"/>
    <w:rsid w:val="009924E5"/>
    <w:rsid w:val="00A52D46"/>
    <w:rsid w:val="00BC441E"/>
    <w:rsid w:val="00BD5A67"/>
    <w:rsid w:val="00BE4066"/>
    <w:rsid w:val="00BF366D"/>
    <w:rsid w:val="00D10417"/>
    <w:rsid w:val="00D13A20"/>
    <w:rsid w:val="00E1307C"/>
    <w:rsid w:val="00E24009"/>
    <w:rsid w:val="00E26FE0"/>
    <w:rsid w:val="00ED340A"/>
    <w:rsid w:val="018040E7"/>
    <w:rsid w:val="02468BF3"/>
    <w:rsid w:val="029CF95A"/>
    <w:rsid w:val="02FA425C"/>
    <w:rsid w:val="04081C03"/>
    <w:rsid w:val="05CF7A75"/>
    <w:rsid w:val="060EA2F7"/>
    <w:rsid w:val="06325322"/>
    <w:rsid w:val="07A9D967"/>
    <w:rsid w:val="07D80244"/>
    <w:rsid w:val="07ED7F7A"/>
    <w:rsid w:val="082A416A"/>
    <w:rsid w:val="09242F5D"/>
    <w:rsid w:val="094BEF31"/>
    <w:rsid w:val="0998DF92"/>
    <w:rsid w:val="09C7A279"/>
    <w:rsid w:val="0A1B98D9"/>
    <w:rsid w:val="0AA4E979"/>
    <w:rsid w:val="0C004239"/>
    <w:rsid w:val="0C27CF56"/>
    <w:rsid w:val="0C32F5C8"/>
    <w:rsid w:val="0CA21C18"/>
    <w:rsid w:val="0D683E74"/>
    <w:rsid w:val="0F9D0CC7"/>
    <w:rsid w:val="11A57452"/>
    <w:rsid w:val="11A703A4"/>
    <w:rsid w:val="123B1DCC"/>
    <w:rsid w:val="13319E65"/>
    <w:rsid w:val="139BB298"/>
    <w:rsid w:val="13A39F59"/>
    <w:rsid w:val="13BFDDB3"/>
    <w:rsid w:val="13EE19E1"/>
    <w:rsid w:val="14F29AF5"/>
    <w:rsid w:val="1511AE07"/>
    <w:rsid w:val="15937406"/>
    <w:rsid w:val="15E43634"/>
    <w:rsid w:val="15F7685B"/>
    <w:rsid w:val="1714933D"/>
    <w:rsid w:val="186D63BB"/>
    <w:rsid w:val="18A2D801"/>
    <w:rsid w:val="19524C41"/>
    <w:rsid w:val="1AB7D660"/>
    <w:rsid w:val="1B38E310"/>
    <w:rsid w:val="1DB37C0C"/>
    <w:rsid w:val="1EA63C29"/>
    <w:rsid w:val="20948BC0"/>
    <w:rsid w:val="243BC6E8"/>
    <w:rsid w:val="26308E5B"/>
    <w:rsid w:val="27556876"/>
    <w:rsid w:val="27FBB653"/>
    <w:rsid w:val="2941A4F6"/>
    <w:rsid w:val="2A02A448"/>
    <w:rsid w:val="2AE13170"/>
    <w:rsid w:val="2B3C223A"/>
    <w:rsid w:val="2B5A3BAD"/>
    <w:rsid w:val="2B9D1528"/>
    <w:rsid w:val="2C1B460D"/>
    <w:rsid w:val="2C1C636E"/>
    <w:rsid w:val="2D3B1E0A"/>
    <w:rsid w:val="2E1ADDCB"/>
    <w:rsid w:val="300D5948"/>
    <w:rsid w:val="30C66E3C"/>
    <w:rsid w:val="31AA63A3"/>
    <w:rsid w:val="31C279B1"/>
    <w:rsid w:val="3238E5EB"/>
    <w:rsid w:val="32FD67C7"/>
    <w:rsid w:val="33310AB4"/>
    <w:rsid w:val="334BEFF4"/>
    <w:rsid w:val="339CB131"/>
    <w:rsid w:val="35E0C405"/>
    <w:rsid w:val="3687F779"/>
    <w:rsid w:val="36D36536"/>
    <w:rsid w:val="378180F6"/>
    <w:rsid w:val="37AEEF43"/>
    <w:rsid w:val="38105085"/>
    <w:rsid w:val="38998DA0"/>
    <w:rsid w:val="3AC629C4"/>
    <w:rsid w:val="3B619A2A"/>
    <w:rsid w:val="3C9D4349"/>
    <w:rsid w:val="3CAD87A0"/>
    <w:rsid w:val="3CEB9B9D"/>
    <w:rsid w:val="3D7DDDF4"/>
    <w:rsid w:val="3EAE626D"/>
    <w:rsid w:val="3EB06617"/>
    <w:rsid w:val="3EE981D7"/>
    <w:rsid w:val="3F46B437"/>
    <w:rsid w:val="403AD462"/>
    <w:rsid w:val="40587D55"/>
    <w:rsid w:val="40803FDE"/>
    <w:rsid w:val="40A32EB9"/>
    <w:rsid w:val="40FDC927"/>
    <w:rsid w:val="41D00CD0"/>
    <w:rsid w:val="41E1E4B4"/>
    <w:rsid w:val="422CA947"/>
    <w:rsid w:val="43E44BF8"/>
    <w:rsid w:val="44C3F2FC"/>
    <w:rsid w:val="45DB01B1"/>
    <w:rsid w:val="4650B751"/>
    <w:rsid w:val="473C2A91"/>
    <w:rsid w:val="47B78CB0"/>
    <w:rsid w:val="47E9D107"/>
    <w:rsid w:val="4868A9F1"/>
    <w:rsid w:val="48B6E0A3"/>
    <w:rsid w:val="4949F7A7"/>
    <w:rsid w:val="4966E2AE"/>
    <w:rsid w:val="49B88CCE"/>
    <w:rsid w:val="49F414B3"/>
    <w:rsid w:val="4A25A247"/>
    <w:rsid w:val="4B3CFFB5"/>
    <w:rsid w:val="4C2D3A73"/>
    <w:rsid w:val="4CD90244"/>
    <w:rsid w:val="4D528FE4"/>
    <w:rsid w:val="4DC70110"/>
    <w:rsid w:val="4EFC2179"/>
    <w:rsid w:val="4F91787C"/>
    <w:rsid w:val="4F9CA8B4"/>
    <w:rsid w:val="500FADB2"/>
    <w:rsid w:val="501BDA1B"/>
    <w:rsid w:val="50427BDD"/>
    <w:rsid w:val="51975588"/>
    <w:rsid w:val="51BE820C"/>
    <w:rsid w:val="520FA9D9"/>
    <w:rsid w:val="528A04C4"/>
    <w:rsid w:val="531237DF"/>
    <w:rsid w:val="5350504C"/>
    <w:rsid w:val="542609B4"/>
    <w:rsid w:val="54A03CE7"/>
    <w:rsid w:val="555003B1"/>
    <w:rsid w:val="55A0CCBD"/>
    <w:rsid w:val="564B7A5B"/>
    <w:rsid w:val="57B37A03"/>
    <w:rsid w:val="580656C5"/>
    <w:rsid w:val="591F6146"/>
    <w:rsid w:val="5B35A4E0"/>
    <w:rsid w:val="5C42634D"/>
    <w:rsid w:val="5CAFB2A7"/>
    <w:rsid w:val="5E47DEEC"/>
    <w:rsid w:val="5E7FEB22"/>
    <w:rsid w:val="5E8707C7"/>
    <w:rsid w:val="5F7BA9D6"/>
    <w:rsid w:val="5FE0CCEE"/>
    <w:rsid w:val="5FF32B70"/>
    <w:rsid w:val="608247F8"/>
    <w:rsid w:val="60A0481F"/>
    <w:rsid w:val="60D0D694"/>
    <w:rsid w:val="627CC3A8"/>
    <w:rsid w:val="6325DF4F"/>
    <w:rsid w:val="640C4981"/>
    <w:rsid w:val="643102B9"/>
    <w:rsid w:val="64A726F1"/>
    <w:rsid w:val="6504A4A4"/>
    <w:rsid w:val="65B4ECC1"/>
    <w:rsid w:val="66672F07"/>
    <w:rsid w:val="674408E1"/>
    <w:rsid w:val="679C721A"/>
    <w:rsid w:val="67A910A7"/>
    <w:rsid w:val="67BC7687"/>
    <w:rsid w:val="682620AD"/>
    <w:rsid w:val="695D4B1C"/>
    <w:rsid w:val="69EFA29A"/>
    <w:rsid w:val="6AED2BD6"/>
    <w:rsid w:val="6D674C01"/>
    <w:rsid w:val="6DA24A71"/>
    <w:rsid w:val="6F030541"/>
    <w:rsid w:val="72220764"/>
    <w:rsid w:val="7247FED3"/>
    <w:rsid w:val="7285BB47"/>
    <w:rsid w:val="72CE0528"/>
    <w:rsid w:val="733CD63C"/>
    <w:rsid w:val="7362FA47"/>
    <w:rsid w:val="73E627F3"/>
    <w:rsid w:val="73FCABCD"/>
    <w:rsid w:val="74EAAB01"/>
    <w:rsid w:val="766AAD98"/>
    <w:rsid w:val="773CFF47"/>
    <w:rsid w:val="77B21276"/>
    <w:rsid w:val="77BBA0FB"/>
    <w:rsid w:val="7ADAFB1F"/>
    <w:rsid w:val="7BDC0FF1"/>
    <w:rsid w:val="7BFFD790"/>
    <w:rsid w:val="7F901EED"/>
    <w:rsid w:val="7FEF2F2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4E1F"/>
  <w15:docId w15:val="{CB0FCD89-D328-416A-8E71-409EFC78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8D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4B3CFFB5"/>
    <w:pPr>
      <w:ind w:left="720"/>
      <w:contextualSpacing/>
    </w:p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o">
    <w:name w:val="Revision"/>
    <w:hidden/>
    <w:uiPriority w:val="99"/>
    <w:semiHidden/>
    <w:rsid w:val="00E1307C"/>
    <w:pPr>
      <w:spacing w:line="240" w:lineRule="auto"/>
    </w:pPr>
  </w:style>
  <w:style w:type="paragraph" w:styleId="Cabealho">
    <w:name w:val="header"/>
    <w:basedOn w:val="Normal"/>
    <w:link w:val="CabealhoChar"/>
    <w:uiPriority w:val="99"/>
    <w:unhideWhenUsed/>
    <w:rsid w:val="00E1307C"/>
    <w:pPr>
      <w:tabs>
        <w:tab w:val="center" w:pos="4680"/>
        <w:tab w:val="right" w:pos="9360"/>
      </w:tabs>
      <w:spacing w:line="240" w:lineRule="auto"/>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E1307C"/>
    <w:rPr>
      <w:rFonts w:asciiTheme="minorHAnsi" w:eastAsiaTheme="minorHAnsi" w:hAnsiTheme="minorHAnsi" w:cstheme="minorBidi"/>
      <w:sz w:val="24"/>
      <w:szCs w:val="24"/>
      <w:lang w:eastAsia="en-US"/>
    </w:rPr>
  </w:style>
  <w:style w:type="paragraph" w:styleId="Rodap">
    <w:name w:val="footer"/>
    <w:basedOn w:val="Normal"/>
    <w:link w:val="RodapChar"/>
    <w:uiPriority w:val="99"/>
    <w:unhideWhenUsed/>
    <w:rsid w:val="00E24009"/>
    <w:pPr>
      <w:tabs>
        <w:tab w:val="center" w:pos="4252"/>
        <w:tab w:val="right" w:pos="8504"/>
      </w:tabs>
      <w:spacing w:line="240" w:lineRule="auto"/>
    </w:pPr>
  </w:style>
  <w:style w:type="character" w:customStyle="1" w:styleId="RodapChar">
    <w:name w:val="Rodapé Char"/>
    <w:basedOn w:val="Fontepargpadro"/>
    <w:link w:val="Rodap"/>
    <w:uiPriority w:val="99"/>
    <w:rsid w:val="00E24009"/>
  </w:style>
  <w:style w:type="character" w:styleId="Hyperlink">
    <w:name w:val="Hyperlink"/>
    <w:basedOn w:val="Fontepargpadro"/>
    <w:uiPriority w:val="99"/>
    <w:unhideWhenUsed/>
    <w:rsid w:val="00420D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3355</Words>
  <Characters>18122</Characters>
  <Application>Microsoft Office Word</Application>
  <DocSecurity>0</DocSecurity>
  <Lines>151</Lines>
  <Paragraphs>42</Paragraphs>
  <ScaleCrop>false</ScaleCrop>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SAMPAIO SERRA</dc:creator>
  <cp:keywords/>
  <cp:lastModifiedBy>WESLEY DOS SANTOS GATINHO</cp:lastModifiedBy>
  <cp:revision>2</cp:revision>
  <dcterms:created xsi:type="dcterms:W3CDTF">2025-07-01T14:55:00Z</dcterms:created>
  <dcterms:modified xsi:type="dcterms:W3CDTF">2025-07-01T14:55:00Z</dcterms:modified>
</cp:coreProperties>
</file>