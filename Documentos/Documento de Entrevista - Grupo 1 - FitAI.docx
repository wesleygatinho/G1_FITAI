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D0A1C" w14:textId="047D8B67" w:rsidR="79889EFE" w:rsidRDefault="79889EFE">
      <w:pPr>
        <w:spacing w:after="169" w:line="360" w:lineRule="auto"/>
        <w:ind w:left="-5" w:hanging="10"/>
        <w:jc w:val="both"/>
        <w:rPr>
          <w:ins w:id="0" w:author="WESLEY DOS SANTOS GATINHO" w:date="2025-05-23T22:55:00Z" w16du:dateUtc="2025-05-23T22:55:39Z"/>
          <w:rFonts w:ascii="Arial Nova" w:eastAsia="Arial Nova" w:hAnsi="Arial Nova" w:cs="Arial Nova"/>
          <w:color w:val="000000" w:themeColor="text1"/>
          <w:rPrChange w:id="1" w:author="WESLEY DOS SANTOS GATINHO" w:date="2025-05-23T23:22:00Z">
            <w:rPr>
              <w:ins w:id="2" w:author="WESLEY DOS SANTOS GATINHO" w:date="2025-05-23T22:55:00Z" w16du:dateUtc="2025-05-23T22:55:39Z"/>
              <w:rFonts w:ascii="Calibri" w:eastAsia="Calibri" w:hAnsi="Calibri" w:cs="Calibri"/>
              <w:color w:val="000000" w:themeColor="text1"/>
            </w:rPr>
          </w:rPrChange>
        </w:rPr>
        <w:pPrChange w:id="3" w:author="WESLEY DOS SANTOS GATINHO" w:date="2025-05-23T23:22:00Z">
          <w:pPr>
            <w:ind w:left="10" w:hanging="10"/>
          </w:pPr>
        </w:pPrChange>
      </w:pPr>
      <w:ins w:id="4" w:author="WESLEY DOS SANTOS GATINHO" w:date="2025-05-23T22:55:00Z">
        <w:r w:rsidRPr="7B76BED7">
          <w:rPr>
            <w:rFonts w:ascii="Arial Nova" w:eastAsia="Arial Nova" w:hAnsi="Arial Nova" w:cs="Arial Nova"/>
            <w:color w:val="000000" w:themeColor="text1"/>
            <w:rPrChange w:id="5" w:author="WESLEY DOS SANTOS GATINHO" w:date="2025-05-23T23:22:00Z">
              <w:rPr>
                <w:rFonts w:ascii="Calibri" w:eastAsia="Calibri" w:hAnsi="Calibri" w:cs="Calibri"/>
                <w:color w:val="000000" w:themeColor="text1"/>
              </w:rPr>
            </w:rPrChange>
          </w:rPr>
          <w:t xml:space="preserve">Documentação Final de Elicitação de Requisitos – </w:t>
        </w:r>
        <w:proofErr w:type="spellStart"/>
        <w:r w:rsidRPr="7B76BED7">
          <w:rPr>
            <w:rFonts w:ascii="Arial Nova" w:eastAsia="Arial Nova" w:hAnsi="Arial Nova" w:cs="Arial Nova"/>
            <w:color w:val="000000" w:themeColor="text1"/>
            <w:rPrChange w:id="6" w:author="WESLEY DOS SANTOS GATINHO" w:date="2025-05-23T22:56: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7" w:author="WESLEY DOS SANTOS GATINHO" w:date="2025-05-23T22:56:00Z">
              <w:rPr>
                <w:rFonts w:ascii="Calibri" w:eastAsia="Calibri" w:hAnsi="Calibri" w:cs="Calibri"/>
                <w:color w:val="000000" w:themeColor="text1"/>
              </w:rPr>
            </w:rPrChange>
          </w:rPr>
          <w:t xml:space="preserve"> App (MVP – Lançamento Estratégico em 1 Mês) </w:t>
        </w:r>
      </w:ins>
    </w:p>
    <w:p w14:paraId="6E806493" w14:textId="5121E564" w:rsidR="79889EFE" w:rsidRDefault="79889EFE">
      <w:pPr>
        <w:spacing w:after="169" w:line="360" w:lineRule="auto"/>
        <w:ind w:left="-5" w:hanging="10"/>
        <w:jc w:val="both"/>
        <w:rPr>
          <w:ins w:id="8" w:author="WESLEY DOS SANTOS GATINHO" w:date="2025-05-23T22:55:00Z" w16du:dateUtc="2025-05-23T22:55:39Z"/>
          <w:rFonts w:ascii="Arial Nova" w:eastAsia="Arial Nova" w:hAnsi="Arial Nova" w:cs="Arial Nova"/>
          <w:color w:val="000000" w:themeColor="text1"/>
          <w:rPrChange w:id="9" w:author="WESLEY DOS SANTOS GATINHO" w:date="2025-05-23T23:22:00Z">
            <w:rPr>
              <w:ins w:id="10" w:author="WESLEY DOS SANTOS GATINHO" w:date="2025-05-23T22:55:00Z" w16du:dateUtc="2025-05-23T22:55:39Z"/>
              <w:rFonts w:ascii="Calibri" w:eastAsia="Calibri" w:hAnsi="Calibri" w:cs="Calibri"/>
              <w:color w:val="000000" w:themeColor="text1"/>
            </w:rPr>
          </w:rPrChange>
        </w:rPr>
        <w:pPrChange w:id="11" w:author="WESLEY DOS SANTOS GATINHO" w:date="2025-05-23T23:22:00Z">
          <w:pPr>
            <w:ind w:left="10" w:hanging="10"/>
          </w:pPr>
        </w:pPrChange>
      </w:pPr>
      <w:ins w:id="12" w:author="WESLEY DOS SANTOS GATINHO" w:date="2025-05-23T22:55:00Z">
        <w:r w:rsidRPr="7B76BED7">
          <w:rPr>
            <w:rFonts w:ascii="Arial Nova" w:eastAsia="Arial Nova" w:hAnsi="Arial Nova" w:cs="Arial Nova"/>
            <w:color w:val="000000" w:themeColor="text1"/>
            <w:rPrChange w:id="13" w:author="WESLEY DOS SANTOS GATINHO" w:date="2025-05-23T23:22:00Z">
              <w:rPr>
                <w:rFonts w:ascii="Calibri" w:eastAsia="Calibri" w:hAnsi="Calibri" w:cs="Calibri"/>
                <w:color w:val="000000" w:themeColor="text1"/>
              </w:rPr>
            </w:rPrChange>
          </w:rPr>
          <w:t xml:space="preserve">Data: 23 de </w:t>
        </w:r>
        <w:proofErr w:type="gramStart"/>
        <w:r w:rsidRPr="7B76BED7">
          <w:rPr>
            <w:rFonts w:ascii="Arial Nova" w:eastAsia="Arial Nova" w:hAnsi="Arial Nova" w:cs="Arial Nova"/>
            <w:color w:val="000000" w:themeColor="text1"/>
            <w:rPrChange w:id="14" w:author="WESLEY DOS SANTOS GATINHO" w:date="2025-05-23T22:56:00Z">
              <w:rPr>
                <w:rFonts w:ascii="Calibri" w:eastAsia="Calibri" w:hAnsi="Calibri" w:cs="Calibri"/>
                <w:color w:val="000000" w:themeColor="text1"/>
              </w:rPr>
            </w:rPrChange>
          </w:rPr>
          <w:t>Maio</w:t>
        </w:r>
        <w:proofErr w:type="gramEnd"/>
        <w:r w:rsidRPr="7B76BED7">
          <w:rPr>
            <w:rFonts w:ascii="Arial Nova" w:eastAsia="Arial Nova" w:hAnsi="Arial Nova" w:cs="Arial Nova"/>
            <w:color w:val="000000" w:themeColor="text1"/>
            <w:rPrChange w:id="15" w:author="WESLEY DOS SANTOS GATINHO" w:date="2025-05-23T22:56:00Z">
              <w:rPr>
                <w:rFonts w:ascii="Calibri" w:eastAsia="Calibri" w:hAnsi="Calibri" w:cs="Calibri"/>
                <w:color w:val="000000" w:themeColor="text1"/>
              </w:rPr>
            </w:rPrChange>
          </w:rPr>
          <w:t xml:space="preserve"> de 2025 </w:t>
        </w:r>
      </w:ins>
    </w:p>
    <w:p w14:paraId="4B88CEC6" w14:textId="56B71CB7" w:rsidR="79889EFE" w:rsidRDefault="79889EFE">
      <w:pPr>
        <w:spacing w:after="169" w:line="360" w:lineRule="auto"/>
        <w:ind w:left="-5" w:hanging="10"/>
        <w:jc w:val="both"/>
        <w:rPr>
          <w:ins w:id="16" w:author="WESLEY DOS SANTOS GATINHO" w:date="2025-05-23T22:55:00Z" w16du:dateUtc="2025-05-23T22:55:39Z"/>
          <w:rFonts w:ascii="Arial Nova" w:eastAsia="Arial Nova" w:hAnsi="Arial Nova" w:cs="Arial Nova"/>
          <w:color w:val="000000" w:themeColor="text1"/>
          <w:rPrChange w:id="17" w:author="WESLEY DOS SANTOS GATINHO" w:date="2025-05-23T23:22:00Z">
            <w:rPr>
              <w:ins w:id="18" w:author="WESLEY DOS SANTOS GATINHO" w:date="2025-05-23T22:55:00Z" w16du:dateUtc="2025-05-23T22:55:39Z"/>
              <w:rFonts w:ascii="Calibri" w:eastAsia="Calibri" w:hAnsi="Calibri" w:cs="Calibri"/>
              <w:color w:val="000000" w:themeColor="text1"/>
            </w:rPr>
          </w:rPrChange>
        </w:rPr>
        <w:pPrChange w:id="19" w:author="WESLEY DOS SANTOS GATINHO" w:date="2025-05-23T23:22:00Z">
          <w:pPr>
            <w:ind w:left="10" w:hanging="10"/>
          </w:pPr>
        </w:pPrChange>
      </w:pPr>
      <w:ins w:id="20" w:author="WESLEY DOS SANTOS GATINHO" w:date="2025-05-23T22:55:00Z">
        <w:r w:rsidRPr="7B76BED7">
          <w:rPr>
            <w:rFonts w:ascii="Arial Nova" w:eastAsia="Arial Nova" w:hAnsi="Arial Nova" w:cs="Arial Nova"/>
            <w:color w:val="000000" w:themeColor="text1"/>
            <w:rPrChange w:id="21" w:author="WESLEY DOS SANTOS GATINHO" w:date="2025-05-23T23:22:00Z">
              <w:rPr>
                <w:rFonts w:ascii="Calibri" w:eastAsia="Calibri" w:hAnsi="Calibri" w:cs="Calibri"/>
                <w:color w:val="000000" w:themeColor="text1"/>
              </w:rPr>
            </w:rPrChange>
          </w:rPr>
          <w:t xml:space="preserve">Projeto: </w:t>
        </w:r>
        <w:proofErr w:type="spellStart"/>
        <w:r w:rsidRPr="7B76BED7">
          <w:rPr>
            <w:rFonts w:ascii="Arial Nova" w:eastAsia="Arial Nova" w:hAnsi="Arial Nova" w:cs="Arial Nova"/>
            <w:color w:val="000000" w:themeColor="text1"/>
            <w:rPrChange w:id="22" w:author="WESLEY DOS SANTOS GATINHO" w:date="2025-05-23T22:56: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23" w:author="WESLEY DOS SANTOS GATINHO" w:date="2025-05-23T22:56:00Z">
              <w:rPr>
                <w:rFonts w:ascii="Calibri" w:eastAsia="Calibri" w:hAnsi="Calibri" w:cs="Calibri"/>
                <w:color w:val="000000" w:themeColor="text1"/>
              </w:rPr>
            </w:rPrChange>
          </w:rPr>
          <w:t xml:space="preserve"> App – Mínimo Produto Viável (MVP) </w:t>
        </w:r>
      </w:ins>
    </w:p>
    <w:p w14:paraId="23AB9C1D" w14:textId="6DFA22CC" w:rsidR="79889EFE" w:rsidRDefault="79889EFE">
      <w:pPr>
        <w:spacing w:after="0" w:line="360" w:lineRule="auto"/>
        <w:ind w:left="-5" w:right="3303" w:hanging="10"/>
        <w:jc w:val="both"/>
        <w:rPr>
          <w:ins w:id="24" w:author="WESLEY DOS SANTOS GATINHO" w:date="2025-05-23T22:55:00Z" w16du:dateUtc="2025-05-23T22:55:39Z"/>
          <w:rFonts w:ascii="Arial Nova" w:eastAsia="Arial Nova" w:hAnsi="Arial Nova" w:cs="Arial Nova"/>
          <w:color w:val="000000" w:themeColor="text1"/>
          <w:rPrChange w:id="25" w:author="WESLEY DOS SANTOS GATINHO" w:date="2025-05-23T23:22:00Z">
            <w:rPr>
              <w:ins w:id="26" w:author="WESLEY DOS SANTOS GATINHO" w:date="2025-05-23T22:55:00Z" w16du:dateUtc="2025-05-23T22:55:39Z"/>
              <w:rFonts w:ascii="Calibri" w:eastAsia="Calibri" w:hAnsi="Calibri" w:cs="Calibri"/>
              <w:color w:val="000000" w:themeColor="text1"/>
            </w:rPr>
          </w:rPrChange>
        </w:rPr>
        <w:pPrChange w:id="27" w:author="WESLEY DOS SANTOS GATINHO" w:date="2025-05-23T23:22:00Z">
          <w:pPr>
            <w:ind w:left="10" w:hanging="10"/>
          </w:pPr>
        </w:pPrChange>
      </w:pPr>
      <w:ins w:id="28" w:author="WESLEY DOS SANTOS GATINHO" w:date="2025-05-23T22:55:00Z">
        <w:r w:rsidRPr="7B76BED7">
          <w:rPr>
            <w:rFonts w:ascii="Arial Nova" w:eastAsia="Arial Nova" w:hAnsi="Arial Nova" w:cs="Arial Nova"/>
            <w:color w:val="000000" w:themeColor="text1"/>
            <w:rPrChange w:id="29" w:author="WESLEY DOS SANTOS GATINHO" w:date="2025-05-23T23:22:00Z">
              <w:rPr>
                <w:rFonts w:ascii="Calibri" w:eastAsia="Calibri" w:hAnsi="Calibri" w:cs="Calibri"/>
                <w:color w:val="000000" w:themeColor="text1"/>
              </w:rPr>
            </w:rPrChange>
          </w:rPr>
          <w:t xml:space="preserve">Status: Versão Final para Aprovação Participantes: </w:t>
        </w:r>
      </w:ins>
    </w:p>
    <w:p w14:paraId="6E2915BE" w14:textId="54177F9C" w:rsidR="79889EFE" w:rsidRDefault="79889EFE">
      <w:pPr>
        <w:pStyle w:val="PargrafodaLista"/>
        <w:spacing w:after="0" w:line="360" w:lineRule="auto"/>
        <w:ind w:left="0"/>
        <w:jc w:val="both"/>
        <w:rPr>
          <w:ins w:id="30" w:author="WESLEY DOS SANTOS GATINHO" w:date="2025-05-23T22:55:00Z" w16du:dateUtc="2025-05-23T22:55:39Z"/>
          <w:rFonts w:ascii="Arial Nova" w:eastAsia="Arial Nova" w:hAnsi="Arial Nova" w:cs="Arial Nova"/>
          <w:color w:val="000000" w:themeColor="text1"/>
          <w:rPrChange w:id="31" w:author="WESLEY DOS SANTOS GATINHO" w:date="2025-05-23T23:22:00Z">
            <w:rPr>
              <w:ins w:id="32" w:author="WESLEY DOS SANTOS GATINHO" w:date="2025-05-23T22:55:00Z" w16du:dateUtc="2025-05-23T22:55:39Z"/>
              <w:rFonts w:ascii="Calibri" w:eastAsia="Calibri" w:hAnsi="Calibri" w:cs="Calibri"/>
              <w:color w:val="000000" w:themeColor="text1"/>
            </w:rPr>
          </w:rPrChange>
        </w:rPr>
        <w:pPrChange w:id="33" w:author="WESLEY DOS SANTOS GATINHO" w:date="2025-05-23T23:34:00Z">
          <w:pPr>
            <w:pStyle w:val="PargrafodaLista"/>
            <w:numPr>
              <w:numId w:val="49"/>
            </w:numPr>
            <w:ind w:left="520" w:hanging="160"/>
          </w:pPr>
        </w:pPrChange>
      </w:pPr>
      <w:ins w:id="34" w:author="WESLEY DOS SANTOS GATINHO" w:date="2025-05-23T22:55:00Z">
        <w:r w:rsidRPr="7B76BED7">
          <w:rPr>
            <w:rFonts w:ascii="Arial Nova" w:eastAsia="Arial Nova" w:hAnsi="Arial Nova" w:cs="Arial Nova"/>
            <w:color w:val="000000" w:themeColor="text1"/>
            <w:rPrChange w:id="35" w:author="WESLEY DOS SANTOS GATINHO" w:date="2025-05-23T23:22:00Z">
              <w:rPr>
                <w:rFonts w:ascii="Calibri" w:eastAsia="Calibri" w:hAnsi="Calibri" w:cs="Calibri"/>
                <w:color w:val="000000" w:themeColor="text1"/>
              </w:rPr>
            </w:rPrChange>
          </w:rPr>
          <w:t xml:space="preserve">Pela </w:t>
        </w:r>
        <w:proofErr w:type="spellStart"/>
        <w:r w:rsidRPr="7B76BED7">
          <w:rPr>
            <w:rFonts w:ascii="Arial Nova" w:eastAsia="Arial Nova" w:hAnsi="Arial Nova" w:cs="Arial Nova"/>
            <w:color w:val="000000" w:themeColor="text1"/>
            <w:rPrChange w:id="36" w:author="WESLEY DOS SANTOS GATINHO" w:date="2025-05-23T22:56: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37" w:author="WESLEY DOS SANTOS GATINHO" w:date="2025-05-23T22:56:00Z">
              <w:rPr>
                <w:rFonts w:ascii="Calibri" w:eastAsia="Calibri" w:hAnsi="Calibri" w:cs="Calibri"/>
                <w:color w:val="000000" w:themeColor="text1"/>
              </w:rPr>
            </w:rPrChange>
          </w:rPr>
          <w:t xml:space="preserve">: </w:t>
        </w:r>
      </w:ins>
    </w:p>
    <w:p w14:paraId="32795DF7" w14:textId="3C3ECDD0" w:rsidR="79889EFE" w:rsidRDefault="79889EFE">
      <w:pPr>
        <w:pStyle w:val="PargrafodaLista"/>
        <w:numPr>
          <w:ilvl w:val="0"/>
          <w:numId w:val="32"/>
        </w:numPr>
        <w:spacing w:after="0" w:line="360" w:lineRule="auto"/>
        <w:jc w:val="both"/>
        <w:rPr>
          <w:ins w:id="38" w:author="WESLEY DOS SANTOS GATINHO" w:date="2025-05-23T22:55:00Z" w16du:dateUtc="2025-05-23T22:55:39Z"/>
          <w:rFonts w:ascii="Arial Nova" w:eastAsia="Arial Nova" w:hAnsi="Arial Nova" w:cs="Arial Nova"/>
          <w:color w:val="000000" w:themeColor="text1"/>
          <w:rPrChange w:id="39" w:author="WESLEY DOS SANTOS GATINHO" w:date="2025-05-23T23:22:00Z">
            <w:rPr>
              <w:ins w:id="40" w:author="WESLEY DOS SANTOS GATINHO" w:date="2025-05-23T22:55:00Z" w16du:dateUtc="2025-05-23T22:55:39Z"/>
              <w:rFonts w:ascii="Calibri" w:eastAsia="Calibri" w:hAnsi="Calibri" w:cs="Calibri"/>
              <w:color w:val="000000" w:themeColor="text1"/>
            </w:rPr>
          </w:rPrChange>
        </w:rPr>
        <w:pPrChange w:id="41" w:author="WESLEY DOS SANTOS GATINHO" w:date="2025-05-23T23:34:00Z">
          <w:pPr>
            <w:pStyle w:val="PargrafodaLista"/>
            <w:numPr>
              <w:numId w:val="49"/>
            </w:numPr>
            <w:ind w:left="520" w:hanging="160"/>
          </w:pPr>
        </w:pPrChange>
      </w:pPr>
      <w:ins w:id="42" w:author="WESLEY DOS SANTOS GATINHO" w:date="2025-05-23T22:55:00Z">
        <w:r w:rsidRPr="7B76BED7">
          <w:rPr>
            <w:rFonts w:ascii="Arial Nova" w:eastAsia="Arial Nova" w:hAnsi="Arial Nova" w:cs="Arial Nova"/>
            <w:color w:val="000000" w:themeColor="text1"/>
            <w:rPrChange w:id="43" w:author="WESLEY DOS SANTOS GATINHO" w:date="2025-05-23T23:22:00Z">
              <w:rPr>
                <w:rFonts w:ascii="Calibri" w:eastAsia="Calibri" w:hAnsi="Calibri" w:cs="Calibri"/>
                <w:color w:val="000000" w:themeColor="text1"/>
              </w:rPr>
            </w:rPrChange>
          </w:rPr>
          <w:t xml:space="preserve">Lucas – Diretor de Inovação e Marketing </w:t>
        </w:r>
      </w:ins>
    </w:p>
    <w:p w14:paraId="1E60A081" w14:textId="798C7590" w:rsidR="79889EFE" w:rsidRDefault="79889EFE">
      <w:pPr>
        <w:pStyle w:val="PargrafodaLista"/>
        <w:numPr>
          <w:ilvl w:val="0"/>
          <w:numId w:val="32"/>
        </w:numPr>
        <w:spacing w:after="0" w:line="360" w:lineRule="auto"/>
        <w:jc w:val="both"/>
        <w:rPr>
          <w:ins w:id="44" w:author="WESLEY DOS SANTOS GATINHO" w:date="2025-05-23T22:55:00Z" w16du:dateUtc="2025-05-23T22:55:39Z"/>
          <w:rFonts w:ascii="Arial Nova" w:eastAsia="Arial Nova" w:hAnsi="Arial Nova" w:cs="Arial Nova"/>
          <w:color w:val="000000" w:themeColor="text1"/>
          <w:rPrChange w:id="45" w:author="WESLEY DOS SANTOS GATINHO" w:date="2025-05-23T23:22:00Z">
            <w:rPr>
              <w:ins w:id="46" w:author="WESLEY DOS SANTOS GATINHO" w:date="2025-05-23T22:55:00Z" w16du:dateUtc="2025-05-23T22:55:39Z"/>
              <w:rFonts w:ascii="Calibri" w:eastAsia="Calibri" w:hAnsi="Calibri" w:cs="Calibri"/>
              <w:color w:val="000000" w:themeColor="text1"/>
            </w:rPr>
          </w:rPrChange>
        </w:rPr>
        <w:pPrChange w:id="47" w:author="WESLEY DOS SANTOS GATINHO" w:date="2025-05-23T23:34:00Z">
          <w:pPr>
            <w:pStyle w:val="PargrafodaLista"/>
            <w:numPr>
              <w:numId w:val="49"/>
            </w:numPr>
            <w:ind w:left="520" w:hanging="160"/>
          </w:pPr>
        </w:pPrChange>
      </w:pPr>
      <w:ins w:id="48" w:author="WESLEY DOS SANTOS GATINHO" w:date="2025-05-23T22:55:00Z">
        <w:r w:rsidRPr="7B76BED7">
          <w:rPr>
            <w:rFonts w:ascii="Arial Nova" w:eastAsia="Arial Nova" w:hAnsi="Arial Nova" w:cs="Arial Nova"/>
            <w:color w:val="000000" w:themeColor="text1"/>
            <w:rPrChange w:id="49" w:author="WESLEY DOS SANTOS GATINHO" w:date="2025-05-23T23:22:00Z">
              <w:rPr>
                <w:rFonts w:ascii="Calibri" w:eastAsia="Calibri" w:hAnsi="Calibri" w:cs="Calibri"/>
                <w:color w:val="000000" w:themeColor="text1"/>
              </w:rPr>
            </w:rPrChange>
          </w:rPr>
          <w:t xml:space="preserve">André – Gerente de Operações e TI </w:t>
        </w:r>
      </w:ins>
    </w:p>
    <w:p w14:paraId="11EA0AAF" w14:textId="4C90B64C" w:rsidR="79889EFE" w:rsidRDefault="79889EFE">
      <w:pPr>
        <w:pStyle w:val="PargrafodaLista"/>
        <w:numPr>
          <w:ilvl w:val="0"/>
          <w:numId w:val="32"/>
        </w:numPr>
        <w:spacing w:after="0" w:line="360" w:lineRule="auto"/>
        <w:jc w:val="both"/>
        <w:rPr>
          <w:ins w:id="50" w:author="WESLEY DOS SANTOS GATINHO" w:date="2025-05-23T22:55:00Z" w16du:dateUtc="2025-05-23T22:55:39Z"/>
          <w:rFonts w:ascii="Arial Nova" w:eastAsia="Arial Nova" w:hAnsi="Arial Nova" w:cs="Arial Nova"/>
          <w:color w:val="000000" w:themeColor="text1"/>
          <w:rPrChange w:id="51" w:author="WESLEY DOS SANTOS GATINHO" w:date="2025-05-23T23:22:00Z">
            <w:rPr>
              <w:ins w:id="52" w:author="WESLEY DOS SANTOS GATINHO" w:date="2025-05-23T22:55:00Z" w16du:dateUtc="2025-05-23T22:55:39Z"/>
              <w:rFonts w:ascii="Calibri" w:eastAsia="Calibri" w:hAnsi="Calibri" w:cs="Calibri"/>
              <w:color w:val="000000" w:themeColor="text1"/>
            </w:rPr>
          </w:rPrChange>
        </w:rPr>
        <w:pPrChange w:id="53" w:author="WESLEY DOS SANTOS GATINHO" w:date="2025-05-23T23:34:00Z">
          <w:pPr>
            <w:pStyle w:val="PargrafodaLista"/>
            <w:numPr>
              <w:numId w:val="49"/>
            </w:numPr>
            <w:ind w:left="520" w:hanging="160"/>
          </w:pPr>
        </w:pPrChange>
      </w:pPr>
      <w:ins w:id="54" w:author="WESLEY DOS SANTOS GATINHO" w:date="2025-05-23T22:55:00Z">
        <w:r w:rsidRPr="7B76BED7">
          <w:rPr>
            <w:rFonts w:ascii="Arial Nova" w:eastAsia="Arial Nova" w:hAnsi="Arial Nova" w:cs="Arial Nova"/>
            <w:color w:val="000000" w:themeColor="text1"/>
            <w:rPrChange w:id="55" w:author="WESLEY DOS SANTOS GATINHO" w:date="2025-05-23T23:22:00Z">
              <w:rPr>
                <w:rFonts w:ascii="Calibri" w:eastAsia="Calibri" w:hAnsi="Calibri" w:cs="Calibri"/>
                <w:color w:val="000000" w:themeColor="text1"/>
              </w:rPr>
            </w:rPrChange>
          </w:rPr>
          <w:t xml:space="preserve">Pela Soluções Tech Integradas (Equipe de Desenvolvimento): </w:t>
        </w:r>
      </w:ins>
    </w:p>
    <w:p w14:paraId="063EC3CF" w14:textId="1407AAC9" w:rsidR="79889EFE" w:rsidRDefault="79889EFE">
      <w:pPr>
        <w:pStyle w:val="PargrafodaLista"/>
        <w:numPr>
          <w:ilvl w:val="0"/>
          <w:numId w:val="32"/>
        </w:numPr>
        <w:spacing w:after="0" w:line="360" w:lineRule="auto"/>
        <w:jc w:val="both"/>
        <w:rPr>
          <w:ins w:id="56" w:author="WESLEY DOS SANTOS GATINHO" w:date="2025-05-23T22:55:00Z" w16du:dateUtc="2025-05-23T22:55:39Z"/>
          <w:rFonts w:ascii="Arial Nova" w:eastAsia="Arial Nova" w:hAnsi="Arial Nova" w:cs="Arial Nova"/>
          <w:color w:val="000000" w:themeColor="text1"/>
          <w:rPrChange w:id="57" w:author="WESLEY DOS SANTOS GATINHO" w:date="2025-05-23T23:22:00Z">
            <w:rPr>
              <w:ins w:id="58" w:author="WESLEY DOS SANTOS GATINHO" w:date="2025-05-23T22:55:00Z" w16du:dateUtc="2025-05-23T22:55:39Z"/>
              <w:rFonts w:ascii="Calibri" w:eastAsia="Calibri" w:hAnsi="Calibri" w:cs="Calibri"/>
              <w:color w:val="000000" w:themeColor="text1"/>
            </w:rPr>
          </w:rPrChange>
        </w:rPr>
        <w:pPrChange w:id="59" w:author="WESLEY DOS SANTOS GATINHO" w:date="2025-05-23T23:34:00Z">
          <w:pPr>
            <w:pStyle w:val="PargrafodaLista"/>
            <w:numPr>
              <w:numId w:val="49"/>
            </w:numPr>
            <w:ind w:left="520" w:hanging="160"/>
          </w:pPr>
        </w:pPrChange>
      </w:pPr>
      <w:ins w:id="60" w:author="WESLEY DOS SANTOS GATINHO" w:date="2025-05-23T22:55:00Z">
        <w:r w:rsidRPr="7B76BED7">
          <w:rPr>
            <w:rFonts w:ascii="Arial Nova" w:eastAsia="Arial Nova" w:hAnsi="Arial Nova" w:cs="Arial Nova"/>
            <w:color w:val="000000" w:themeColor="text1"/>
            <w:rPrChange w:id="61" w:author="WESLEY DOS SANTOS GATINHO" w:date="2025-05-23T23:22:00Z">
              <w:rPr>
                <w:rFonts w:ascii="Calibri" w:eastAsia="Calibri" w:hAnsi="Calibri" w:cs="Calibri"/>
                <w:color w:val="000000" w:themeColor="text1"/>
              </w:rPr>
            </w:rPrChange>
          </w:rPr>
          <w:t xml:space="preserve">Hugo – Desenvolvedor Líder (Foco em Produto e UX) </w:t>
        </w:r>
      </w:ins>
    </w:p>
    <w:p w14:paraId="16498CF4" w14:textId="5DB401DC" w:rsidR="79889EFE" w:rsidRDefault="79889EFE">
      <w:pPr>
        <w:pStyle w:val="PargrafodaLista"/>
        <w:numPr>
          <w:ilvl w:val="0"/>
          <w:numId w:val="32"/>
        </w:numPr>
        <w:spacing w:after="0" w:line="360" w:lineRule="auto"/>
        <w:jc w:val="both"/>
        <w:rPr>
          <w:ins w:id="62" w:author="WESLEY DOS SANTOS GATINHO" w:date="2025-05-23T22:58:00Z" w16du:dateUtc="2025-05-23T22:58:15Z"/>
          <w:rFonts w:ascii="Arial Nova" w:eastAsia="Arial Nova" w:hAnsi="Arial Nova" w:cs="Arial Nova"/>
          <w:color w:val="000000" w:themeColor="text1"/>
        </w:rPr>
        <w:pPrChange w:id="63" w:author="WESLEY DOS SANTOS GATINHO" w:date="2025-05-23T23:34:00Z">
          <w:pPr>
            <w:pStyle w:val="PargrafodaLista"/>
            <w:numPr>
              <w:numId w:val="49"/>
            </w:numPr>
            <w:ind w:left="520" w:hanging="160"/>
          </w:pPr>
        </w:pPrChange>
      </w:pPr>
      <w:ins w:id="64" w:author="WESLEY DOS SANTOS GATINHO" w:date="2025-05-23T22:55:00Z">
        <w:r w:rsidRPr="7B76BED7">
          <w:rPr>
            <w:rFonts w:ascii="Arial Nova" w:eastAsia="Arial Nova" w:hAnsi="Arial Nova" w:cs="Arial Nova"/>
            <w:color w:val="000000" w:themeColor="text1"/>
            <w:rPrChange w:id="65" w:author="WESLEY DOS SANTOS GATINHO" w:date="2025-05-23T23:22:00Z">
              <w:rPr>
                <w:rFonts w:ascii="Calibri" w:eastAsia="Calibri" w:hAnsi="Calibri" w:cs="Calibri"/>
                <w:color w:val="000000" w:themeColor="text1"/>
              </w:rPr>
            </w:rPrChange>
          </w:rPr>
          <w:t>Wesley – Desenvolvedor (Foco em IA e Dados)</w:t>
        </w:r>
      </w:ins>
    </w:p>
    <w:p w14:paraId="11358659" w14:textId="5172CDCB" w:rsidR="0DC04A51" w:rsidRDefault="0DC04A51">
      <w:pPr>
        <w:pStyle w:val="PargrafodaLista"/>
        <w:numPr>
          <w:ilvl w:val="0"/>
          <w:numId w:val="32"/>
        </w:numPr>
        <w:spacing w:after="0" w:line="360" w:lineRule="auto"/>
        <w:jc w:val="both"/>
        <w:rPr>
          <w:ins w:id="66" w:author="WESLEY DOS SANTOS GATINHO" w:date="2025-05-23T22:58:00Z" w16du:dateUtc="2025-05-23T22:58:25Z"/>
          <w:rFonts w:ascii="Arial Nova" w:eastAsia="Arial Nova" w:hAnsi="Arial Nova" w:cs="Arial Nova"/>
        </w:rPr>
        <w:pPrChange w:id="67" w:author="WESLEY DOS SANTOS GATINHO" w:date="2025-05-23T23:34:00Z">
          <w:pPr>
            <w:pStyle w:val="PargrafodaLista"/>
            <w:numPr>
              <w:numId w:val="49"/>
            </w:numPr>
            <w:spacing w:after="0" w:line="360" w:lineRule="auto"/>
            <w:ind w:left="160" w:hanging="160"/>
          </w:pPr>
        </w:pPrChange>
      </w:pPr>
      <w:ins w:id="68" w:author="WESLEY DOS SANTOS GATINHO" w:date="2025-05-23T22:58:00Z">
        <w:r w:rsidRPr="7B76BED7">
          <w:rPr>
            <w:rFonts w:ascii="Arial Nova" w:eastAsia="Arial Nova" w:hAnsi="Arial Nova" w:cs="Arial Nova"/>
            <w:color w:val="000000" w:themeColor="text1"/>
          </w:rPr>
          <w:t>Leonardo – Desenvolvedor (Foco em Arquitetura e Riscos Técnicos)</w:t>
        </w:r>
      </w:ins>
    </w:p>
    <w:p w14:paraId="40C31BA5" w14:textId="5187243C" w:rsidR="04C4F143" w:rsidRDefault="04C4F143">
      <w:pPr>
        <w:pStyle w:val="PargrafodaLista"/>
        <w:spacing w:after="0" w:line="360" w:lineRule="auto"/>
        <w:ind w:left="160" w:hanging="160"/>
        <w:jc w:val="both"/>
        <w:rPr>
          <w:ins w:id="69" w:author="WESLEY DOS SANTOS GATINHO" w:date="2025-05-23T23:10:00Z" w16du:dateUtc="2025-05-23T23:10:01Z"/>
          <w:rFonts w:ascii="Arial Nova" w:eastAsia="Arial Nova" w:hAnsi="Arial Nova" w:cs="Arial Nova"/>
          <w:color w:val="000000" w:themeColor="text1"/>
        </w:rPr>
        <w:pPrChange w:id="70" w:author="WESLEY DOS SANTOS GATINHO" w:date="2025-05-23T23:22:00Z">
          <w:pPr>
            <w:pStyle w:val="PargrafodaLista"/>
            <w:spacing w:after="0" w:line="360" w:lineRule="auto"/>
            <w:ind w:left="160" w:hanging="160"/>
          </w:pPr>
        </w:pPrChange>
      </w:pPr>
    </w:p>
    <w:p w14:paraId="162188D1" w14:textId="5F7D7A4E" w:rsidR="111E6283" w:rsidRDefault="111E6283">
      <w:pPr>
        <w:pStyle w:val="PargrafodaLista"/>
        <w:numPr>
          <w:ilvl w:val="0"/>
          <w:numId w:val="27"/>
        </w:numPr>
        <w:spacing w:after="0" w:line="360" w:lineRule="auto"/>
        <w:jc w:val="both"/>
        <w:rPr>
          <w:ins w:id="71" w:author="WESLEY DOS SANTOS GATINHO" w:date="2025-05-23T23:10:00Z" w16du:dateUtc="2025-05-23T23:10:28Z"/>
          <w:rFonts w:ascii="Arial Nova" w:eastAsia="Arial Nova" w:hAnsi="Arial Nova" w:cs="Arial Nova"/>
          <w:color w:val="000000" w:themeColor="text1"/>
        </w:rPr>
        <w:pPrChange w:id="72" w:author="WESLEY DOS SANTOS GATINHO" w:date="2025-05-23T23:35:00Z">
          <w:pPr>
            <w:pStyle w:val="PargrafodaLista"/>
            <w:numPr>
              <w:numId w:val="46"/>
            </w:numPr>
            <w:spacing w:after="0" w:line="360" w:lineRule="auto"/>
            <w:ind w:hanging="360"/>
          </w:pPr>
        </w:pPrChange>
      </w:pPr>
      <w:ins w:id="73" w:author="WESLEY DOS SANTOS GATINHO" w:date="2025-05-23T23:10:00Z">
        <w:r w:rsidRPr="7B76BED7">
          <w:rPr>
            <w:rFonts w:ascii="Arial Nova" w:eastAsia="Arial Nova" w:hAnsi="Arial Nova" w:cs="Arial Nova"/>
            <w:color w:val="000000" w:themeColor="text1"/>
          </w:rPr>
          <w:t>Resumo Executivo</w:t>
        </w:r>
      </w:ins>
    </w:p>
    <w:p w14:paraId="7133D4D8" w14:textId="2A87EF4B" w:rsidR="111E6283" w:rsidRDefault="111E6283">
      <w:pPr>
        <w:spacing w:after="0" w:line="360" w:lineRule="auto"/>
        <w:jc w:val="both"/>
        <w:rPr>
          <w:ins w:id="74" w:author="WESLEY DOS SANTOS GATINHO" w:date="2025-05-23T23:19:00Z" w16du:dateUtc="2025-05-23T23:19:48Z"/>
          <w:rFonts w:ascii="Arial Nova" w:eastAsia="Arial Nova" w:hAnsi="Arial Nova" w:cs="Arial Nova"/>
          <w:color w:val="000000" w:themeColor="text1"/>
        </w:rPr>
        <w:pPrChange w:id="75" w:author="WESLEY DOS SANTOS GATINHO" w:date="2025-05-23T23:23:00Z">
          <w:pPr>
            <w:ind w:left="10" w:hanging="10"/>
          </w:pPr>
        </w:pPrChange>
      </w:pPr>
      <w:ins w:id="76" w:author="WESLEY DOS SANTOS GATINHO" w:date="2025-05-23T23:10:00Z">
        <w:r w:rsidRPr="7B76BED7">
          <w:rPr>
            <w:rFonts w:ascii="Arial Nova" w:eastAsia="Arial Nova" w:hAnsi="Arial Nova" w:cs="Arial Nova"/>
            <w:color w:val="000000" w:themeColor="text1"/>
            <w:rPrChange w:id="77" w:author="WESLEY DOS SANTOS GATINHO" w:date="2025-05-23T23:22:00Z">
              <w:rPr>
                <w:rFonts w:ascii="Calibri" w:eastAsia="Calibri" w:hAnsi="Calibri" w:cs="Calibri"/>
                <w:color w:val="000000" w:themeColor="text1"/>
              </w:rPr>
            </w:rPrChange>
          </w:rPr>
          <w:t xml:space="preserve">Esta documentação consolida todas as informações, discussões e decisões da reunião inicial de elicitação de requisitos para o Mínimo Produto Viável (MVP) do </w:t>
        </w:r>
        <w:proofErr w:type="spellStart"/>
        <w:r w:rsidRPr="7B76BED7">
          <w:rPr>
            <w:rFonts w:ascii="Arial Nova" w:eastAsia="Arial Nova" w:hAnsi="Arial Nova" w:cs="Arial Nova"/>
            <w:color w:val="000000" w:themeColor="text1"/>
            <w:rPrChange w:id="78" w:author="WESLEY DOS SANTOS GATINHO" w:date="2025-05-23T23:17: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79" w:author="WESLEY DOS SANTOS GATINHO" w:date="2025-05-23T23:17:00Z">
              <w:rPr>
                <w:rFonts w:ascii="Calibri" w:eastAsia="Calibri" w:hAnsi="Calibri" w:cs="Calibri"/>
                <w:color w:val="000000" w:themeColor="text1"/>
              </w:rPr>
            </w:rPrChange>
          </w:rPr>
          <w:t xml:space="preserve"> App. O objetivo estratégico é lançar, no agressivo prazo de um mês, a primeira versão funcional do aplicativo. Este app inovará ao usar Inteligência Artificial (IA) para fornecer feedback postural em tempo real, diretamente pelo smartphone, visando aumentar o engajamento e os resultados dos usuários da </w:t>
        </w:r>
        <w:proofErr w:type="spellStart"/>
        <w:r w:rsidRPr="7B76BED7">
          <w:rPr>
            <w:rFonts w:ascii="Arial Nova" w:eastAsia="Arial Nova" w:hAnsi="Arial Nova" w:cs="Arial Nova"/>
            <w:color w:val="000000" w:themeColor="text1"/>
            <w:rPrChange w:id="80" w:author="WESLEY DOS SANTOS GATINHO" w:date="2025-05-23T23:17: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81" w:author="WESLEY DOS SANTOS GATINHO" w:date="2025-05-23T23:17:00Z">
              <w:rPr>
                <w:rFonts w:ascii="Calibri" w:eastAsia="Calibri" w:hAnsi="Calibri" w:cs="Calibri"/>
                <w:color w:val="000000" w:themeColor="text1"/>
              </w:rPr>
            </w:rPrChange>
          </w:rPr>
          <w:t xml:space="preserve">. Este documento serve como base para o desenvolvimento, detalhando a visão, o escopo, os requisitos funcionais e não funcionais, as discussões chave, os riscos e os próximos passos imediatos. O sucesso deste MVP é vital para validar a tese de mercado da </w:t>
        </w:r>
        <w:proofErr w:type="spellStart"/>
        <w:r w:rsidRPr="7B76BED7">
          <w:rPr>
            <w:rFonts w:ascii="Arial Nova" w:eastAsia="Arial Nova" w:hAnsi="Arial Nova" w:cs="Arial Nova"/>
            <w:color w:val="000000" w:themeColor="text1"/>
            <w:rPrChange w:id="82" w:author="WESLEY DOS SANTOS GATINHO" w:date="2025-05-23T23:17: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83" w:author="WESLEY DOS SANTOS GATINHO" w:date="2025-05-23T23:17:00Z">
              <w:rPr>
                <w:rFonts w:ascii="Calibri" w:eastAsia="Calibri" w:hAnsi="Calibri" w:cs="Calibri"/>
                <w:color w:val="000000" w:themeColor="text1"/>
              </w:rPr>
            </w:rPrChange>
          </w:rPr>
          <w:t>, coletar feedback real e solidificar sua posição como líder em tecnologia no setor de fitness.</w:t>
        </w:r>
      </w:ins>
    </w:p>
    <w:p w14:paraId="46040E21" w14:textId="74E31DFB" w:rsidR="04C4F143" w:rsidRDefault="04C4F143" w:rsidP="7B76BED7">
      <w:pPr>
        <w:spacing w:after="0" w:line="360" w:lineRule="auto"/>
        <w:ind w:left="708"/>
        <w:jc w:val="both"/>
        <w:rPr>
          <w:ins w:id="84" w:author="WESLEY DOS SANTOS GATINHO" w:date="2025-05-23T23:19:00Z" w16du:dateUtc="2025-05-23T23:19:48Z"/>
          <w:rFonts w:ascii="Arial Nova" w:eastAsia="Arial Nova" w:hAnsi="Arial Nova" w:cs="Arial Nova"/>
          <w:color w:val="000000" w:themeColor="text1"/>
        </w:rPr>
      </w:pPr>
    </w:p>
    <w:p w14:paraId="010886B1" w14:textId="3E3FA509" w:rsidR="04C4F143" w:rsidRDefault="50311368">
      <w:pPr>
        <w:pStyle w:val="PargrafodaLista"/>
        <w:numPr>
          <w:ilvl w:val="0"/>
          <w:numId w:val="27"/>
        </w:numPr>
        <w:spacing w:after="0" w:line="360" w:lineRule="auto"/>
        <w:jc w:val="both"/>
        <w:rPr>
          <w:ins w:id="85" w:author="WESLEY DOS SANTOS GATINHO" w:date="2025-05-23T23:22:00Z" w16du:dateUtc="2025-05-23T23:22:12Z"/>
          <w:rFonts w:ascii="Arial Nova" w:eastAsia="Arial Nova" w:hAnsi="Arial Nova" w:cs="Arial Nova"/>
          <w:color w:val="000000" w:themeColor="text1"/>
          <w:rPrChange w:id="86" w:author="WESLEY DOS SANTOS GATINHO" w:date="2025-05-23T23:22:00Z">
            <w:rPr>
              <w:ins w:id="87" w:author="WESLEY DOS SANTOS GATINHO" w:date="2025-05-23T23:22:00Z" w16du:dateUtc="2025-05-23T23:22:12Z"/>
              <w:rFonts w:ascii="Calibri" w:eastAsia="Calibri" w:hAnsi="Calibri" w:cs="Calibri"/>
              <w:color w:val="000000" w:themeColor="text1"/>
            </w:rPr>
          </w:rPrChange>
        </w:rPr>
        <w:pPrChange w:id="88" w:author="WESLEY DOS SANTOS GATINHO" w:date="2025-05-23T23:35:00Z">
          <w:pPr>
            <w:pStyle w:val="PargrafodaLista"/>
            <w:numPr>
              <w:numId w:val="43"/>
            </w:numPr>
            <w:ind w:left="609" w:hanging="249"/>
          </w:pPr>
        </w:pPrChange>
      </w:pPr>
      <w:ins w:id="89" w:author="WESLEY DOS SANTOS GATINHO" w:date="2025-05-23T23:22:00Z">
        <w:r w:rsidRPr="7B76BED7">
          <w:rPr>
            <w:rFonts w:ascii="Arial Nova" w:eastAsia="Arial Nova" w:hAnsi="Arial Nova" w:cs="Arial Nova"/>
            <w:color w:val="000000" w:themeColor="text1"/>
            <w:rPrChange w:id="90" w:author="WESLEY DOS SANTOS GATINHO" w:date="2025-05-23T23:22:00Z">
              <w:rPr>
                <w:rFonts w:ascii="Calibri" w:eastAsia="Calibri" w:hAnsi="Calibri" w:cs="Calibri"/>
                <w:color w:val="000000" w:themeColor="text1"/>
              </w:rPr>
            </w:rPrChange>
          </w:rPr>
          <w:t xml:space="preserve">Contexto de Negócio e Problema </w:t>
        </w:r>
      </w:ins>
    </w:p>
    <w:p w14:paraId="342B6459" w14:textId="5FFD6444" w:rsidR="04C4F143" w:rsidRDefault="50311368">
      <w:pPr>
        <w:spacing w:after="10" w:line="360" w:lineRule="auto"/>
        <w:ind w:left="-5" w:hanging="10"/>
        <w:jc w:val="both"/>
        <w:rPr>
          <w:ins w:id="91" w:author="WESLEY DOS SANTOS GATINHO" w:date="2025-05-23T23:22:00Z" w16du:dateUtc="2025-05-23T23:22:12Z"/>
          <w:rFonts w:ascii="Arial Nova" w:eastAsia="Arial Nova" w:hAnsi="Arial Nova" w:cs="Arial Nova"/>
          <w:color w:val="000000" w:themeColor="text1"/>
          <w:rPrChange w:id="92" w:author="WESLEY DOS SANTOS GATINHO" w:date="2025-05-23T23:22:00Z">
            <w:rPr>
              <w:ins w:id="93" w:author="WESLEY DOS SANTOS GATINHO" w:date="2025-05-23T23:22:00Z" w16du:dateUtc="2025-05-23T23:22:12Z"/>
              <w:rFonts w:ascii="Calibri" w:eastAsia="Calibri" w:hAnsi="Calibri" w:cs="Calibri"/>
              <w:color w:val="000000" w:themeColor="text1"/>
            </w:rPr>
          </w:rPrChange>
        </w:rPr>
        <w:pPrChange w:id="94" w:author="WESLEY DOS SANTOS GATINHO" w:date="2025-05-23T23:22:00Z">
          <w:pPr>
            <w:ind w:left="10" w:hanging="10"/>
          </w:pPr>
        </w:pPrChange>
      </w:pPr>
      <w:ins w:id="95" w:author="WESLEY DOS SANTOS GATINHO" w:date="2025-05-23T23:22:00Z">
        <w:r w:rsidRPr="7B76BED7">
          <w:rPr>
            <w:rFonts w:ascii="Arial Nova" w:eastAsia="Arial Nova" w:hAnsi="Arial Nova" w:cs="Arial Nova"/>
            <w:color w:val="000000" w:themeColor="text1"/>
            <w:rPrChange w:id="96" w:author="WESLEY DOS SANTOS GATINHO" w:date="2025-05-23T23:22:00Z">
              <w:rPr>
                <w:rFonts w:ascii="Calibri" w:eastAsia="Calibri" w:hAnsi="Calibri" w:cs="Calibri"/>
                <w:color w:val="000000" w:themeColor="text1"/>
              </w:rPr>
            </w:rPrChange>
          </w:rPr>
          <w:t xml:space="preserve">O mercado de fitness é altamente competitivo. A </w:t>
        </w:r>
        <w:proofErr w:type="spellStart"/>
        <w:r w:rsidRPr="7B76BED7">
          <w:rPr>
            <w:rFonts w:ascii="Arial Nova" w:eastAsia="Arial Nova" w:hAnsi="Arial Nova" w:cs="Arial Nova"/>
            <w:color w:val="000000" w:themeColor="text1"/>
            <w:rPrChange w:id="97" w:author="WESLEY DOS SANTOS GATINHO" w:date="2025-05-23T23:22: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98" w:author="WESLEY DOS SANTOS GATINHO" w:date="2025-05-23T23:22:00Z">
              <w:rPr>
                <w:rFonts w:ascii="Calibri" w:eastAsia="Calibri" w:hAnsi="Calibri" w:cs="Calibri"/>
                <w:color w:val="000000" w:themeColor="text1"/>
              </w:rPr>
            </w:rPrChange>
          </w:rPr>
          <w:t xml:space="preserve"> busca uma diferenciação sustentável através da inovação tecnológica. Identificou-se uma demanda latente por orientação de treino personalizada e acessível, especificamente no que tange à correção postural – um fator crítico para a eficácia e segurança dos exercícios. Atualmente, essa correção depende de personal trainers (custosos) ou </w:t>
        </w:r>
        <w:proofErr w:type="spellStart"/>
        <w:r w:rsidRPr="7B76BED7">
          <w:rPr>
            <w:rFonts w:ascii="Arial Nova" w:eastAsia="Arial Nova" w:hAnsi="Arial Nova" w:cs="Arial Nova"/>
            <w:color w:val="000000" w:themeColor="text1"/>
            <w:rPrChange w:id="99" w:author="WESLEY DOS SANTOS GATINHO" w:date="2025-05-23T23:22:00Z">
              <w:rPr>
                <w:rFonts w:ascii="Calibri" w:eastAsia="Calibri" w:hAnsi="Calibri" w:cs="Calibri"/>
                <w:color w:val="000000" w:themeColor="text1"/>
              </w:rPr>
            </w:rPrChange>
          </w:rPr>
          <w:t>wearables</w:t>
        </w:r>
        <w:proofErr w:type="spellEnd"/>
        <w:r w:rsidRPr="7B76BED7">
          <w:rPr>
            <w:rFonts w:ascii="Arial Nova" w:eastAsia="Arial Nova" w:hAnsi="Arial Nova" w:cs="Arial Nova"/>
            <w:color w:val="000000" w:themeColor="text1"/>
            <w:rPrChange w:id="100" w:author="WESLEY DOS SANTOS GATINHO" w:date="2025-05-23T23:22:00Z">
              <w:rPr>
                <w:rFonts w:ascii="Calibri" w:eastAsia="Calibri" w:hAnsi="Calibri" w:cs="Calibri"/>
                <w:color w:val="000000" w:themeColor="text1"/>
              </w:rPr>
            </w:rPrChange>
          </w:rPr>
          <w:t xml:space="preserve"> </w:t>
        </w:r>
      </w:ins>
    </w:p>
    <w:p w14:paraId="59AA33D4" w14:textId="73EDDD4B" w:rsidR="04C4F143" w:rsidRDefault="50311368">
      <w:pPr>
        <w:spacing w:line="360" w:lineRule="auto"/>
        <w:ind w:left="-5" w:hanging="10"/>
        <w:jc w:val="both"/>
        <w:rPr>
          <w:ins w:id="101" w:author="WESLEY DOS SANTOS GATINHO" w:date="2025-05-23T23:22:00Z" w16du:dateUtc="2025-05-23T23:22:12Z"/>
          <w:rFonts w:ascii="Arial Nova" w:eastAsia="Arial Nova" w:hAnsi="Arial Nova" w:cs="Arial Nova"/>
          <w:color w:val="000000" w:themeColor="text1"/>
          <w:rPrChange w:id="102" w:author="WESLEY DOS SANTOS GATINHO" w:date="2025-05-23T23:22:00Z">
            <w:rPr>
              <w:ins w:id="103" w:author="WESLEY DOS SANTOS GATINHO" w:date="2025-05-23T23:22:00Z" w16du:dateUtc="2025-05-23T23:22:12Z"/>
              <w:rFonts w:ascii="Calibri" w:eastAsia="Calibri" w:hAnsi="Calibri" w:cs="Calibri"/>
              <w:color w:val="000000" w:themeColor="text1"/>
            </w:rPr>
          </w:rPrChange>
        </w:rPr>
        <w:pPrChange w:id="104" w:author="WESLEY DOS SANTOS GATINHO" w:date="2025-05-23T23:22:00Z">
          <w:pPr/>
        </w:pPrChange>
      </w:pPr>
      <w:ins w:id="105" w:author="WESLEY DOS SANTOS GATINHO" w:date="2025-05-23T23:22:00Z">
        <w:r w:rsidRPr="7B76BED7">
          <w:rPr>
            <w:rFonts w:ascii="Arial Nova" w:eastAsia="Arial Nova" w:hAnsi="Arial Nova" w:cs="Arial Nova"/>
            <w:color w:val="000000" w:themeColor="text1"/>
            <w:rPrChange w:id="106" w:author="WESLEY DOS SANTOS GATINHO" w:date="2025-05-23T23:22:00Z">
              <w:rPr>
                <w:rFonts w:ascii="Calibri" w:eastAsia="Calibri" w:hAnsi="Calibri" w:cs="Calibri"/>
                <w:color w:val="000000" w:themeColor="text1"/>
              </w:rPr>
            </w:rPrChange>
          </w:rPr>
          <w:lastRenderedPageBreak/>
          <w:t xml:space="preserve">(com barreiras de adoção). O </w:t>
        </w:r>
        <w:proofErr w:type="spellStart"/>
        <w:r w:rsidRPr="7B76BED7">
          <w:rPr>
            <w:rFonts w:ascii="Arial Nova" w:eastAsia="Arial Nova" w:hAnsi="Arial Nova" w:cs="Arial Nova"/>
            <w:color w:val="000000" w:themeColor="text1"/>
            <w:rPrChange w:id="107" w:author="WESLEY DOS SANTOS GATINHO" w:date="2025-05-23T23:22: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108" w:author="WESLEY DOS SANTOS GATINHO" w:date="2025-05-23T23:22:00Z">
              <w:rPr>
                <w:rFonts w:ascii="Calibri" w:eastAsia="Calibri" w:hAnsi="Calibri" w:cs="Calibri"/>
                <w:color w:val="000000" w:themeColor="text1"/>
              </w:rPr>
            </w:rPrChange>
          </w:rPr>
          <w:t xml:space="preserve"> App propõe solucionar este problema usando a câmera do smartphone e IA avançada para oferecer feedback postural instantâneo e inteligente, democratizando o acesso a treinos de maior qualidade. O MVP de um mês é a resposta ágil da </w:t>
        </w:r>
        <w:proofErr w:type="spellStart"/>
        <w:r w:rsidRPr="7B76BED7">
          <w:rPr>
            <w:rFonts w:ascii="Arial Nova" w:eastAsia="Arial Nova" w:hAnsi="Arial Nova" w:cs="Arial Nova"/>
            <w:color w:val="000000" w:themeColor="text1"/>
            <w:rPrChange w:id="109" w:author="WESLEY DOS SANTOS GATINHO" w:date="2025-05-23T23:22: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110" w:author="WESLEY DOS SANTOS GATINHO" w:date="2025-05-23T23:22:00Z">
              <w:rPr>
                <w:rFonts w:ascii="Calibri" w:eastAsia="Calibri" w:hAnsi="Calibri" w:cs="Calibri"/>
                <w:color w:val="000000" w:themeColor="text1"/>
              </w:rPr>
            </w:rPrChange>
          </w:rPr>
          <w:t xml:space="preserve"> para validar essa demanda, demonstrar capacidade de inovação, capturar dados iniciais e estabelecer uma vantagem pioneira. </w:t>
        </w:r>
      </w:ins>
    </w:p>
    <w:p w14:paraId="7F1AFAA6" w14:textId="2682738C" w:rsidR="04C4F143" w:rsidRDefault="50311368">
      <w:pPr>
        <w:pStyle w:val="PargrafodaLista"/>
        <w:numPr>
          <w:ilvl w:val="0"/>
          <w:numId w:val="27"/>
        </w:numPr>
        <w:spacing w:after="169" w:line="360" w:lineRule="auto"/>
        <w:jc w:val="both"/>
        <w:rPr>
          <w:ins w:id="111" w:author="WESLEY DOS SANTOS GATINHO" w:date="2025-05-23T23:22:00Z" w16du:dateUtc="2025-05-23T23:22:12Z"/>
          <w:rFonts w:ascii="Arial Nova" w:eastAsia="Arial Nova" w:hAnsi="Arial Nova" w:cs="Arial Nova"/>
          <w:color w:val="000000" w:themeColor="text1"/>
          <w:rPrChange w:id="112" w:author="WESLEY DOS SANTOS GATINHO" w:date="2025-05-23T23:22:00Z">
            <w:rPr>
              <w:ins w:id="113" w:author="WESLEY DOS SANTOS GATINHO" w:date="2025-05-23T23:22:00Z" w16du:dateUtc="2025-05-23T23:22:12Z"/>
              <w:rFonts w:ascii="Calibri" w:eastAsia="Calibri" w:hAnsi="Calibri" w:cs="Calibri"/>
              <w:color w:val="000000" w:themeColor="text1"/>
            </w:rPr>
          </w:rPrChange>
        </w:rPr>
        <w:pPrChange w:id="114" w:author="WESLEY DOS SANTOS GATINHO" w:date="2025-05-23T23:35:00Z">
          <w:pPr>
            <w:ind w:left="10" w:hanging="10"/>
          </w:pPr>
        </w:pPrChange>
      </w:pPr>
      <w:ins w:id="115" w:author="WESLEY DOS SANTOS GATINHO" w:date="2025-05-23T23:22:00Z">
        <w:r w:rsidRPr="7B76BED7">
          <w:rPr>
            <w:rFonts w:ascii="Arial Nova" w:eastAsia="Arial Nova" w:hAnsi="Arial Nova" w:cs="Arial Nova"/>
            <w:color w:val="000000" w:themeColor="text1"/>
            <w:rPrChange w:id="116" w:author="WESLEY DOS SANTOS GATINHO" w:date="2025-05-23T23:22:00Z">
              <w:rPr>
                <w:rFonts w:ascii="Calibri" w:eastAsia="Calibri" w:hAnsi="Calibri" w:cs="Calibri"/>
                <w:color w:val="000000" w:themeColor="text1"/>
              </w:rPr>
            </w:rPrChange>
          </w:rPr>
          <w:t xml:space="preserve">Visão Geral da Reunião e Principais Decisões </w:t>
        </w:r>
      </w:ins>
    </w:p>
    <w:p w14:paraId="358E566E" w14:textId="34A7C38A" w:rsidR="04C4F143" w:rsidRDefault="50311368">
      <w:pPr>
        <w:spacing w:after="169" w:line="360" w:lineRule="auto"/>
        <w:ind w:left="-5" w:hanging="10"/>
        <w:jc w:val="both"/>
        <w:rPr>
          <w:ins w:id="117" w:author="WESLEY DOS SANTOS GATINHO" w:date="2025-05-23T23:22:00Z" w16du:dateUtc="2025-05-23T23:22:12Z"/>
          <w:rFonts w:ascii="Arial Nova" w:eastAsia="Arial Nova" w:hAnsi="Arial Nova" w:cs="Arial Nova"/>
          <w:color w:val="000000" w:themeColor="text1"/>
          <w:rPrChange w:id="118" w:author="WESLEY DOS SANTOS GATINHO" w:date="2025-05-23T23:22:00Z">
            <w:rPr>
              <w:ins w:id="119" w:author="WESLEY DOS SANTOS GATINHO" w:date="2025-05-23T23:22:00Z" w16du:dateUtc="2025-05-23T23:22:12Z"/>
              <w:rFonts w:ascii="Calibri" w:eastAsia="Calibri" w:hAnsi="Calibri" w:cs="Calibri"/>
              <w:color w:val="000000" w:themeColor="text1"/>
            </w:rPr>
          </w:rPrChange>
        </w:rPr>
        <w:pPrChange w:id="120" w:author="WESLEY DOS SANTOS GATINHO" w:date="2025-05-23T23:22:00Z">
          <w:pPr>
            <w:ind w:left="10" w:hanging="10"/>
          </w:pPr>
        </w:pPrChange>
      </w:pPr>
      <w:ins w:id="121" w:author="WESLEY DOS SANTOS GATINHO" w:date="2025-05-23T23:22:00Z">
        <w:r w:rsidRPr="7B76BED7">
          <w:rPr>
            <w:rFonts w:ascii="Arial Nova" w:eastAsia="Arial Nova" w:hAnsi="Arial Nova" w:cs="Arial Nova"/>
            <w:color w:val="000000" w:themeColor="text1"/>
            <w:rPrChange w:id="122" w:author="WESLEY DOS SANTOS GATINHO" w:date="2025-05-23T23:22:00Z">
              <w:rPr>
                <w:rFonts w:ascii="Calibri" w:eastAsia="Calibri" w:hAnsi="Calibri" w:cs="Calibri"/>
                <w:color w:val="000000" w:themeColor="text1"/>
              </w:rPr>
            </w:rPrChange>
          </w:rPr>
          <w:t xml:space="preserve">A reunião inaugural foi marcada por um forte alinhamento entre a visão de mercado da </w:t>
        </w:r>
        <w:proofErr w:type="spellStart"/>
        <w:r w:rsidRPr="7B76BED7">
          <w:rPr>
            <w:rFonts w:ascii="Arial Nova" w:eastAsia="Arial Nova" w:hAnsi="Arial Nova" w:cs="Arial Nova"/>
            <w:color w:val="000000" w:themeColor="text1"/>
            <w:rPrChange w:id="123" w:author="WESLEY DOS SANTOS GATINHO" w:date="2025-05-23T23:22: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124" w:author="WESLEY DOS SANTOS GATINHO" w:date="2025-05-23T23:22:00Z">
              <w:rPr>
                <w:rFonts w:ascii="Calibri" w:eastAsia="Calibri" w:hAnsi="Calibri" w:cs="Calibri"/>
                <w:color w:val="000000" w:themeColor="text1"/>
              </w:rPr>
            </w:rPrChange>
          </w:rPr>
          <w:t xml:space="preserve"> e a expertise técnica da Soluções Tech Integradas. Lucas, representando a Inovação, destacou a necessidade de um MVP que impressione pela inteligência e fluidez, mesmo sendo enxuto. André, focado em Operações e TI, salientou a importância da estabilidade, performance e de um escopo rigorosamente controlado para viabilizar o prazo. </w:t>
        </w:r>
      </w:ins>
    </w:p>
    <w:p w14:paraId="4B75CA16" w14:textId="2DAD716D" w:rsidR="04C4F143" w:rsidRDefault="50311368">
      <w:pPr>
        <w:spacing w:after="169" w:line="360" w:lineRule="auto"/>
        <w:ind w:left="-5" w:hanging="10"/>
        <w:jc w:val="both"/>
        <w:rPr>
          <w:ins w:id="125" w:author="WESLEY DOS SANTOS GATINHO" w:date="2025-05-23T23:22:00Z" w16du:dateUtc="2025-05-23T23:22:12Z"/>
          <w:rFonts w:ascii="Arial Nova" w:eastAsia="Arial Nova" w:hAnsi="Arial Nova" w:cs="Arial Nova"/>
          <w:color w:val="000000" w:themeColor="text1"/>
          <w:rPrChange w:id="126" w:author="WESLEY DOS SANTOS GATINHO" w:date="2025-05-23T23:22:00Z">
            <w:rPr>
              <w:ins w:id="127" w:author="WESLEY DOS SANTOS GATINHO" w:date="2025-05-23T23:22:00Z" w16du:dateUtc="2025-05-23T23:22:12Z"/>
              <w:rFonts w:ascii="Calibri" w:eastAsia="Calibri" w:hAnsi="Calibri" w:cs="Calibri"/>
              <w:color w:val="000000" w:themeColor="text1"/>
            </w:rPr>
          </w:rPrChange>
        </w:rPr>
        <w:pPrChange w:id="128" w:author="WESLEY DOS SANTOS GATINHO" w:date="2025-05-23T23:22:00Z">
          <w:pPr>
            <w:ind w:left="10" w:hanging="10"/>
          </w:pPr>
        </w:pPrChange>
      </w:pPr>
      <w:ins w:id="129" w:author="WESLEY DOS SANTOS GATINHO" w:date="2025-05-23T23:22:00Z">
        <w:r w:rsidRPr="7B76BED7">
          <w:rPr>
            <w:rFonts w:ascii="Arial Nova" w:eastAsia="Arial Nova" w:hAnsi="Arial Nova" w:cs="Arial Nova"/>
            <w:color w:val="000000" w:themeColor="text1"/>
            <w:rPrChange w:id="130" w:author="WESLEY DOS SANTOS GATINHO" w:date="2025-05-23T23:22:00Z">
              <w:rPr>
                <w:rFonts w:ascii="Calibri" w:eastAsia="Calibri" w:hAnsi="Calibri" w:cs="Calibri"/>
                <w:color w:val="000000" w:themeColor="text1"/>
              </w:rPr>
            </w:rPrChange>
          </w:rPr>
          <w:t xml:space="preserve">Principais Decisões e Alinhamentos Estratégicos: </w:t>
        </w:r>
      </w:ins>
    </w:p>
    <w:p w14:paraId="336E44CB" w14:textId="7F64A9FA" w:rsidR="04C4F143" w:rsidRDefault="50311368">
      <w:pPr>
        <w:pStyle w:val="PargrafodaLista"/>
        <w:numPr>
          <w:ilvl w:val="0"/>
          <w:numId w:val="23"/>
        </w:numPr>
        <w:spacing w:after="0" w:line="360" w:lineRule="auto"/>
        <w:jc w:val="both"/>
        <w:rPr>
          <w:ins w:id="131" w:author="WESLEY DOS SANTOS GATINHO" w:date="2025-05-23T23:22:00Z" w16du:dateUtc="2025-05-23T23:22:12Z"/>
          <w:rFonts w:ascii="Arial Nova" w:eastAsia="Arial Nova" w:hAnsi="Arial Nova" w:cs="Arial Nova"/>
          <w:color w:val="000000" w:themeColor="text1"/>
          <w:rPrChange w:id="132" w:author="WESLEY DOS SANTOS GATINHO" w:date="2025-05-23T23:22:00Z">
            <w:rPr>
              <w:ins w:id="133" w:author="WESLEY DOS SANTOS GATINHO" w:date="2025-05-23T23:22:00Z" w16du:dateUtc="2025-05-23T23:22:12Z"/>
              <w:rFonts w:ascii="Calibri" w:eastAsia="Calibri" w:hAnsi="Calibri" w:cs="Calibri"/>
              <w:color w:val="000000" w:themeColor="text1"/>
            </w:rPr>
          </w:rPrChange>
        </w:rPr>
        <w:pPrChange w:id="134" w:author="WESLEY DOS SANTOS GATINHO" w:date="2025-05-23T23:36:00Z">
          <w:pPr>
            <w:pStyle w:val="PargrafodaLista"/>
            <w:numPr>
              <w:numId w:val="42"/>
            </w:numPr>
            <w:ind w:left="370" w:hanging="10"/>
          </w:pPr>
        </w:pPrChange>
      </w:pPr>
      <w:ins w:id="135" w:author="WESLEY DOS SANTOS GATINHO" w:date="2025-05-23T23:22:00Z">
        <w:r w:rsidRPr="7B76BED7">
          <w:rPr>
            <w:rFonts w:ascii="Arial Nova" w:eastAsia="Arial Nova" w:hAnsi="Arial Nova" w:cs="Arial Nova"/>
            <w:color w:val="000000" w:themeColor="text1"/>
            <w:rPrChange w:id="136" w:author="WESLEY DOS SANTOS GATINHO" w:date="2025-05-23T23:22:00Z">
              <w:rPr>
                <w:rFonts w:ascii="Calibri" w:eastAsia="Calibri" w:hAnsi="Calibri" w:cs="Calibri"/>
                <w:color w:val="000000" w:themeColor="text1"/>
              </w:rPr>
            </w:rPrChange>
          </w:rPr>
          <w:t xml:space="preserve">Núcleo do MVP: A funcionalidade inegociável é a correção postural via IA para 2 a 3 exercícios chave. </w:t>
        </w:r>
      </w:ins>
    </w:p>
    <w:p w14:paraId="1B335E6A" w14:textId="7D3C10F9" w:rsidR="04C4F143" w:rsidRDefault="50311368">
      <w:pPr>
        <w:pStyle w:val="PargrafodaLista"/>
        <w:numPr>
          <w:ilvl w:val="0"/>
          <w:numId w:val="23"/>
        </w:numPr>
        <w:spacing w:after="0" w:line="360" w:lineRule="auto"/>
        <w:jc w:val="both"/>
        <w:rPr>
          <w:ins w:id="137" w:author="WESLEY DOS SANTOS GATINHO" w:date="2025-05-23T23:22:00Z" w16du:dateUtc="2025-05-23T23:22:12Z"/>
          <w:rFonts w:ascii="Arial Nova" w:eastAsia="Arial Nova" w:hAnsi="Arial Nova" w:cs="Arial Nova"/>
          <w:color w:val="000000" w:themeColor="text1"/>
          <w:rPrChange w:id="138" w:author="WESLEY DOS SANTOS GATINHO" w:date="2025-05-23T23:22:00Z">
            <w:rPr>
              <w:ins w:id="139" w:author="WESLEY DOS SANTOS GATINHO" w:date="2025-05-23T23:22:00Z" w16du:dateUtc="2025-05-23T23:22:12Z"/>
              <w:rFonts w:ascii="Calibri" w:eastAsia="Calibri" w:hAnsi="Calibri" w:cs="Calibri"/>
              <w:color w:val="000000" w:themeColor="text1"/>
            </w:rPr>
          </w:rPrChange>
        </w:rPr>
        <w:pPrChange w:id="140" w:author="WESLEY DOS SANTOS GATINHO" w:date="2025-05-23T23:36:00Z">
          <w:pPr>
            <w:pStyle w:val="PargrafodaLista"/>
            <w:numPr>
              <w:numId w:val="42"/>
            </w:numPr>
            <w:ind w:left="370" w:hanging="10"/>
          </w:pPr>
        </w:pPrChange>
      </w:pPr>
      <w:ins w:id="141" w:author="WESLEY DOS SANTOS GATINHO" w:date="2025-05-23T23:22:00Z">
        <w:r w:rsidRPr="7B76BED7">
          <w:rPr>
            <w:rFonts w:ascii="Arial Nova" w:eastAsia="Arial Nova" w:hAnsi="Arial Nova" w:cs="Arial Nova"/>
            <w:color w:val="000000" w:themeColor="text1"/>
            <w:rPrChange w:id="142" w:author="WESLEY DOS SANTOS GATINHO" w:date="2025-05-23T23:22:00Z">
              <w:rPr>
                <w:rFonts w:ascii="Calibri" w:eastAsia="Calibri" w:hAnsi="Calibri" w:cs="Calibri"/>
                <w:color w:val="000000" w:themeColor="text1"/>
              </w:rPr>
            </w:rPrChange>
          </w:rPr>
          <w:t xml:space="preserve">Experiência do Usuário (UX): O foco é em feedback em tempo real, intuitivo e acionável. Serão incluídos elementos leves de personalização (seleção de foco) e gamificação (pontuação simples) para testar o engajamento, além de uma visualização de progresso básica. </w:t>
        </w:r>
      </w:ins>
    </w:p>
    <w:p w14:paraId="17729014" w14:textId="26633EAD" w:rsidR="04C4F143" w:rsidRDefault="50311368">
      <w:pPr>
        <w:pStyle w:val="PargrafodaLista"/>
        <w:numPr>
          <w:ilvl w:val="0"/>
          <w:numId w:val="23"/>
        </w:numPr>
        <w:spacing w:after="0" w:line="360" w:lineRule="auto"/>
        <w:jc w:val="both"/>
        <w:rPr>
          <w:ins w:id="143" w:author="WESLEY DOS SANTOS GATINHO" w:date="2025-05-23T23:22:00Z" w16du:dateUtc="2025-05-23T23:22:12Z"/>
          <w:rFonts w:ascii="Arial Nova" w:eastAsia="Arial Nova" w:hAnsi="Arial Nova" w:cs="Arial Nova"/>
          <w:color w:val="000000" w:themeColor="text1"/>
          <w:rPrChange w:id="144" w:author="WESLEY DOS SANTOS GATINHO" w:date="2025-05-23T23:22:00Z">
            <w:rPr>
              <w:ins w:id="145" w:author="WESLEY DOS SANTOS GATINHO" w:date="2025-05-23T23:22:00Z" w16du:dateUtc="2025-05-23T23:22:12Z"/>
              <w:rFonts w:ascii="Calibri" w:eastAsia="Calibri" w:hAnsi="Calibri" w:cs="Calibri"/>
              <w:color w:val="000000" w:themeColor="text1"/>
            </w:rPr>
          </w:rPrChange>
        </w:rPr>
        <w:pPrChange w:id="146" w:author="WESLEY DOS SANTOS GATINHO" w:date="2025-05-23T23:36:00Z">
          <w:pPr>
            <w:pStyle w:val="PargrafodaLista"/>
            <w:numPr>
              <w:numId w:val="42"/>
            </w:numPr>
            <w:ind w:left="370" w:hanging="10"/>
          </w:pPr>
        </w:pPrChange>
      </w:pPr>
      <w:ins w:id="147" w:author="WESLEY DOS SANTOS GATINHO" w:date="2025-05-23T23:22:00Z">
        <w:r w:rsidRPr="7B76BED7">
          <w:rPr>
            <w:rFonts w:ascii="Arial Nova" w:eastAsia="Arial Nova" w:hAnsi="Arial Nova" w:cs="Arial Nova"/>
            <w:color w:val="000000" w:themeColor="text1"/>
            <w:rPrChange w:id="148" w:author="WESLEY DOS SANTOS GATINHO" w:date="2025-05-23T23:22:00Z">
              <w:rPr>
                <w:rFonts w:ascii="Calibri" w:eastAsia="Calibri" w:hAnsi="Calibri" w:cs="Calibri"/>
                <w:color w:val="000000" w:themeColor="text1"/>
              </w:rPr>
            </w:rPrChange>
          </w:rPr>
          <w:t xml:space="preserve">Abordagem Tecnológica: Para agilidade e privacidade, o processamento da IA será 100% </w:t>
        </w:r>
        <w:proofErr w:type="spellStart"/>
        <w:r w:rsidRPr="7B76BED7">
          <w:rPr>
            <w:rFonts w:ascii="Arial Nova" w:eastAsia="Arial Nova" w:hAnsi="Arial Nova" w:cs="Arial Nova"/>
            <w:color w:val="000000" w:themeColor="text1"/>
            <w:rPrChange w:id="149" w:author="WESLEY DOS SANTOS GATINHO" w:date="2025-05-23T23:22:00Z">
              <w:rPr>
                <w:rFonts w:ascii="Calibri" w:eastAsia="Calibri" w:hAnsi="Calibri" w:cs="Calibri"/>
                <w:color w:val="000000" w:themeColor="text1"/>
              </w:rPr>
            </w:rPrChange>
          </w:rPr>
          <w:t>on</w:t>
        </w:r>
        <w:proofErr w:type="spellEnd"/>
        <w:r w:rsidRPr="7B76BED7">
          <w:rPr>
            <w:rFonts w:ascii="Arial Nova" w:eastAsia="Arial Nova" w:hAnsi="Arial Nova" w:cs="Arial Nova"/>
            <w:color w:val="000000" w:themeColor="text1"/>
            <w:rPrChange w:id="150" w:author="WESLEY DOS SANTOS GATINHO" w:date="2025-05-23T23:22:00Z">
              <w:rPr>
                <w:rFonts w:ascii="Calibri" w:eastAsia="Calibri" w:hAnsi="Calibri" w:cs="Calibri"/>
                <w:color w:val="000000" w:themeColor="text1"/>
              </w:rPr>
            </w:rPrChange>
          </w:rPr>
          <w:t>-device. O desenvolvimento será focado em uma única plataforma móvel (a ser definida com urgência) e serão explorados frameworks de ML estabelecidos (</w:t>
        </w:r>
        <w:proofErr w:type="spellStart"/>
        <w:r w:rsidRPr="7B76BED7">
          <w:rPr>
            <w:rFonts w:ascii="Arial Nova" w:eastAsia="Arial Nova" w:hAnsi="Arial Nova" w:cs="Arial Nova"/>
            <w:color w:val="000000" w:themeColor="text1"/>
            <w:rPrChange w:id="151" w:author="WESLEY DOS SANTOS GATINHO" w:date="2025-05-23T23:22:00Z">
              <w:rPr>
                <w:rFonts w:ascii="Calibri" w:eastAsia="Calibri" w:hAnsi="Calibri" w:cs="Calibri"/>
                <w:color w:val="000000" w:themeColor="text1"/>
              </w:rPr>
            </w:rPrChange>
          </w:rPr>
          <w:t>TensorFlow</w:t>
        </w:r>
        <w:proofErr w:type="spellEnd"/>
        <w:r w:rsidRPr="7B76BED7">
          <w:rPr>
            <w:rFonts w:ascii="Arial Nova" w:eastAsia="Arial Nova" w:hAnsi="Arial Nova" w:cs="Arial Nova"/>
            <w:color w:val="000000" w:themeColor="text1"/>
            <w:rPrChange w:id="152" w:author="WESLEY DOS SANTOS GATINHO" w:date="2025-05-23T23:22:00Z">
              <w:rPr>
                <w:rFonts w:ascii="Calibri" w:eastAsia="Calibri" w:hAnsi="Calibri" w:cs="Calibri"/>
                <w:color w:val="000000" w:themeColor="text1"/>
              </w:rPr>
            </w:rPrChange>
          </w:rPr>
          <w:t xml:space="preserve"> Lite, Core ML, </w:t>
        </w:r>
        <w:proofErr w:type="spellStart"/>
        <w:r w:rsidRPr="7B76BED7">
          <w:rPr>
            <w:rFonts w:ascii="Arial Nova" w:eastAsia="Arial Nova" w:hAnsi="Arial Nova" w:cs="Arial Nova"/>
            <w:color w:val="000000" w:themeColor="text1"/>
            <w:rPrChange w:id="153" w:author="WESLEY DOS SANTOS GATINHO" w:date="2025-05-23T23:22:00Z">
              <w:rPr>
                <w:rFonts w:ascii="Calibri" w:eastAsia="Calibri" w:hAnsi="Calibri" w:cs="Calibri"/>
                <w:color w:val="000000" w:themeColor="text1"/>
              </w:rPr>
            </w:rPrChange>
          </w:rPr>
          <w:t>MediaPipe</w:t>
        </w:r>
        <w:proofErr w:type="spellEnd"/>
        <w:r w:rsidRPr="7B76BED7">
          <w:rPr>
            <w:rFonts w:ascii="Arial Nova" w:eastAsia="Arial Nova" w:hAnsi="Arial Nova" w:cs="Arial Nova"/>
            <w:color w:val="000000" w:themeColor="text1"/>
            <w:rPrChange w:id="154" w:author="WESLEY DOS SANTOS GATINHO" w:date="2025-05-23T23:22:00Z">
              <w:rPr>
                <w:rFonts w:ascii="Calibri" w:eastAsia="Calibri" w:hAnsi="Calibri" w:cs="Calibri"/>
                <w:color w:val="000000" w:themeColor="text1"/>
              </w:rPr>
            </w:rPrChange>
          </w:rPr>
          <w:t>, etc.).</w:t>
        </w:r>
      </w:ins>
    </w:p>
    <w:p w14:paraId="6A221B68" w14:textId="6F040A04" w:rsidR="04C4F143" w:rsidRDefault="50311368">
      <w:pPr>
        <w:pStyle w:val="PargrafodaLista"/>
        <w:numPr>
          <w:ilvl w:val="0"/>
          <w:numId w:val="23"/>
        </w:numPr>
        <w:spacing w:after="0" w:line="360" w:lineRule="auto"/>
        <w:jc w:val="both"/>
        <w:rPr>
          <w:ins w:id="155" w:author="WESLEY DOS SANTOS GATINHO" w:date="2025-05-23T23:37:00Z" w16du:dateUtc="2025-05-23T23:37:51Z"/>
          <w:rFonts w:ascii="Arial Nova" w:eastAsia="Arial Nova" w:hAnsi="Arial Nova" w:cs="Arial Nova"/>
          <w:color w:val="000000" w:themeColor="text1"/>
        </w:rPr>
        <w:pPrChange w:id="156" w:author="WESLEY DOS SANTOS GATINHO" w:date="2025-05-23T23:36:00Z">
          <w:pPr>
            <w:pStyle w:val="PargrafodaLista"/>
            <w:numPr>
              <w:numId w:val="42"/>
            </w:numPr>
            <w:ind w:left="370" w:hanging="10"/>
          </w:pPr>
        </w:pPrChange>
      </w:pPr>
      <w:ins w:id="157" w:author="WESLEY DOS SANTOS GATINHO" w:date="2025-05-23T23:22:00Z">
        <w:r w:rsidRPr="7B76BED7">
          <w:rPr>
            <w:rFonts w:ascii="Arial Nova" w:eastAsia="Arial Nova" w:hAnsi="Arial Nova" w:cs="Arial Nova"/>
            <w:color w:val="000000" w:themeColor="text1"/>
            <w:rPrChange w:id="158" w:author="WESLEY DOS SANTOS GATINHO" w:date="2025-05-23T23:22:00Z">
              <w:rPr>
                <w:rFonts w:ascii="Calibri" w:eastAsia="Calibri" w:hAnsi="Calibri" w:cs="Calibri"/>
                <w:color w:val="000000" w:themeColor="text1"/>
              </w:rPr>
            </w:rPrChange>
          </w:rPr>
          <w:t xml:space="preserve">Escopo Técnico Delimitado: Para garantir a entrega em um mês, nenhuma integração externa ou </w:t>
        </w:r>
        <w:proofErr w:type="spellStart"/>
        <w:r w:rsidRPr="7B76BED7">
          <w:rPr>
            <w:rFonts w:ascii="Arial Nova" w:eastAsia="Arial Nova" w:hAnsi="Arial Nova" w:cs="Arial Nova"/>
            <w:color w:val="000000" w:themeColor="text1"/>
            <w:rPrChange w:id="159" w:author="WESLEY DOS SANTOS GATINHO" w:date="2025-05-23T23:22:00Z">
              <w:rPr>
                <w:rFonts w:ascii="Calibri" w:eastAsia="Calibri" w:hAnsi="Calibri" w:cs="Calibri"/>
                <w:color w:val="000000" w:themeColor="text1"/>
              </w:rPr>
            </w:rPrChange>
          </w:rPr>
          <w:t>backend</w:t>
        </w:r>
        <w:proofErr w:type="spellEnd"/>
        <w:r w:rsidRPr="7B76BED7">
          <w:rPr>
            <w:rFonts w:ascii="Arial Nova" w:eastAsia="Arial Nova" w:hAnsi="Arial Nova" w:cs="Arial Nova"/>
            <w:color w:val="000000" w:themeColor="text1"/>
            <w:rPrChange w:id="160" w:author="WESLEY DOS SANTOS GATINHO" w:date="2025-05-23T23:22:00Z">
              <w:rPr>
                <w:rFonts w:ascii="Calibri" w:eastAsia="Calibri" w:hAnsi="Calibri" w:cs="Calibri"/>
                <w:color w:val="000000" w:themeColor="text1"/>
              </w:rPr>
            </w:rPrChange>
          </w:rPr>
          <w:t xml:space="preserve"> será desenvolvida para o MVP. O armazenamento de dados e a autenticação serão locais e simplificados.</w:t>
        </w:r>
      </w:ins>
      <w:ins w:id="161" w:author="WESLEY DOS SANTOS GATINHO" w:date="2025-05-23T23:36:00Z">
        <w:r w:rsidR="7077C862" w:rsidRPr="7B76BED7">
          <w:rPr>
            <w:rFonts w:ascii="Arial Nova" w:eastAsia="Arial Nova" w:hAnsi="Arial Nova" w:cs="Arial Nova"/>
            <w:color w:val="000000" w:themeColor="text1"/>
          </w:rPr>
          <w:t xml:space="preserve"> </w:t>
        </w:r>
      </w:ins>
    </w:p>
    <w:p w14:paraId="77F77EC7" w14:textId="6993A903" w:rsidR="04C4F143" w:rsidRDefault="50311368" w:rsidP="7B76BED7">
      <w:pPr>
        <w:pStyle w:val="PargrafodaLista"/>
        <w:numPr>
          <w:ilvl w:val="0"/>
          <w:numId w:val="23"/>
        </w:numPr>
        <w:spacing w:after="0" w:line="360" w:lineRule="auto"/>
        <w:jc w:val="both"/>
        <w:rPr>
          <w:ins w:id="162" w:author="WESLEY DOS SANTOS GATINHO" w:date="2025-05-23T23:24:00Z" w16du:dateUtc="2025-05-23T23:24:51Z"/>
          <w:rFonts w:ascii="Arial Nova" w:eastAsia="Arial Nova" w:hAnsi="Arial Nova" w:cs="Arial Nova"/>
          <w:color w:val="000000" w:themeColor="text1"/>
        </w:rPr>
      </w:pPr>
      <w:ins w:id="163" w:author="WESLEY DOS SANTOS GATINHO" w:date="2025-05-23T23:22:00Z">
        <w:r w:rsidRPr="7B76BED7">
          <w:rPr>
            <w:rFonts w:ascii="Arial Nova" w:eastAsia="Arial Nova" w:hAnsi="Arial Nova" w:cs="Arial Nova"/>
            <w:color w:val="000000" w:themeColor="text1"/>
            <w:rPrChange w:id="164" w:author="WESLEY DOS SANTOS GATINHO" w:date="2025-05-23T23:22:00Z">
              <w:rPr>
                <w:rFonts w:ascii="Calibri" w:eastAsia="Calibri" w:hAnsi="Calibri" w:cs="Calibri"/>
                <w:color w:val="000000" w:themeColor="text1"/>
              </w:rPr>
            </w:rPrChange>
          </w:rPr>
          <w:t xml:space="preserve">Métricas de Sucesso do MVP: O sucesso será medido pela entrega pontual de um protótipo funcional e estável, pela reação positiva dos usuários-piloto em relação à inovação e usabilidade da IA, e pela qualidade do feedback coletado para guiar os próximos ciclos de desenvolvimento. </w:t>
        </w:r>
        <w:r w:rsidR="04C4F143">
          <w:br/>
        </w:r>
        <w:r w:rsidR="04C4F143">
          <w:lastRenderedPageBreak/>
          <w:br/>
        </w:r>
      </w:ins>
    </w:p>
    <w:p w14:paraId="04FB79F7" w14:textId="6DEE12BF" w:rsidR="04C4F143" w:rsidRDefault="7B76BED7">
      <w:pPr>
        <w:spacing w:after="0" w:line="360" w:lineRule="auto"/>
        <w:jc w:val="both"/>
        <w:rPr>
          <w:ins w:id="165" w:author="WESLEY DOS SANTOS GATINHO" w:date="2025-05-23T23:38:00Z" w16du:dateUtc="2025-05-23T23:38:13Z"/>
          <w:rFonts w:ascii="Arial Nova" w:eastAsia="Arial Nova" w:hAnsi="Arial Nova" w:cs="Arial Nova"/>
          <w:color w:val="000000" w:themeColor="text1"/>
        </w:rPr>
        <w:pPrChange w:id="166" w:author="WESLEY DOS SANTOS GATINHO" w:date="2025-05-23T23:36:00Z">
          <w:pPr>
            <w:pStyle w:val="PargrafodaLista"/>
            <w:spacing w:after="0" w:line="360" w:lineRule="auto"/>
            <w:ind w:left="708"/>
            <w:jc w:val="both"/>
          </w:pPr>
        </w:pPrChange>
      </w:pPr>
      <w:r w:rsidRPr="7B76BED7">
        <w:rPr>
          <w:rFonts w:ascii="Arial Nova" w:eastAsia="Arial Nova" w:hAnsi="Arial Nova" w:cs="Arial Nova"/>
          <w:color w:val="000000" w:themeColor="text1"/>
        </w:rPr>
        <w:t xml:space="preserve">4. </w:t>
      </w:r>
      <w:ins w:id="167" w:author="WESLEY DOS SANTOS GATINHO" w:date="2025-05-23T23:22:00Z">
        <w:r w:rsidR="50311368" w:rsidRPr="7B76BED7">
          <w:rPr>
            <w:rFonts w:ascii="Arial Nova" w:eastAsia="Arial Nova" w:hAnsi="Arial Nova" w:cs="Arial Nova"/>
            <w:color w:val="000000" w:themeColor="text1"/>
            <w:rPrChange w:id="168" w:author="WESLEY DOS SANTOS GATINHO" w:date="2025-05-23T23:22:00Z">
              <w:rPr>
                <w:rFonts w:ascii="Calibri" w:eastAsia="Calibri" w:hAnsi="Calibri" w:cs="Calibri"/>
                <w:color w:val="000000" w:themeColor="text1"/>
              </w:rPr>
            </w:rPrChange>
          </w:rPr>
          <w:t xml:space="preserve">Transcrição Completa da Reunião de Elicitação </w:t>
        </w:r>
        <w:r w:rsidR="04C4F143">
          <w:br/>
        </w:r>
        <w:r w:rsidR="04C4F143">
          <w:br/>
        </w:r>
        <w:r w:rsidR="50311368" w:rsidRPr="7B76BED7">
          <w:rPr>
            <w:rFonts w:ascii="Arial Nova" w:eastAsia="Arial Nova" w:hAnsi="Arial Nova" w:cs="Arial Nova"/>
            <w:color w:val="000000" w:themeColor="text1"/>
            <w:rPrChange w:id="169" w:author="WESLEY DOS SANTOS GATINHO" w:date="2025-05-23T23:22:00Z">
              <w:rPr>
                <w:rFonts w:ascii="Calibri" w:eastAsia="Calibri" w:hAnsi="Calibri" w:cs="Calibri"/>
                <w:color w:val="000000" w:themeColor="text1"/>
              </w:rPr>
            </w:rPrChange>
          </w:rPr>
          <w:t xml:space="preserve">Hugo: “Bom dia, Lucas, André. Agradecemos a disponibilidade para esta reunião. Nosso objetivo hoje é definir os requisitos para o MVP do </w:t>
        </w:r>
        <w:proofErr w:type="spellStart"/>
        <w:r w:rsidR="50311368" w:rsidRPr="7B76BED7">
          <w:rPr>
            <w:rFonts w:ascii="Arial Nova" w:eastAsia="Arial Nova" w:hAnsi="Arial Nova" w:cs="Arial Nova"/>
            <w:color w:val="000000" w:themeColor="text1"/>
            <w:rPrChange w:id="170" w:author="WESLEY DOS SANTOS GATINHO" w:date="2025-05-23T23:22:00Z">
              <w:rPr>
                <w:rFonts w:ascii="Calibri" w:eastAsia="Calibri" w:hAnsi="Calibri" w:cs="Calibri"/>
                <w:color w:val="000000" w:themeColor="text1"/>
              </w:rPr>
            </w:rPrChange>
          </w:rPr>
          <w:t>FitAI</w:t>
        </w:r>
        <w:proofErr w:type="spellEnd"/>
        <w:r w:rsidR="50311368" w:rsidRPr="7B76BED7">
          <w:rPr>
            <w:rFonts w:ascii="Arial Nova" w:eastAsia="Arial Nova" w:hAnsi="Arial Nova" w:cs="Arial Nova"/>
            <w:color w:val="000000" w:themeColor="text1"/>
            <w:rPrChange w:id="171" w:author="WESLEY DOS SANTOS GATINHO" w:date="2025-05-23T23:22:00Z">
              <w:rPr>
                <w:rFonts w:ascii="Calibri" w:eastAsia="Calibri" w:hAnsi="Calibri" w:cs="Calibri"/>
                <w:color w:val="000000" w:themeColor="text1"/>
              </w:rPr>
            </w:rPrChange>
          </w:rPr>
          <w:t xml:space="preserve"> App, a ser desenvolvido neste próximo mês como parte desta iniciativa crucial. Entendemos que a ideia é lançar rapidamente um produto de impacto no mercado. Poderiam começar compartilhando a visão central para esta primeira versão?” </w:t>
        </w:r>
      </w:ins>
    </w:p>
    <w:p w14:paraId="61BEFF2F" w14:textId="24BCB34E" w:rsidR="04C4F143" w:rsidRDefault="04C4F143" w:rsidP="7B76BED7">
      <w:pPr>
        <w:spacing w:after="0" w:line="360" w:lineRule="auto"/>
        <w:jc w:val="both"/>
        <w:rPr>
          <w:ins w:id="172" w:author="WESLEY DOS SANTOS GATINHO" w:date="2025-05-23T23:22:00Z" w16du:dateUtc="2025-05-23T23:22:12Z"/>
          <w:rFonts w:ascii="Arial Nova" w:eastAsia="Arial Nova" w:hAnsi="Arial Nova" w:cs="Arial Nova"/>
          <w:color w:val="000000" w:themeColor="text1"/>
          <w:rPrChange w:id="173" w:author="WESLEY DOS SANTOS GATINHO" w:date="2025-05-23T23:22:00Z">
            <w:rPr>
              <w:ins w:id="174" w:author="WESLEY DOS SANTOS GATINHO" w:date="2025-05-23T23:22:00Z" w16du:dateUtc="2025-05-23T23:22:12Z"/>
              <w:rFonts w:ascii="Calibri" w:eastAsia="Calibri" w:hAnsi="Calibri" w:cs="Calibri"/>
              <w:color w:val="000000" w:themeColor="text1"/>
            </w:rPr>
          </w:rPrChange>
        </w:rPr>
      </w:pPr>
    </w:p>
    <w:p w14:paraId="219D8244" w14:textId="5BF09F4A" w:rsidR="04C4F143" w:rsidRDefault="50311368">
      <w:pPr>
        <w:pStyle w:val="PargrafodaLista"/>
        <w:spacing w:after="0" w:line="360" w:lineRule="auto"/>
        <w:ind w:left="10" w:hanging="10"/>
        <w:jc w:val="both"/>
        <w:rPr>
          <w:ins w:id="175" w:author="WESLEY DOS SANTOS GATINHO" w:date="2025-05-23T23:38:00Z" w16du:dateUtc="2025-05-23T23:38:16Z"/>
          <w:rFonts w:ascii="Arial Nova" w:eastAsia="Arial Nova" w:hAnsi="Arial Nova" w:cs="Arial Nova"/>
          <w:color w:val="000000" w:themeColor="text1"/>
        </w:rPr>
        <w:pPrChange w:id="176" w:author="WESLEY DOS SANTOS GATINHO" w:date="2025-05-23T23:38:00Z">
          <w:pPr>
            <w:pStyle w:val="PargrafodaLista"/>
            <w:numPr>
              <w:numId w:val="41"/>
            </w:numPr>
            <w:ind w:left="370" w:hanging="10"/>
          </w:pPr>
        </w:pPrChange>
      </w:pPr>
      <w:ins w:id="177" w:author="WESLEY DOS SANTOS GATINHO" w:date="2025-05-23T23:22:00Z">
        <w:r w:rsidRPr="7B76BED7">
          <w:rPr>
            <w:rFonts w:ascii="Arial Nova" w:eastAsia="Arial Nova" w:hAnsi="Arial Nova" w:cs="Arial Nova"/>
            <w:color w:val="000000" w:themeColor="text1"/>
            <w:rPrChange w:id="178" w:author="WESLEY DOS SANTOS GATINHO" w:date="2025-05-23T23:22:00Z">
              <w:rPr>
                <w:rFonts w:ascii="Calibri" w:eastAsia="Calibri" w:hAnsi="Calibri" w:cs="Calibri"/>
                <w:color w:val="000000" w:themeColor="text1"/>
              </w:rPr>
            </w:rPrChange>
          </w:rPr>
          <w:t xml:space="preserve">Lucas: “Bom dia, Hugo, Wesley, Leonardo. Exato. Queremos que este MVP, mesmo com o prazo de um mês, capture a essência da inovação da </w:t>
        </w:r>
        <w:proofErr w:type="spellStart"/>
        <w:r w:rsidRPr="7B76BED7">
          <w:rPr>
            <w:rFonts w:ascii="Arial Nova" w:eastAsia="Arial Nova" w:hAnsi="Arial Nova" w:cs="Arial Nova"/>
            <w:color w:val="000000" w:themeColor="text1"/>
            <w:rPrChange w:id="179" w:author="WESLEY DOS SANTOS GATINHO" w:date="2025-05-23T23:22:00Z">
              <w:rPr>
                <w:rFonts w:ascii="Calibri" w:eastAsia="Calibri" w:hAnsi="Calibri" w:cs="Calibri"/>
                <w:color w:val="000000" w:themeColor="text1"/>
              </w:rPr>
            </w:rPrChange>
          </w:rPr>
          <w:t>FitAI</w:t>
        </w:r>
        <w:proofErr w:type="spellEnd"/>
        <w:r w:rsidRPr="7B76BED7">
          <w:rPr>
            <w:rFonts w:ascii="Arial Nova" w:eastAsia="Arial Nova" w:hAnsi="Arial Nova" w:cs="Arial Nova"/>
            <w:color w:val="000000" w:themeColor="text1"/>
            <w:rPrChange w:id="180" w:author="WESLEY DOS SANTOS GATINHO" w:date="2025-05-23T23:22:00Z">
              <w:rPr>
                <w:rFonts w:ascii="Calibri" w:eastAsia="Calibri" w:hAnsi="Calibri" w:cs="Calibri"/>
                <w:color w:val="000000" w:themeColor="text1"/>
              </w:rPr>
            </w:rPrChange>
          </w:rPr>
          <w:t xml:space="preserve">. Ele deve demonstrar claramente como a IA pode transformar a experiência de treino, especialmente no feedback postural para alguns exercícios chave. Para os nossos usuários iniciais e stakeholders, a experiência precisa ser fluida e mostrar o valor da inteligência artificial.” </w:t>
        </w:r>
      </w:ins>
    </w:p>
    <w:p w14:paraId="5C10E78C" w14:textId="78C51637" w:rsidR="04C4F143" w:rsidRDefault="04C4F143" w:rsidP="7B76BED7">
      <w:pPr>
        <w:pStyle w:val="PargrafodaLista"/>
        <w:spacing w:after="0" w:line="360" w:lineRule="auto"/>
        <w:ind w:left="10" w:hanging="10"/>
        <w:jc w:val="both"/>
        <w:rPr>
          <w:ins w:id="181" w:author="WESLEY DOS SANTOS GATINHO" w:date="2025-05-23T23:22:00Z" w16du:dateUtc="2025-05-23T23:22:12Z"/>
          <w:rFonts w:ascii="Arial Nova" w:eastAsia="Arial Nova" w:hAnsi="Arial Nova" w:cs="Arial Nova"/>
          <w:color w:val="000000" w:themeColor="text1"/>
          <w:rPrChange w:id="182" w:author="WESLEY DOS SANTOS GATINHO" w:date="2025-05-23T23:22:00Z">
            <w:rPr>
              <w:ins w:id="183" w:author="WESLEY DOS SANTOS GATINHO" w:date="2025-05-23T23:22:00Z" w16du:dateUtc="2025-05-23T23:22:12Z"/>
              <w:rFonts w:ascii="Calibri" w:eastAsia="Calibri" w:hAnsi="Calibri" w:cs="Calibri"/>
              <w:color w:val="000000" w:themeColor="text1"/>
            </w:rPr>
          </w:rPrChange>
        </w:rPr>
      </w:pPr>
    </w:p>
    <w:p w14:paraId="283246B2" w14:textId="3F37EDB0" w:rsidR="04C4F143" w:rsidRDefault="50311368">
      <w:pPr>
        <w:pStyle w:val="PargrafodaLista"/>
        <w:spacing w:after="0" w:line="360" w:lineRule="auto"/>
        <w:ind w:left="10" w:hanging="10"/>
        <w:jc w:val="both"/>
        <w:rPr>
          <w:ins w:id="184" w:author="WESLEY DOS SANTOS GATINHO" w:date="2025-05-23T23:38:00Z" w16du:dateUtc="2025-05-23T23:38:20Z"/>
          <w:rFonts w:ascii="Arial Nova" w:eastAsia="Arial Nova" w:hAnsi="Arial Nova" w:cs="Arial Nova"/>
          <w:color w:val="000000" w:themeColor="text1"/>
        </w:rPr>
        <w:pPrChange w:id="185" w:author="WESLEY DOS SANTOS GATINHO" w:date="2025-05-23T23:38:00Z">
          <w:pPr>
            <w:pStyle w:val="PargrafodaLista"/>
            <w:numPr>
              <w:numId w:val="41"/>
            </w:numPr>
            <w:ind w:left="370" w:hanging="10"/>
          </w:pPr>
        </w:pPrChange>
      </w:pPr>
      <w:ins w:id="186" w:author="WESLEY DOS SANTOS GATINHO" w:date="2025-05-23T23:22:00Z">
        <w:r w:rsidRPr="7B76BED7">
          <w:rPr>
            <w:rFonts w:ascii="Arial Nova" w:eastAsia="Arial Nova" w:hAnsi="Arial Nova" w:cs="Arial Nova"/>
            <w:color w:val="000000" w:themeColor="text1"/>
            <w:rPrChange w:id="187" w:author="WESLEY DOS SANTOS GATINHO" w:date="2025-05-23T23:22:00Z">
              <w:rPr>
                <w:rFonts w:ascii="Calibri" w:eastAsia="Calibri" w:hAnsi="Calibri" w:cs="Calibri"/>
                <w:color w:val="000000" w:themeColor="text1"/>
              </w:rPr>
            </w:rPrChange>
          </w:rPr>
          <w:t xml:space="preserve">André: “Bom dia. E para que essa demonstração seja eficaz, o MVP precisa ser estável e focado. A funcionalidade de IA de correção postural deve ser o destaque e funcionar bem. Vamos tratar este mês como um sprint de desenvolvimento profissional, com entregas claras.” </w:t>
        </w:r>
      </w:ins>
    </w:p>
    <w:p w14:paraId="3BCE0037" w14:textId="40F2AFF3" w:rsidR="04C4F143" w:rsidRDefault="04C4F143" w:rsidP="7B76BED7">
      <w:pPr>
        <w:pStyle w:val="PargrafodaLista"/>
        <w:spacing w:after="0" w:line="360" w:lineRule="auto"/>
        <w:ind w:left="10" w:hanging="10"/>
        <w:jc w:val="both"/>
        <w:rPr>
          <w:ins w:id="188" w:author="WESLEY DOS SANTOS GATINHO" w:date="2025-05-23T23:38:00Z" w16du:dateUtc="2025-05-23T23:38:28Z"/>
          <w:rFonts w:ascii="Arial Nova" w:eastAsia="Arial Nova" w:hAnsi="Arial Nova" w:cs="Arial Nova"/>
          <w:color w:val="000000" w:themeColor="text1"/>
        </w:rPr>
      </w:pPr>
      <w:ins w:id="189" w:author="WESLEY DOS SANTOS GATINHO" w:date="2025-05-23T23:22:00Z">
        <w:r>
          <w:br/>
        </w:r>
        <w:r w:rsidR="50311368" w:rsidRPr="7B76BED7">
          <w:rPr>
            <w:rFonts w:ascii="Arial Nova" w:eastAsia="Arial Nova" w:hAnsi="Arial Nova" w:cs="Arial Nova"/>
            <w:color w:val="000000" w:themeColor="text1"/>
            <w:rPrChange w:id="190" w:author="WESLEY DOS SANTOS GATINHO" w:date="2025-05-23T23:22:00Z">
              <w:rPr>
                <w:rFonts w:ascii="Calibri" w:eastAsia="Calibri" w:hAnsi="Calibri" w:cs="Calibri"/>
                <w:color w:val="000000" w:themeColor="text1"/>
              </w:rPr>
            </w:rPrChange>
          </w:rPr>
          <w:t xml:space="preserve">Wesley: “Lucas, pensando na experiência do usuário com a IA neste MVP de um mês, como o feedback postural seria apresentado? E haveria como introduzir um elemento, mesmo que conceitual, de personalização?” </w:t>
        </w:r>
      </w:ins>
    </w:p>
    <w:p w14:paraId="64173B14" w14:textId="066329CE" w:rsidR="04C4F143" w:rsidRDefault="04C4F143" w:rsidP="7B76BED7">
      <w:pPr>
        <w:pStyle w:val="PargrafodaLista"/>
        <w:spacing w:after="0" w:line="360" w:lineRule="auto"/>
        <w:ind w:left="10" w:hanging="10"/>
        <w:jc w:val="both"/>
        <w:rPr>
          <w:ins w:id="191" w:author="WESLEY DOS SANTOS GATINHO" w:date="2025-05-23T23:22:00Z" w16du:dateUtc="2025-05-23T23:22:12Z"/>
          <w:rFonts w:ascii="Arial Nova" w:eastAsia="Arial Nova" w:hAnsi="Arial Nova" w:cs="Arial Nova"/>
          <w:color w:val="000000" w:themeColor="text1"/>
          <w:rPrChange w:id="192" w:author="WESLEY DOS SANTOS GATINHO" w:date="2025-05-23T23:22:00Z">
            <w:rPr>
              <w:ins w:id="193" w:author="WESLEY DOS SANTOS GATINHO" w:date="2025-05-23T23:22:00Z" w16du:dateUtc="2025-05-23T23:22:12Z"/>
              <w:rFonts w:ascii="Calibri" w:eastAsia="Calibri" w:hAnsi="Calibri" w:cs="Calibri"/>
              <w:color w:val="000000" w:themeColor="text1"/>
            </w:rPr>
          </w:rPrChange>
        </w:rPr>
      </w:pPr>
    </w:p>
    <w:p w14:paraId="182FCC45" w14:textId="6ED971EF" w:rsidR="04C4F143" w:rsidRDefault="50311368">
      <w:pPr>
        <w:pStyle w:val="PargrafodaLista"/>
        <w:spacing w:after="0" w:line="360" w:lineRule="auto"/>
        <w:ind w:left="0"/>
        <w:jc w:val="both"/>
        <w:rPr>
          <w:ins w:id="194" w:author="WESLEY DOS SANTOS GATINHO" w:date="2025-05-23T23:38:00Z" w16du:dateUtc="2025-05-23T23:38:35Z"/>
          <w:rFonts w:ascii="Arial Nova" w:eastAsia="Arial Nova" w:hAnsi="Arial Nova" w:cs="Arial Nova"/>
          <w:color w:val="000000" w:themeColor="text1"/>
        </w:rPr>
        <w:pPrChange w:id="195" w:author="WESLEY DOS SANTOS GATINHO" w:date="2025-05-23T23:38:00Z">
          <w:pPr>
            <w:pStyle w:val="PargrafodaLista"/>
            <w:numPr>
              <w:numId w:val="40"/>
            </w:numPr>
            <w:ind w:hanging="360"/>
          </w:pPr>
        </w:pPrChange>
      </w:pPr>
      <w:ins w:id="196" w:author="WESLEY DOS SANTOS GATINHO" w:date="2025-05-23T23:22:00Z">
        <w:r w:rsidRPr="7B76BED7">
          <w:rPr>
            <w:rFonts w:ascii="Arial Nova" w:eastAsia="Arial Nova" w:hAnsi="Arial Nova" w:cs="Arial Nova"/>
            <w:color w:val="000000" w:themeColor="text1"/>
            <w:rPrChange w:id="197" w:author="WESLEY DOS SANTOS GATINHO" w:date="2025-05-23T23:22:00Z">
              <w:rPr>
                <w:rFonts w:ascii="Calibri" w:eastAsia="Calibri" w:hAnsi="Calibri" w:cs="Calibri"/>
                <w:color w:val="000000" w:themeColor="text1"/>
              </w:rPr>
            </w:rPrChange>
          </w:rPr>
          <w:t xml:space="preserve">Lucas: “O feedback postural para dois ou três exercícios principais (como agachamento, flexão) deve ser em tempo real, usando a câmera, com instruções claras e úteis. Por exemplo, ‘Atenção à sua postura lombar’. Quanto à personalização, poderíamos, no início do app, perguntar ao usuário qual desses exercícios é seu foco, e a IA poderia, talvez, oferecer umas dicas um pouco mais específicas ou um ‘desafio do dia’ para aquele movimento. Seria uma personalização leve, mas que indicaria o </w:t>
        </w:r>
        <w:r w:rsidRPr="7B76BED7">
          <w:rPr>
            <w:rFonts w:ascii="Arial Nova" w:eastAsia="Arial Nova" w:hAnsi="Arial Nova" w:cs="Arial Nova"/>
            <w:color w:val="000000" w:themeColor="text1"/>
            <w:rPrChange w:id="198" w:author="WESLEY DOS SANTOS GATINHO" w:date="2025-05-23T23:22:00Z">
              <w:rPr>
                <w:rFonts w:ascii="Calibri" w:eastAsia="Calibri" w:hAnsi="Calibri" w:cs="Calibri"/>
                <w:color w:val="000000" w:themeColor="text1"/>
              </w:rPr>
            </w:rPrChange>
          </w:rPr>
          <w:lastRenderedPageBreak/>
          <w:t xml:space="preserve">potencial.” </w:t>
        </w:r>
        <w:r w:rsidR="04C4F143">
          <w:br/>
        </w:r>
        <w:r w:rsidRPr="7B76BED7">
          <w:rPr>
            <w:rFonts w:ascii="Arial Nova" w:eastAsia="Arial Nova" w:hAnsi="Arial Nova" w:cs="Arial Nova"/>
            <w:color w:val="000000" w:themeColor="text1"/>
            <w:rPrChange w:id="199" w:author="WESLEY DOS SANTOS GATINHO" w:date="2025-05-23T23:22:00Z">
              <w:rPr>
                <w:rFonts w:ascii="Calibri" w:eastAsia="Calibri" w:hAnsi="Calibri" w:cs="Calibri"/>
                <w:color w:val="000000" w:themeColor="text1"/>
              </w:rPr>
            </w:rPrChange>
          </w:rPr>
          <w:t xml:space="preserve">Hugo: “Interessante. Lucas, e como as ‘ideias fitness’ ou visualizações de progresso poderiam ser abordadas para enriquecer a experiência deste MVP?” </w:t>
        </w:r>
      </w:ins>
    </w:p>
    <w:p w14:paraId="48B9F81A" w14:textId="174F05FE" w:rsidR="04C4F143" w:rsidRDefault="04C4F143" w:rsidP="7B76BED7">
      <w:pPr>
        <w:pStyle w:val="PargrafodaLista"/>
        <w:spacing w:after="0" w:line="360" w:lineRule="auto"/>
        <w:ind w:left="0"/>
        <w:jc w:val="both"/>
        <w:rPr>
          <w:ins w:id="200" w:author="WESLEY DOS SANTOS GATINHO" w:date="2025-05-23T23:22:00Z" w16du:dateUtc="2025-05-23T23:22:12Z"/>
          <w:rFonts w:ascii="Arial Nova" w:eastAsia="Arial Nova" w:hAnsi="Arial Nova" w:cs="Arial Nova"/>
          <w:color w:val="000000" w:themeColor="text1"/>
          <w:rPrChange w:id="201" w:author="WESLEY DOS SANTOS GATINHO" w:date="2025-05-23T23:22:00Z">
            <w:rPr>
              <w:ins w:id="202" w:author="WESLEY DOS SANTOS GATINHO" w:date="2025-05-23T23:22:00Z" w16du:dateUtc="2025-05-23T23:22:12Z"/>
              <w:rFonts w:ascii="Calibri" w:eastAsia="Calibri" w:hAnsi="Calibri" w:cs="Calibri"/>
              <w:color w:val="000000" w:themeColor="text1"/>
            </w:rPr>
          </w:rPrChange>
        </w:rPr>
      </w:pPr>
    </w:p>
    <w:p w14:paraId="042FD539" w14:textId="4959DD1A" w:rsidR="04C4F143" w:rsidRDefault="50311368">
      <w:pPr>
        <w:pStyle w:val="PargrafodaLista"/>
        <w:spacing w:after="0" w:line="360" w:lineRule="auto"/>
        <w:ind w:left="0"/>
        <w:jc w:val="both"/>
        <w:rPr>
          <w:ins w:id="203" w:author="WESLEY DOS SANTOS GATINHO" w:date="2025-05-23T23:38:00Z" w16du:dateUtc="2025-05-23T23:38:43Z"/>
          <w:rFonts w:ascii="Arial Nova" w:eastAsia="Arial Nova" w:hAnsi="Arial Nova" w:cs="Arial Nova"/>
          <w:color w:val="000000" w:themeColor="text1"/>
        </w:rPr>
        <w:pPrChange w:id="204" w:author="WESLEY DOS SANTOS GATINHO" w:date="2025-05-23T23:38:00Z">
          <w:pPr>
            <w:pStyle w:val="PargrafodaLista"/>
            <w:numPr>
              <w:numId w:val="40"/>
            </w:numPr>
            <w:ind w:hanging="360"/>
          </w:pPr>
        </w:pPrChange>
      </w:pPr>
      <w:ins w:id="205" w:author="WESLEY DOS SANTOS GATINHO" w:date="2025-05-23T23:22:00Z">
        <w:r w:rsidRPr="7B76BED7">
          <w:rPr>
            <w:rFonts w:ascii="Arial Nova" w:eastAsia="Arial Nova" w:hAnsi="Arial Nova" w:cs="Arial Nova"/>
            <w:color w:val="000000" w:themeColor="text1"/>
            <w:rPrChange w:id="206" w:author="WESLEY DOS SANTOS GATINHO" w:date="2025-05-23T23:22:00Z">
              <w:rPr>
                <w:rFonts w:ascii="Calibri" w:eastAsia="Calibri" w:hAnsi="Calibri" w:cs="Calibri"/>
                <w:color w:val="000000" w:themeColor="text1"/>
              </w:rPr>
            </w:rPrChange>
          </w:rPr>
          <w:t xml:space="preserve">Lucas: “As ‘ideias fitness’ poderiam ser uma seção com algumas dicas </w:t>
        </w:r>
        <w:proofErr w:type="spellStart"/>
        <w:r w:rsidRPr="7B76BED7">
          <w:rPr>
            <w:rFonts w:ascii="Arial Nova" w:eastAsia="Arial Nova" w:hAnsi="Arial Nova" w:cs="Arial Nova"/>
            <w:color w:val="000000" w:themeColor="text1"/>
            <w:rPrChange w:id="207" w:author="WESLEY DOS SANTOS GATINHO" w:date="2025-05-23T23:22:00Z">
              <w:rPr>
                <w:rFonts w:ascii="Calibri" w:eastAsia="Calibri" w:hAnsi="Calibri" w:cs="Calibri"/>
                <w:color w:val="000000" w:themeColor="text1"/>
              </w:rPr>
            </w:rPrChange>
          </w:rPr>
          <w:t>prédefinidas</w:t>
        </w:r>
        <w:proofErr w:type="spellEnd"/>
        <w:r w:rsidRPr="7B76BED7">
          <w:rPr>
            <w:rFonts w:ascii="Arial Nova" w:eastAsia="Arial Nova" w:hAnsi="Arial Nova" w:cs="Arial Nova"/>
            <w:color w:val="000000" w:themeColor="text1"/>
            <w:rPrChange w:id="208" w:author="WESLEY DOS SANTOS GATINHO" w:date="2025-05-23T23:22:00Z">
              <w:rPr>
                <w:rFonts w:ascii="Calibri" w:eastAsia="Calibri" w:hAnsi="Calibri" w:cs="Calibri"/>
                <w:color w:val="000000" w:themeColor="text1"/>
              </w:rPr>
            </w:rPrChange>
          </w:rPr>
          <w:t xml:space="preserve">, mas que a IA ‘sugere’ ao final da sessão, de forma contextual. Para o progresso, em vez de apenas um log, talvez um indicador visual simples mostrando a consistência da postura para o exercício focado, ou um ‘score’ da sessão. Algo que mostre que a IA não só corrige, mas também acompanha.” </w:t>
        </w:r>
      </w:ins>
    </w:p>
    <w:p w14:paraId="2AF9CDE6" w14:textId="41830C27" w:rsidR="04C4F143" w:rsidRDefault="04C4F143" w:rsidP="7B76BED7">
      <w:pPr>
        <w:pStyle w:val="PargrafodaLista"/>
        <w:spacing w:after="0" w:line="360" w:lineRule="auto"/>
        <w:ind w:left="0"/>
        <w:jc w:val="both"/>
        <w:rPr>
          <w:ins w:id="209" w:author="WESLEY DOS SANTOS GATINHO" w:date="2025-05-23T23:22:00Z" w16du:dateUtc="2025-05-23T23:22:12Z"/>
          <w:rFonts w:ascii="Arial Nova" w:eastAsia="Arial Nova" w:hAnsi="Arial Nova" w:cs="Arial Nova"/>
          <w:color w:val="000000" w:themeColor="text1"/>
          <w:rPrChange w:id="210" w:author="WESLEY DOS SANTOS GATINHO" w:date="2025-05-23T23:22:00Z">
            <w:rPr>
              <w:ins w:id="211" w:author="WESLEY DOS SANTOS GATINHO" w:date="2025-05-23T23:22:00Z" w16du:dateUtc="2025-05-23T23:22:12Z"/>
              <w:rFonts w:ascii="Calibri" w:eastAsia="Calibri" w:hAnsi="Calibri" w:cs="Calibri"/>
              <w:color w:val="000000" w:themeColor="text1"/>
            </w:rPr>
          </w:rPrChange>
        </w:rPr>
      </w:pPr>
      <w:ins w:id="212" w:author="WESLEY DOS SANTOS GATINHO" w:date="2025-05-23T23:22:00Z">
        <w:r>
          <w:br/>
        </w:r>
        <w:r w:rsidR="50311368" w:rsidRPr="7B76BED7">
          <w:rPr>
            <w:rFonts w:ascii="Arial Nova" w:eastAsia="Arial Nova" w:hAnsi="Arial Nova" w:cs="Arial Nova"/>
            <w:color w:val="000000" w:themeColor="text1"/>
            <w:rPrChange w:id="213" w:author="WESLEY DOS SANTOS GATINHO" w:date="2025-05-23T23:22:00Z">
              <w:rPr>
                <w:rFonts w:ascii="Calibri" w:eastAsia="Calibri" w:hAnsi="Calibri" w:cs="Calibri"/>
                <w:color w:val="000000" w:themeColor="text1"/>
              </w:rPr>
            </w:rPrChange>
          </w:rPr>
          <w:t xml:space="preserve">Wesley: “Lucas, pensando em manter o usuário engajado, como você imagina a IA contribuindo para a gamificação e para uma personalização mais profunda dos treinos, à medida que coleta dados sobre o desempenho do usuário – talvez como visão para futuras iterações após este MVP de um mês?” </w:t>
        </w:r>
      </w:ins>
    </w:p>
    <w:p w14:paraId="54364660" w14:textId="7ED17780" w:rsidR="04C4F143" w:rsidRDefault="04C4F143" w:rsidP="7B76BED7">
      <w:pPr>
        <w:pStyle w:val="PargrafodaLista"/>
        <w:spacing w:after="0" w:line="360" w:lineRule="auto"/>
        <w:ind w:left="10" w:hanging="10"/>
        <w:jc w:val="both"/>
        <w:rPr>
          <w:ins w:id="214" w:author="WESLEY DOS SANTOS GATINHO" w:date="2025-05-23T23:38:00Z" w16du:dateUtc="2025-05-23T23:38:48Z"/>
          <w:rFonts w:ascii="Arial Nova" w:eastAsia="Arial Nova" w:hAnsi="Arial Nova" w:cs="Arial Nova"/>
          <w:color w:val="000000" w:themeColor="text1"/>
        </w:rPr>
      </w:pPr>
    </w:p>
    <w:p w14:paraId="5F992C87" w14:textId="7E5311BD" w:rsidR="04C4F143" w:rsidRDefault="50311368" w:rsidP="7B76BED7">
      <w:pPr>
        <w:pStyle w:val="PargrafodaLista"/>
        <w:spacing w:after="0" w:line="360" w:lineRule="auto"/>
        <w:ind w:left="10" w:hanging="10"/>
        <w:jc w:val="both"/>
        <w:rPr>
          <w:ins w:id="215" w:author="WESLEY DOS SANTOS GATINHO" w:date="2025-05-23T23:22:00Z" w16du:dateUtc="2025-05-23T23:22:12Z"/>
          <w:rFonts w:ascii="Arial Nova" w:eastAsia="Arial Nova" w:hAnsi="Arial Nova" w:cs="Arial Nova"/>
          <w:color w:val="000000" w:themeColor="text1"/>
          <w:rPrChange w:id="216" w:author="WESLEY DOS SANTOS GATINHO" w:date="2025-05-23T23:22:00Z">
            <w:rPr>
              <w:ins w:id="217" w:author="WESLEY DOS SANTOS GATINHO" w:date="2025-05-23T23:22:00Z" w16du:dateUtc="2025-05-23T23:22:12Z"/>
              <w:rFonts w:ascii="Calibri" w:eastAsia="Calibri" w:hAnsi="Calibri" w:cs="Calibri"/>
              <w:color w:val="000000" w:themeColor="text1"/>
            </w:rPr>
          </w:rPrChange>
        </w:rPr>
      </w:pPr>
      <w:ins w:id="218" w:author="WESLEY DOS SANTOS GATINHO" w:date="2025-05-23T23:22:00Z">
        <w:r w:rsidRPr="7B76BED7">
          <w:rPr>
            <w:rFonts w:ascii="Arial Nova" w:eastAsia="Arial Nova" w:hAnsi="Arial Nova" w:cs="Arial Nova"/>
            <w:color w:val="000000" w:themeColor="text1"/>
            <w:rPrChange w:id="219" w:author="WESLEY DOS SANTOS GATINHO" w:date="2025-05-23T23:22:00Z">
              <w:rPr>
                <w:rFonts w:ascii="Calibri" w:eastAsia="Calibri" w:hAnsi="Calibri" w:cs="Calibri"/>
                <w:color w:val="000000" w:themeColor="text1"/>
              </w:rPr>
            </w:rPrChange>
          </w:rPr>
          <w:t xml:space="preserve">Lucas: “Essa é uma excelente pergunta, Wesley! Para além deste MVP, vejo um potencial enorme. A IA poderia desbloquear conquistas baseadas na melhoria da postura ou na consistência dos treinos. Poderia criar rankings (anônimos ou entre amigos), desafios personalizados baseados em pontos fracos identificados. A personalização do treino seria totalmente dinâmica: a IA ajustaria séries, repetições, exercícios e até o tom da comunicação com base no progresso, humor e feedback do usuário. Para este MVP de um mês, poderíamos talvez incluir um sistema de ‘pontos’ muito simples pela execução correta de um exercício, como uma semente da gamificação.” </w:t>
        </w:r>
      </w:ins>
    </w:p>
    <w:p w14:paraId="1859BFD4" w14:textId="06C71D83" w:rsidR="04C4F143" w:rsidRDefault="04C4F143" w:rsidP="7B76BED7">
      <w:pPr>
        <w:pStyle w:val="PargrafodaLista"/>
        <w:spacing w:after="0" w:line="360" w:lineRule="auto"/>
        <w:ind w:left="0"/>
        <w:jc w:val="both"/>
        <w:rPr>
          <w:ins w:id="220" w:author="WESLEY DOS SANTOS GATINHO" w:date="2025-05-23T23:39:00Z" w16du:dateUtc="2025-05-23T23:39:07Z"/>
          <w:rFonts w:ascii="Arial Nova" w:eastAsia="Arial Nova" w:hAnsi="Arial Nova" w:cs="Arial Nova"/>
          <w:color w:val="000000" w:themeColor="text1"/>
        </w:rPr>
      </w:pPr>
    </w:p>
    <w:p w14:paraId="0949B4DB" w14:textId="11BE4605" w:rsidR="04C4F143" w:rsidRDefault="50311368">
      <w:pPr>
        <w:pStyle w:val="PargrafodaLista"/>
        <w:spacing w:after="0" w:line="360" w:lineRule="auto"/>
        <w:ind w:left="0"/>
        <w:jc w:val="both"/>
        <w:rPr>
          <w:ins w:id="221" w:author="WESLEY DOS SANTOS GATINHO" w:date="2025-05-23T23:39:00Z" w16du:dateUtc="2025-05-23T23:39:34Z"/>
          <w:rFonts w:ascii="Arial Nova" w:eastAsia="Arial Nova" w:hAnsi="Arial Nova" w:cs="Arial Nova"/>
          <w:color w:val="000000" w:themeColor="text1"/>
        </w:rPr>
        <w:pPrChange w:id="222" w:author="WESLEY DOS SANTOS GATINHO" w:date="2025-05-23T23:39:00Z">
          <w:pPr>
            <w:pStyle w:val="PargrafodaLista"/>
            <w:numPr>
              <w:numId w:val="39"/>
            </w:numPr>
            <w:ind w:left="370" w:hanging="10"/>
          </w:pPr>
        </w:pPrChange>
      </w:pPr>
      <w:ins w:id="223" w:author="WESLEY DOS SANTOS GATINHO" w:date="2025-05-23T23:22:00Z">
        <w:r w:rsidRPr="750A0830">
          <w:rPr>
            <w:rFonts w:ascii="Arial Nova" w:eastAsia="Arial Nova" w:hAnsi="Arial Nova" w:cs="Arial Nova"/>
            <w:color w:val="000000" w:themeColor="text1"/>
            <w:rPrChange w:id="224" w:author="WESLEY DOS SANTOS GATINHO" w:date="2025-05-23T23:22:00Z">
              <w:rPr>
                <w:rFonts w:ascii="Calibri" w:eastAsia="Calibri" w:hAnsi="Calibri" w:cs="Calibri"/>
                <w:color w:val="000000" w:themeColor="text1"/>
              </w:rPr>
            </w:rPrChange>
          </w:rPr>
          <w:t>André: “São ideias muito boas para a evolução do produto, Lucas. Para o escopo de um mês, no entanto, a implementação de um sistema de gamificação robusto ou personalização profunda baseada em aprendizado contínuo da IA seria inviável. Concordo que uma pontuação simples por exercício bem executado, ou um ‘selo’ virtual, pode ser um elemento motivacional inicial e factível, desde que não desvie</w:t>
        </w:r>
      </w:ins>
      <w:ins w:id="225" w:author="WESLEY DOS SANTOS GATINHO" w:date="2025-05-24T00:35:00Z">
        <w:r w:rsidR="46CF75E7" w:rsidRPr="750A0830">
          <w:rPr>
            <w:rFonts w:ascii="Arial Nova" w:eastAsia="Arial Nova" w:hAnsi="Arial Nova" w:cs="Arial Nova"/>
            <w:color w:val="000000" w:themeColor="text1"/>
          </w:rPr>
          <w:t xml:space="preserve"> </w:t>
        </w:r>
      </w:ins>
      <w:ins w:id="226" w:author="WESLEY DOS SANTOS GATINHO" w:date="2025-05-23T23:22:00Z">
        <w:r w:rsidRPr="750A0830">
          <w:rPr>
            <w:rFonts w:ascii="Arial Nova" w:eastAsia="Arial Nova" w:hAnsi="Arial Nova" w:cs="Arial Nova"/>
            <w:color w:val="000000" w:themeColor="text1"/>
            <w:rPrChange w:id="227" w:author="WESLEY DOS SANTOS GATINHO" w:date="2025-05-23T23:22:00Z">
              <w:rPr>
                <w:rFonts w:ascii="Calibri" w:eastAsia="Calibri" w:hAnsi="Calibri" w:cs="Calibri"/>
                <w:color w:val="000000" w:themeColor="text1"/>
              </w:rPr>
            </w:rPrChange>
          </w:rPr>
          <w:t>o</w:t>
        </w:r>
      </w:ins>
      <w:ins w:id="228" w:author="WESLEY DOS SANTOS GATINHO" w:date="2025-05-24T00:35:00Z">
        <w:r w:rsidR="0AB7F487" w:rsidRPr="750A0830">
          <w:rPr>
            <w:rFonts w:ascii="Arial Nova" w:eastAsia="Arial Nova" w:hAnsi="Arial Nova" w:cs="Arial Nova"/>
            <w:color w:val="000000" w:themeColor="text1"/>
          </w:rPr>
          <w:t xml:space="preserve"> </w:t>
        </w:r>
      </w:ins>
      <w:ins w:id="229" w:author="WESLEY DOS SANTOS GATINHO" w:date="2025-05-23T23:22:00Z">
        <w:r w:rsidRPr="750A0830">
          <w:rPr>
            <w:rFonts w:ascii="Arial Nova" w:eastAsia="Arial Nova" w:hAnsi="Arial Nova" w:cs="Arial Nova"/>
            <w:color w:val="000000" w:themeColor="text1"/>
            <w:rPrChange w:id="230" w:author="WESLEY DOS SANTOS GATINHO" w:date="2025-05-23T23:22:00Z">
              <w:rPr>
                <w:rFonts w:ascii="Calibri" w:eastAsia="Calibri" w:hAnsi="Calibri" w:cs="Calibri"/>
                <w:color w:val="000000" w:themeColor="text1"/>
              </w:rPr>
            </w:rPrChange>
          </w:rPr>
          <w:t>foco</w:t>
        </w:r>
      </w:ins>
      <w:ins w:id="231" w:author="WESLEY DOS SANTOS GATINHO" w:date="2025-05-24T00:35:00Z">
        <w:r w:rsidR="798C0AE3" w:rsidRPr="750A0830">
          <w:rPr>
            <w:rFonts w:ascii="Arial Nova" w:eastAsia="Arial Nova" w:hAnsi="Arial Nova" w:cs="Arial Nova"/>
            <w:color w:val="000000" w:themeColor="text1"/>
          </w:rPr>
          <w:t xml:space="preserve"> </w:t>
        </w:r>
      </w:ins>
      <w:ins w:id="232" w:author="WESLEY DOS SANTOS GATINHO" w:date="2025-05-23T23:22:00Z">
        <w:r w:rsidRPr="750A0830">
          <w:rPr>
            <w:rFonts w:ascii="Arial Nova" w:eastAsia="Arial Nova" w:hAnsi="Arial Nova" w:cs="Arial Nova"/>
            <w:color w:val="000000" w:themeColor="text1"/>
            <w:rPrChange w:id="233" w:author="WESLEY DOS SANTOS GATINHO" w:date="2025-05-23T23:22:00Z">
              <w:rPr>
                <w:rFonts w:ascii="Calibri" w:eastAsia="Calibri" w:hAnsi="Calibri" w:cs="Calibri"/>
                <w:color w:val="000000" w:themeColor="text1"/>
              </w:rPr>
            </w:rPrChange>
          </w:rPr>
          <w:t>da</w:t>
        </w:r>
      </w:ins>
      <w:ins w:id="234" w:author="WESLEY DOS SANTOS GATINHO" w:date="2025-05-24T00:35:00Z">
        <w:r w:rsidR="04BC795F" w:rsidRPr="750A0830">
          <w:rPr>
            <w:rFonts w:ascii="Arial Nova" w:eastAsia="Arial Nova" w:hAnsi="Arial Nova" w:cs="Arial Nova"/>
            <w:color w:val="000000" w:themeColor="text1"/>
          </w:rPr>
          <w:t xml:space="preserve"> </w:t>
        </w:r>
      </w:ins>
      <w:ins w:id="235" w:author="WESLEY DOS SANTOS GATINHO" w:date="2025-05-23T23:22:00Z">
        <w:r w:rsidRPr="750A0830">
          <w:rPr>
            <w:rFonts w:ascii="Arial Nova" w:eastAsia="Arial Nova" w:hAnsi="Arial Nova" w:cs="Arial Nova"/>
            <w:color w:val="000000" w:themeColor="text1"/>
            <w:rPrChange w:id="236" w:author="WESLEY DOS SANTOS GATINHO" w:date="2025-05-23T23:22:00Z">
              <w:rPr>
                <w:rFonts w:ascii="Calibri" w:eastAsia="Calibri" w:hAnsi="Calibri" w:cs="Calibri"/>
                <w:color w:val="000000" w:themeColor="text1"/>
              </w:rPr>
            </w:rPrChange>
          </w:rPr>
          <w:t>qualidade</w:t>
        </w:r>
      </w:ins>
      <w:ins w:id="237" w:author="WESLEY DOS SANTOS GATINHO" w:date="2025-05-24T00:35:00Z">
        <w:r w:rsidR="5D6B491E" w:rsidRPr="750A0830">
          <w:rPr>
            <w:rFonts w:ascii="Arial Nova" w:eastAsia="Arial Nova" w:hAnsi="Arial Nova" w:cs="Arial Nova"/>
            <w:color w:val="000000" w:themeColor="text1"/>
          </w:rPr>
          <w:t xml:space="preserve"> </w:t>
        </w:r>
      </w:ins>
      <w:ins w:id="238" w:author="WESLEY DOS SANTOS GATINHO" w:date="2025-05-23T23:22:00Z">
        <w:r w:rsidRPr="750A0830">
          <w:rPr>
            <w:rFonts w:ascii="Arial Nova" w:eastAsia="Arial Nova" w:hAnsi="Arial Nova" w:cs="Arial Nova"/>
            <w:color w:val="000000" w:themeColor="text1"/>
            <w:rPrChange w:id="239" w:author="WESLEY DOS SANTOS GATINHO" w:date="2025-05-23T23:22:00Z">
              <w:rPr>
                <w:rFonts w:ascii="Calibri" w:eastAsia="Calibri" w:hAnsi="Calibri" w:cs="Calibri"/>
                <w:color w:val="000000" w:themeColor="text1"/>
              </w:rPr>
            </w:rPrChange>
          </w:rPr>
          <w:t>da</w:t>
        </w:r>
      </w:ins>
      <w:ins w:id="240" w:author="WESLEY DOS SANTOS GATINHO" w:date="2025-05-24T00:35:00Z">
        <w:r w:rsidR="19D043B9" w:rsidRPr="750A0830">
          <w:rPr>
            <w:rFonts w:ascii="Arial Nova" w:eastAsia="Arial Nova" w:hAnsi="Arial Nova" w:cs="Arial Nova"/>
            <w:color w:val="000000" w:themeColor="text1"/>
          </w:rPr>
          <w:t xml:space="preserve"> </w:t>
        </w:r>
      </w:ins>
      <w:ins w:id="241" w:author="WESLEY DOS SANTOS GATINHO" w:date="2025-05-23T23:22:00Z">
        <w:r w:rsidRPr="750A0830">
          <w:rPr>
            <w:rFonts w:ascii="Arial Nova" w:eastAsia="Arial Nova" w:hAnsi="Arial Nova" w:cs="Arial Nova"/>
            <w:color w:val="000000" w:themeColor="text1"/>
            <w:rPrChange w:id="242" w:author="WESLEY DOS SANTOS GATINHO" w:date="2025-05-23T23:22:00Z">
              <w:rPr>
                <w:rFonts w:ascii="Calibri" w:eastAsia="Calibri" w:hAnsi="Calibri" w:cs="Calibri"/>
                <w:color w:val="000000" w:themeColor="text1"/>
              </w:rPr>
            </w:rPrChange>
          </w:rPr>
          <w:t>IA</w:t>
        </w:r>
      </w:ins>
      <w:ins w:id="243" w:author="WESLEY DOS SANTOS GATINHO" w:date="2025-05-24T00:35:00Z">
        <w:r w:rsidR="358C2453" w:rsidRPr="750A0830">
          <w:rPr>
            <w:rFonts w:ascii="Arial Nova" w:eastAsia="Arial Nova" w:hAnsi="Arial Nova" w:cs="Arial Nova"/>
            <w:color w:val="000000" w:themeColor="text1"/>
          </w:rPr>
          <w:t xml:space="preserve"> </w:t>
        </w:r>
      </w:ins>
      <w:ins w:id="244" w:author="WESLEY DOS SANTOS GATINHO" w:date="2025-05-23T23:22:00Z">
        <w:r w:rsidRPr="750A0830">
          <w:rPr>
            <w:rFonts w:ascii="Arial Nova" w:eastAsia="Arial Nova" w:hAnsi="Arial Nova" w:cs="Arial Nova"/>
            <w:color w:val="000000" w:themeColor="text1"/>
            <w:rPrChange w:id="245" w:author="WESLEY DOS SANTOS GATINHO" w:date="2025-05-23T23:22:00Z">
              <w:rPr>
                <w:rFonts w:ascii="Calibri" w:eastAsia="Calibri" w:hAnsi="Calibri" w:cs="Calibri"/>
                <w:color w:val="000000" w:themeColor="text1"/>
              </w:rPr>
            </w:rPrChange>
          </w:rPr>
          <w:t xml:space="preserve">postural.” </w:t>
        </w:r>
      </w:ins>
      <w:r w:rsidR="04C4F143">
        <w:br/>
      </w:r>
      <w:r w:rsidR="04C4F143">
        <w:br/>
      </w:r>
      <w:ins w:id="246" w:author="WESLEY DOS SANTOS GATINHO" w:date="2025-05-23T23:22:00Z">
        <w:r w:rsidRPr="750A0830">
          <w:rPr>
            <w:rFonts w:ascii="Arial Nova" w:eastAsia="Arial Nova" w:hAnsi="Arial Nova" w:cs="Arial Nova"/>
            <w:color w:val="000000" w:themeColor="text1"/>
            <w:rPrChange w:id="247" w:author="WESLEY DOS SANTOS GATINHO" w:date="2025-05-23T23:22:00Z">
              <w:rPr>
                <w:rFonts w:ascii="Calibri" w:eastAsia="Calibri" w:hAnsi="Calibri" w:cs="Calibri"/>
                <w:color w:val="000000" w:themeColor="text1"/>
              </w:rPr>
            </w:rPrChange>
          </w:rPr>
          <w:lastRenderedPageBreak/>
          <w:t>Hugo: “E complementarmente, Lucas, como poderíamos apresentar a análise de progresso ao usuário de forma mais rica? Você vislumbra estatísticas detalhadas ou</w:t>
        </w:r>
      </w:ins>
      <w:ins w:id="248" w:author="WESLEY DOS SANTOS GATINHO" w:date="2025-05-24T00:35:00Z">
        <w:r w:rsidR="52FC5A47" w:rsidRPr="750A0830">
          <w:rPr>
            <w:rFonts w:ascii="Arial Nova" w:eastAsia="Arial Nova" w:hAnsi="Arial Nova" w:cs="Arial Nova"/>
            <w:color w:val="000000" w:themeColor="text1"/>
          </w:rPr>
          <w:t xml:space="preserve"> </w:t>
        </w:r>
      </w:ins>
      <w:ins w:id="249" w:author="WESLEY DOS SANTOS GATINHO" w:date="2025-05-23T23:22:00Z">
        <w:r w:rsidRPr="750A0830">
          <w:rPr>
            <w:rFonts w:ascii="Arial Nova" w:eastAsia="Arial Nova" w:hAnsi="Arial Nova" w:cs="Arial Nova"/>
            <w:color w:val="000000" w:themeColor="text1"/>
            <w:rPrChange w:id="250" w:author="WESLEY DOS SANTOS GATINHO" w:date="2025-05-23T23:22:00Z">
              <w:rPr>
                <w:rFonts w:ascii="Calibri" w:eastAsia="Calibri" w:hAnsi="Calibri" w:cs="Calibri"/>
                <w:color w:val="000000" w:themeColor="text1"/>
              </w:rPr>
            </w:rPrChange>
          </w:rPr>
          <w:t xml:space="preserve">gráficos gerados pela IA para ilustrar a evolução, talvez também pensando em fases futuras?” </w:t>
        </w:r>
      </w:ins>
    </w:p>
    <w:p w14:paraId="2F538F4B" w14:textId="62900A47" w:rsidR="04C4F143" w:rsidRDefault="04C4F143" w:rsidP="7B76BED7">
      <w:pPr>
        <w:pStyle w:val="PargrafodaLista"/>
        <w:spacing w:after="0" w:line="360" w:lineRule="auto"/>
        <w:ind w:left="0"/>
        <w:jc w:val="both"/>
        <w:rPr>
          <w:ins w:id="251" w:author="WESLEY DOS SANTOS GATINHO" w:date="2025-05-23T23:22:00Z" w16du:dateUtc="2025-05-23T23:22:12Z"/>
          <w:rFonts w:ascii="Arial Nova" w:eastAsia="Arial Nova" w:hAnsi="Arial Nova" w:cs="Arial Nova"/>
          <w:color w:val="000000" w:themeColor="text1"/>
          <w:rPrChange w:id="252" w:author="WESLEY DOS SANTOS GATINHO" w:date="2025-05-23T23:22:00Z">
            <w:rPr>
              <w:ins w:id="253" w:author="WESLEY DOS SANTOS GATINHO" w:date="2025-05-23T23:22:00Z" w16du:dateUtc="2025-05-23T23:22:12Z"/>
              <w:rFonts w:ascii="Calibri" w:eastAsia="Calibri" w:hAnsi="Calibri" w:cs="Calibri"/>
              <w:color w:val="000000" w:themeColor="text1"/>
            </w:rPr>
          </w:rPrChange>
        </w:rPr>
      </w:pPr>
    </w:p>
    <w:p w14:paraId="3156F375" w14:textId="3DC7A8B2" w:rsidR="04C4F143" w:rsidRDefault="50311368">
      <w:pPr>
        <w:pStyle w:val="PargrafodaLista"/>
        <w:spacing w:after="0" w:line="360" w:lineRule="auto"/>
        <w:ind w:left="10" w:hanging="10"/>
        <w:jc w:val="both"/>
        <w:rPr>
          <w:ins w:id="254" w:author="WESLEY DOS SANTOS GATINHO" w:date="2025-05-23T23:39:00Z" w16du:dateUtc="2025-05-23T23:39:37Z"/>
          <w:rFonts w:ascii="Arial Nova" w:eastAsia="Arial Nova" w:hAnsi="Arial Nova" w:cs="Arial Nova"/>
          <w:color w:val="000000" w:themeColor="text1"/>
        </w:rPr>
        <w:pPrChange w:id="255" w:author="WESLEY DOS SANTOS GATINHO" w:date="2025-05-23T23:39:00Z">
          <w:pPr>
            <w:pStyle w:val="PargrafodaLista"/>
            <w:numPr>
              <w:numId w:val="39"/>
            </w:numPr>
            <w:ind w:left="370" w:hanging="10"/>
          </w:pPr>
        </w:pPrChange>
      </w:pPr>
      <w:ins w:id="256" w:author="WESLEY DOS SANTOS GATINHO" w:date="2025-05-23T23:22:00Z">
        <w:r w:rsidRPr="7B76BED7">
          <w:rPr>
            <w:rFonts w:ascii="Arial Nova" w:eastAsia="Arial Nova" w:hAnsi="Arial Nova" w:cs="Arial Nova"/>
            <w:color w:val="000000" w:themeColor="text1"/>
            <w:rPrChange w:id="257" w:author="WESLEY DOS SANTOS GATINHO" w:date="2025-05-23T23:22:00Z">
              <w:rPr>
                <w:rFonts w:ascii="Calibri" w:eastAsia="Calibri" w:hAnsi="Calibri" w:cs="Calibri"/>
                <w:color w:val="000000" w:themeColor="text1"/>
              </w:rPr>
            </w:rPrChange>
          </w:rPr>
          <w:t xml:space="preserve">Lucas: “Sim, Hugo! No futuro, imagino gráficos interativos mostrando a evolução da precisão de cada movimento, mapas de calor corporais indicando áreas de maior esforço ou desalinhamento, e relatórios de progresso que a IA ‘explica’ em linguagem natural. Para este MVP de um mês, se conseguirmos mostrar um gráfico simples da consistência postural do exercício principal ao longo da sessão, ou uma comparação básica entre a primeira e a última repetição, já seria uma excelente demonstração do potencial analítico.” </w:t>
        </w:r>
      </w:ins>
    </w:p>
    <w:p w14:paraId="21D5A28A" w14:textId="27E24B12" w:rsidR="04C4F143" w:rsidRDefault="04C4F143" w:rsidP="7B76BED7">
      <w:pPr>
        <w:pStyle w:val="PargrafodaLista"/>
        <w:spacing w:after="0" w:line="360" w:lineRule="auto"/>
        <w:ind w:left="10" w:hanging="10"/>
        <w:jc w:val="both"/>
        <w:rPr>
          <w:ins w:id="258" w:author="WESLEY DOS SANTOS GATINHO" w:date="2025-05-23T23:22:00Z" w16du:dateUtc="2025-05-23T23:22:12Z"/>
          <w:rFonts w:ascii="Arial Nova" w:eastAsia="Arial Nova" w:hAnsi="Arial Nova" w:cs="Arial Nova"/>
          <w:color w:val="000000" w:themeColor="text1"/>
          <w:rPrChange w:id="259" w:author="WESLEY DOS SANTOS GATINHO" w:date="2025-05-23T23:22:00Z">
            <w:rPr>
              <w:ins w:id="260" w:author="WESLEY DOS SANTOS GATINHO" w:date="2025-05-23T23:22:00Z" w16du:dateUtc="2025-05-23T23:22:12Z"/>
              <w:rFonts w:ascii="Calibri" w:eastAsia="Calibri" w:hAnsi="Calibri" w:cs="Calibri"/>
              <w:color w:val="000000" w:themeColor="text1"/>
            </w:rPr>
          </w:rPrChange>
        </w:rPr>
      </w:pPr>
    </w:p>
    <w:p w14:paraId="112BC206" w14:textId="49DA3C8A" w:rsidR="04C4F143" w:rsidRDefault="50311368">
      <w:pPr>
        <w:pStyle w:val="PargrafodaLista"/>
        <w:spacing w:after="0" w:line="360" w:lineRule="auto"/>
        <w:ind w:left="10" w:hanging="10"/>
        <w:jc w:val="both"/>
        <w:rPr>
          <w:ins w:id="261" w:author="WESLEY DOS SANTOS GATINHO" w:date="2025-05-23T23:39:00Z" w16du:dateUtc="2025-05-23T23:39:40Z"/>
          <w:rFonts w:ascii="Arial Nova" w:eastAsia="Arial Nova" w:hAnsi="Arial Nova" w:cs="Arial Nova"/>
          <w:color w:val="000000" w:themeColor="text1"/>
        </w:rPr>
        <w:pPrChange w:id="262" w:author="WESLEY DOS SANTOS GATINHO" w:date="2025-05-23T23:39:00Z">
          <w:pPr>
            <w:pStyle w:val="PargrafodaLista"/>
            <w:numPr>
              <w:numId w:val="39"/>
            </w:numPr>
            <w:ind w:left="370" w:hanging="10"/>
          </w:pPr>
        </w:pPrChange>
      </w:pPr>
      <w:ins w:id="263" w:author="WESLEY DOS SANTOS GATINHO" w:date="2025-05-23T23:22:00Z">
        <w:r w:rsidRPr="7B76BED7">
          <w:rPr>
            <w:rFonts w:ascii="Arial Nova" w:eastAsia="Arial Nova" w:hAnsi="Arial Nova" w:cs="Arial Nova"/>
            <w:color w:val="000000" w:themeColor="text1"/>
            <w:rPrChange w:id="264" w:author="WESLEY DOS SANTOS GATINHO" w:date="2025-05-23T23:22:00Z">
              <w:rPr>
                <w:rFonts w:ascii="Calibri" w:eastAsia="Calibri" w:hAnsi="Calibri" w:cs="Calibri"/>
                <w:color w:val="000000" w:themeColor="text1"/>
              </w:rPr>
            </w:rPrChange>
          </w:rPr>
          <w:t xml:space="preserve">André: “Gráficos detalhados e estatísticas complexas exigem uma coleta e processamento de dados que podem estar além do escopo de um MVP de um mês, se quisermos manter a qualidade da IA central. Um gráfico simples, como o Lucas sugeriu, se diretamente derivado da análise da IA da sessão atual e de fácil implementação, pode ser considerado. Mas precisamos ser muito criteriosos com o que adicionamos para não comprometer o cronograma.” </w:t>
        </w:r>
      </w:ins>
    </w:p>
    <w:p w14:paraId="2E176FF9" w14:textId="580BF5DD" w:rsidR="04C4F143" w:rsidRDefault="04C4F143" w:rsidP="7B76BED7">
      <w:pPr>
        <w:pStyle w:val="PargrafodaLista"/>
        <w:spacing w:after="0" w:line="360" w:lineRule="auto"/>
        <w:ind w:left="10" w:hanging="10"/>
        <w:jc w:val="both"/>
        <w:rPr>
          <w:ins w:id="265" w:author="WESLEY DOS SANTOS GATINHO" w:date="2025-05-23T23:39:00Z" w16du:dateUtc="2025-05-23T23:39:49Z"/>
          <w:rFonts w:ascii="Arial Nova" w:eastAsia="Arial Nova" w:hAnsi="Arial Nova" w:cs="Arial Nova"/>
          <w:color w:val="000000" w:themeColor="text1"/>
        </w:rPr>
      </w:pPr>
      <w:ins w:id="266" w:author="WESLEY DOS SANTOS GATINHO" w:date="2025-05-23T23:22:00Z">
        <w:r>
          <w:br/>
        </w:r>
        <w:r w:rsidR="50311368" w:rsidRPr="7B76BED7">
          <w:rPr>
            <w:rFonts w:ascii="Arial Nova" w:eastAsia="Arial Nova" w:hAnsi="Arial Nova" w:cs="Arial Nova"/>
            <w:color w:val="000000" w:themeColor="text1"/>
            <w:rPrChange w:id="267" w:author="WESLEY DOS SANTOS GATINHO" w:date="2025-05-23T23:22:00Z">
              <w:rPr>
                <w:rFonts w:ascii="Calibri" w:eastAsia="Calibri" w:hAnsi="Calibri" w:cs="Calibri"/>
                <w:color w:val="000000" w:themeColor="text1"/>
              </w:rPr>
            </w:rPrChange>
          </w:rPr>
          <w:t xml:space="preserve">Wesley: “Lucas, como este MVP de um mês, com esses elementos, poderia ser usado no contexto real das academias </w:t>
        </w:r>
        <w:proofErr w:type="spellStart"/>
        <w:r w:rsidR="50311368" w:rsidRPr="7B76BED7">
          <w:rPr>
            <w:rFonts w:ascii="Arial Nova" w:eastAsia="Arial Nova" w:hAnsi="Arial Nova" w:cs="Arial Nova"/>
            <w:color w:val="000000" w:themeColor="text1"/>
            <w:rPrChange w:id="268" w:author="WESLEY DOS SANTOS GATINHO" w:date="2025-05-23T23:22:00Z">
              <w:rPr>
                <w:rFonts w:ascii="Calibri" w:eastAsia="Calibri" w:hAnsi="Calibri" w:cs="Calibri"/>
                <w:color w:val="000000" w:themeColor="text1"/>
              </w:rPr>
            </w:rPrChange>
          </w:rPr>
          <w:t>FitAI</w:t>
        </w:r>
        <w:proofErr w:type="spellEnd"/>
        <w:r w:rsidR="50311368" w:rsidRPr="7B76BED7">
          <w:rPr>
            <w:rFonts w:ascii="Arial Nova" w:eastAsia="Arial Nova" w:hAnsi="Arial Nova" w:cs="Arial Nova"/>
            <w:color w:val="000000" w:themeColor="text1"/>
            <w:rPrChange w:id="269" w:author="WESLEY DOS SANTOS GATINHO" w:date="2025-05-23T23:22:00Z">
              <w:rPr>
                <w:rFonts w:ascii="Calibri" w:eastAsia="Calibri" w:hAnsi="Calibri" w:cs="Calibri"/>
                <w:color w:val="000000" w:themeColor="text1"/>
              </w:rPr>
            </w:rPrChange>
          </w:rPr>
          <w:t xml:space="preserve">?” </w:t>
        </w:r>
        <w:r>
          <w:br/>
        </w:r>
        <w:r>
          <w:br/>
        </w:r>
        <w:r w:rsidR="50311368" w:rsidRPr="7B76BED7">
          <w:rPr>
            <w:rFonts w:ascii="Arial Nova" w:eastAsia="Arial Nova" w:hAnsi="Arial Nova" w:cs="Arial Nova"/>
            <w:color w:val="000000" w:themeColor="text1"/>
            <w:rPrChange w:id="270" w:author="WESLEY DOS SANTOS GATINHO" w:date="2025-05-23T23:22:00Z">
              <w:rPr>
                <w:rFonts w:ascii="Calibri" w:eastAsia="Calibri" w:hAnsi="Calibri" w:cs="Calibri"/>
                <w:color w:val="000000" w:themeColor="text1"/>
              </w:rPr>
            </w:rPrChange>
          </w:rPr>
          <w:t xml:space="preserve">Lucas: “Ele seria uma excelente peça de demonstração e um produto inicial para um grupo seleto. Poderíamos oferecer para ‘novos membros’ ou em ‘eventos de inovação’ da academia, mostrando como a </w:t>
        </w:r>
        <w:proofErr w:type="spellStart"/>
        <w:r w:rsidR="50311368" w:rsidRPr="7B76BED7">
          <w:rPr>
            <w:rFonts w:ascii="Arial Nova" w:eastAsia="Arial Nova" w:hAnsi="Arial Nova" w:cs="Arial Nova"/>
            <w:color w:val="000000" w:themeColor="text1"/>
            <w:rPrChange w:id="271" w:author="WESLEY DOS SANTOS GATINHO" w:date="2025-05-23T23:22:00Z">
              <w:rPr>
                <w:rFonts w:ascii="Calibri" w:eastAsia="Calibri" w:hAnsi="Calibri" w:cs="Calibri"/>
                <w:color w:val="000000" w:themeColor="text1"/>
              </w:rPr>
            </w:rPrChange>
          </w:rPr>
          <w:t>FitAI</w:t>
        </w:r>
        <w:proofErr w:type="spellEnd"/>
        <w:r w:rsidR="50311368" w:rsidRPr="7B76BED7">
          <w:rPr>
            <w:rFonts w:ascii="Arial Nova" w:eastAsia="Arial Nova" w:hAnsi="Arial Nova" w:cs="Arial Nova"/>
            <w:color w:val="000000" w:themeColor="text1"/>
            <w:rPrChange w:id="272" w:author="WESLEY DOS SANTOS GATINHO" w:date="2025-05-23T23:22:00Z">
              <w:rPr>
                <w:rFonts w:ascii="Calibri" w:eastAsia="Calibri" w:hAnsi="Calibri" w:cs="Calibri"/>
                <w:color w:val="000000" w:themeColor="text1"/>
              </w:rPr>
            </w:rPrChange>
          </w:rPr>
          <w:t xml:space="preserve"> está investindo em tecnologia para melhorar os resultados dos seus clientes. O feedback coletado seria fundamental para as próximas etapas do desenvolvimento.” </w:t>
        </w:r>
        <w:r>
          <w:br/>
        </w:r>
        <w:r>
          <w:br/>
        </w:r>
        <w:r w:rsidR="50311368" w:rsidRPr="7B76BED7">
          <w:rPr>
            <w:rFonts w:ascii="Arial Nova" w:eastAsia="Arial Nova" w:hAnsi="Arial Nova" w:cs="Arial Nova"/>
            <w:color w:val="000000" w:themeColor="text1"/>
            <w:rPrChange w:id="273" w:author="WESLEY DOS SANTOS GATINHO" w:date="2025-05-23T23:22:00Z">
              <w:rPr>
                <w:rFonts w:ascii="Calibri" w:eastAsia="Calibri" w:hAnsi="Calibri" w:cs="Calibri"/>
                <w:color w:val="000000" w:themeColor="text1"/>
              </w:rPr>
            </w:rPrChange>
          </w:rPr>
          <w:t xml:space="preserve">Hugo: “Lucas, para consolidarmos o escopo deste MVP de um mês, que precisa ser </w:t>
        </w:r>
        <w:proofErr w:type="gramStart"/>
        <w:r w:rsidR="50311368" w:rsidRPr="7B76BED7">
          <w:rPr>
            <w:rFonts w:ascii="Arial Nova" w:eastAsia="Arial Nova" w:hAnsi="Arial Nova" w:cs="Arial Nova"/>
            <w:color w:val="000000" w:themeColor="text1"/>
            <w:rPrChange w:id="274" w:author="WESLEY DOS SANTOS GATINHO" w:date="2025-05-23T23:22:00Z">
              <w:rPr>
                <w:rFonts w:ascii="Calibri" w:eastAsia="Calibri" w:hAnsi="Calibri" w:cs="Calibri"/>
                <w:color w:val="000000" w:themeColor="text1"/>
              </w:rPr>
            </w:rPrChange>
          </w:rPr>
          <w:t>desafiador</w:t>
        </w:r>
        <w:proofErr w:type="gramEnd"/>
        <w:r w:rsidR="50311368" w:rsidRPr="7B76BED7">
          <w:rPr>
            <w:rFonts w:ascii="Arial Nova" w:eastAsia="Arial Nova" w:hAnsi="Arial Nova" w:cs="Arial Nova"/>
            <w:color w:val="000000" w:themeColor="text1"/>
            <w:rPrChange w:id="275" w:author="WESLEY DOS SANTOS GATINHO" w:date="2025-05-23T23:22:00Z">
              <w:rPr>
                <w:rFonts w:ascii="Calibri" w:eastAsia="Calibri" w:hAnsi="Calibri" w:cs="Calibri"/>
                <w:color w:val="000000" w:themeColor="text1"/>
              </w:rPr>
            </w:rPrChange>
          </w:rPr>
          <w:t xml:space="preserve"> mas realizável: quais seriam as funcionalidades cruciais para que ele cumpra seu papel estratégico?” </w:t>
        </w:r>
      </w:ins>
    </w:p>
    <w:p w14:paraId="3EE83F8E" w14:textId="1E075CD0" w:rsidR="04C4F143" w:rsidRDefault="04C4F143" w:rsidP="7B76BED7">
      <w:pPr>
        <w:pStyle w:val="PargrafodaLista"/>
        <w:spacing w:after="0" w:line="360" w:lineRule="auto"/>
        <w:ind w:left="10" w:hanging="10"/>
        <w:jc w:val="both"/>
        <w:rPr>
          <w:ins w:id="276" w:author="WESLEY DOS SANTOS GATINHO" w:date="2025-05-23T23:22:00Z" w16du:dateUtc="2025-05-23T23:22:12Z"/>
          <w:rFonts w:ascii="Arial Nova" w:eastAsia="Arial Nova" w:hAnsi="Arial Nova" w:cs="Arial Nova"/>
          <w:color w:val="000000" w:themeColor="text1"/>
          <w:rPrChange w:id="277" w:author="WESLEY DOS SANTOS GATINHO" w:date="2025-05-23T23:22:00Z">
            <w:rPr>
              <w:ins w:id="278" w:author="WESLEY DOS SANTOS GATINHO" w:date="2025-05-23T23:22:00Z" w16du:dateUtc="2025-05-23T23:22:12Z"/>
              <w:rFonts w:ascii="Calibri" w:eastAsia="Calibri" w:hAnsi="Calibri" w:cs="Calibri"/>
              <w:color w:val="000000" w:themeColor="text1"/>
            </w:rPr>
          </w:rPrChange>
        </w:rPr>
      </w:pPr>
    </w:p>
    <w:p w14:paraId="6A2FF371" w14:textId="20E9CE3C" w:rsidR="04C4F143" w:rsidRDefault="50311368">
      <w:pPr>
        <w:pStyle w:val="PargrafodaLista"/>
        <w:spacing w:after="0" w:line="360" w:lineRule="auto"/>
        <w:ind w:left="0"/>
        <w:jc w:val="both"/>
        <w:rPr>
          <w:ins w:id="279" w:author="WESLEY DOS SANTOS GATINHO" w:date="2025-05-23T23:22:00Z" w16du:dateUtc="2025-05-23T23:22:12Z"/>
          <w:rFonts w:ascii="Arial Nova" w:eastAsia="Arial Nova" w:hAnsi="Arial Nova" w:cs="Arial Nova"/>
          <w:color w:val="000000" w:themeColor="text1"/>
          <w:rPrChange w:id="280" w:author="WESLEY DOS SANTOS GATINHO" w:date="2025-05-23T23:22:00Z">
            <w:rPr>
              <w:ins w:id="281" w:author="WESLEY DOS SANTOS GATINHO" w:date="2025-05-23T23:22:00Z" w16du:dateUtc="2025-05-23T23:22:12Z"/>
              <w:rFonts w:ascii="Calibri" w:eastAsia="Calibri" w:hAnsi="Calibri" w:cs="Calibri"/>
              <w:color w:val="000000" w:themeColor="text1"/>
            </w:rPr>
          </w:rPrChange>
        </w:rPr>
        <w:pPrChange w:id="282" w:author="WESLEY DOS SANTOS GATINHO" w:date="2025-05-23T23:39:00Z">
          <w:pPr>
            <w:pStyle w:val="PargrafodaLista"/>
            <w:numPr>
              <w:numId w:val="38"/>
            </w:numPr>
            <w:ind w:left="520" w:hanging="160"/>
          </w:pPr>
        </w:pPrChange>
      </w:pPr>
      <w:ins w:id="283" w:author="WESLEY DOS SANTOS GATINHO" w:date="2025-05-23T23:22:00Z">
        <w:r w:rsidRPr="7B76BED7">
          <w:rPr>
            <w:rFonts w:ascii="Arial Nova" w:eastAsia="Arial Nova" w:hAnsi="Arial Nova" w:cs="Arial Nova"/>
            <w:color w:val="000000" w:themeColor="text1"/>
            <w:rPrChange w:id="284" w:author="WESLEY DOS SANTOS GATINHO" w:date="2025-05-23T23:22:00Z">
              <w:rPr>
                <w:rFonts w:ascii="Calibri" w:eastAsia="Calibri" w:hAnsi="Calibri" w:cs="Calibri"/>
                <w:color w:val="000000" w:themeColor="text1"/>
              </w:rPr>
            </w:rPrChange>
          </w:rPr>
          <w:t xml:space="preserve">Lucas: “Para este lançamento, os entregáveis chave seriam: </w:t>
        </w:r>
      </w:ins>
    </w:p>
    <w:p w14:paraId="61193310" w14:textId="4B0BBC9D" w:rsidR="04C4F143" w:rsidRDefault="50311368">
      <w:pPr>
        <w:pStyle w:val="PargrafodaLista"/>
        <w:numPr>
          <w:ilvl w:val="0"/>
          <w:numId w:val="22"/>
        </w:numPr>
        <w:spacing w:after="0" w:line="360" w:lineRule="auto"/>
        <w:jc w:val="both"/>
        <w:rPr>
          <w:ins w:id="285" w:author="WESLEY DOS SANTOS GATINHO" w:date="2025-05-23T23:22:00Z" w16du:dateUtc="2025-05-23T23:22:12Z"/>
          <w:rFonts w:ascii="Arial Nova" w:eastAsia="Arial Nova" w:hAnsi="Arial Nova" w:cs="Arial Nova"/>
          <w:color w:val="000000" w:themeColor="text1"/>
          <w:rPrChange w:id="286" w:author="WESLEY DOS SANTOS GATINHO" w:date="2025-05-23T23:22:00Z">
            <w:rPr>
              <w:ins w:id="287" w:author="WESLEY DOS SANTOS GATINHO" w:date="2025-05-23T23:22:00Z" w16du:dateUtc="2025-05-23T23:22:12Z"/>
              <w:rFonts w:ascii="Calibri" w:eastAsia="Calibri" w:hAnsi="Calibri" w:cs="Calibri"/>
              <w:color w:val="000000" w:themeColor="text1"/>
            </w:rPr>
          </w:rPrChange>
        </w:rPr>
        <w:pPrChange w:id="288" w:author="WESLEY DOS SANTOS GATINHO" w:date="2025-05-23T23:40:00Z">
          <w:pPr>
            <w:pStyle w:val="PargrafodaLista"/>
            <w:numPr>
              <w:numId w:val="38"/>
            </w:numPr>
            <w:ind w:left="520" w:hanging="160"/>
          </w:pPr>
        </w:pPrChange>
      </w:pPr>
      <w:proofErr w:type="spellStart"/>
      <w:ins w:id="289" w:author="WESLEY DOS SANTOS GATINHO" w:date="2025-05-23T23:22:00Z">
        <w:r w:rsidRPr="7B76BED7">
          <w:rPr>
            <w:rFonts w:ascii="Arial Nova" w:eastAsia="Arial Nova" w:hAnsi="Arial Nova" w:cs="Arial Nova"/>
            <w:color w:val="000000" w:themeColor="text1"/>
            <w:rPrChange w:id="290" w:author="WESLEY DOS SANTOS GATINHO" w:date="2025-05-23T23:22:00Z">
              <w:rPr>
                <w:rFonts w:ascii="Calibri" w:eastAsia="Calibri" w:hAnsi="Calibri" w:cs="Calibri"/>
                <w:color w:val="000000" w:themeColor="text1"/>
              </w:rPr>
            </w:rPrChange>
          </w:rPr>
          <w:t>Onboarding</w:t>
        </w:r>
        <w:proofErr w:type="spellEnd"/>
        <w:r w:rsidRPr="7B76BED7">
          <w:rPr>
            <w:rFonts w:ascii="Arial Nova" w:eastAsia="Arial Nova" w:hAnsi="Arial Nova" w:cs="Arial Nova"/>
            <w:color w:val="000000" w:themeColor="text1"/>
            <w:rPrChange w:id="291" w:author="WESLEY DOS SANTOS GATINHO" w:date="2025-05-23T23:22:00Z">
              <w:rPr>
                <w:rFonts w:ascii="Calibri" w:eastAsia="Calibri" w:hAnsi="Calibri" w:cs="Calibri"/>
                <w:color w:val="000000" w:themeColor="text1"/>
              </w:rPr>
            </w:rPrChange>
          </w:rPr>
          <w:t xml:space="preserve"> simples. </w:t>
        </w:r>
      </w:ins>
    </w:p>
    <w:p w14:paraId="3276D28A" w14:textId="5D11E3A1" w:rsidR="04C4F143" w:rsidRDefault="50311368">
      <w:pPr>
        <w:pStyle w:val="PargrafodaLista"/>
        <w:numPr>
          <w:ilvl w:val="0"/>
          <w:numId w:val="22"/>
        </w:numPr>
        <w:spacing w:after="0" w:line="360" w:lineRule="auto"/>
        <w:jc w:val="both"/>
        <w:rPr>
          <w:ins w:id="292" w:author="WESLEY DOS SANTOS GATINHO" w:date="2025-05-23T23:22:00Z" w16du:dateUtc="2025-05-23T23:22:12Z"/>
          <w:rFonts w:ascii="Arial Nova" w:eastAsia="Arial Nova" w:hAnsi="Arial Nova" w:cs="Arial Nova"/>
          <w:color w:val="000000" w:themeColor="text1"/>
          <w:rPrChange w:id="293" w:author="WESLEY DOS SANTOS GATINHO" w:date="2025-05-23T23:22:00Z">
            <w:rPr>
              <w:ins w:id="294" w:author="WESLEY DOS SANTOS GATINHO" w:date="2025-05-23T23:22:00Z" w16du:dateUtc="2025-05-23T23:22:12Z"/>
              <w:rFonts w:ascii="Calibri" w:eastAsia="Calibri" w:hAnsi="Calibri" w:cs="Calibri"/>
              <w:color w:val="000000" w:themeColor="text1"/>
            </w:rPr>
          </w:rPrChange>
        </w:rPr>
        <w:pPrChange w:id="295" w:author="WESLEY DOS SANTOS GATINHO" w:date="2025-05-23T23:40:00Z">
          <w:pPr>
            <w:pStyle w:val="PargrafodaLista"/>
            <w:numPr>
              <w:numId w:val="38"/>
            </w:numPr>
            <w:ind w:left="520" w:hanging="160"/>
          </w:pPr>
        </w:pPrChange>
      </w:pPr>
      <w:ins w:id="296" w:author="WESLEY DOS SANTOS GATINHO" w:date="2025-05-23T23:22:00Z">
        <w:r w:rsidRPr="7B76BED7">
          <w:rPr>
            <w:rFonts w:ascii="Arial Nova" w:eastAsia="Arial Nova" w:hAnsi="Arial Nova" w:cs="Arial Nova"/>
            <w:color w:val="000000" w:themeColor="text1"/>
            <w:rPrChange w:id="297" w:author="WESLEY DOS SANTOS GATINHO" w:date="2025-05-23T23:22:00Z">
              <w:rPr>
                <w:rFonts w:ascii="Calibri" w:eastAsia="Calibri" w:hAnsi="Calibri" w:cs="Calibri"/>
                <w:color w:val="000000" w:themeColor="text1"/>
              </w:rPr>
            </w:rPrChange>
          </w:rPr>
          <w:t xml:space="preserve">Seleção de 2 ou 3 exercícios com acompanhamento da IA. </w:t>
        </w:r>
      </w:ins>
    </w:p>
    <w:p w14:paraId="70753311" w14:textId="161423ED" w:rsidR="04C4F143" w:rsidRDefault="50311368">
      <w:pPr>
        <w:pStyle w:val="PargrafodaLista"/>
        <w:numPr>
          <w:ilvl w:val="0"/>
          <w:numId w:val="22"/>
        </w:numPr>
        <w:spacing w:after="0" w:line="360" w:lineRule="auto"/>
        <w:jc w:val="both"/>
        <w:rPr>
          <w:ins w:id="298" w:author="WESLEY DOS SANTOS GATINHO" w:date="2025-05-23T23:22:00Z" w16du:dateUtc="2025-05-23T23:22:12Z"/>
          <w:rFonts w:ascii="Arial Nova" w:eastAsia="Arial Nova" w:hAnsi="Arial Nova" w:cs="Arial Nova"/>
          <w:color w:val="000000" w:themeColor="text1"/>
          <w:rPrChange w:id="299" w:author="WESLEY DOS SANTOS GATINHO" w:date="2025-05-23T23:22:00Z">
            <w:rPr>
              <w:ins w:id="300" w:author="WESLEY DOS SANTOS GATINHO" w:date="2025-05-23T23:22:00Z" w16du:dateUtc="2025-05-23T23:22:12Z"/>
              <w:rFonts w:ascii="Calibri" w:eastAsia="Calibri" w:hAnsi="Calibri" w:cs="Calibri"/>
              <w:color w:val="000000" w:themeColor="text1"/>
            </w:rPr>
          </w:rPrChange>
        </w:rPr>
        <w:pPrChange w:id="301" w:author="WESLEY DOS SANTOS GATINHO" w:date="2025-05-23T23:40:00Z">
          <w:pPr>
            <w:pStyle w:val="PargrafodaLista"/>
            <w:numPr>
              <w:numId w:val="38"/>
            </w:numPr>
            <w:ind w:left="520" w:hanging="160"/>
          </w:pPr>
        </w:pPrChange>
      </w:pPr>
      <w:ins w:id="302" w:author="WESLEY DOS SANTOS GATINHO" w:date="2025-05-23T23:22:00Z">
        <w:r w:rsidRPr="7B76BED7">
          <w:rPr>
            <w:rFonts w:ascii="Arial Nova" w:eastAsia="Arial Nova" w:hAnsi="Arial Nova" w:cs="Arial Nova"/>
            <w:color w:val="000000" w:themeColor="text1"/>
            <w:rPrChange w:id="303" w:author="WESLEY DOS SANTOS GATINHO" w:date="2025-05-23T23:22:00Z">
              <w:rPr>
                <w:rFonts w:ascii="Calibri" w:eastAsia="Calibri" w:hAnsi="Calibri" w:cs="Calibri"/>
                <w:color w:val="000000" w:themeColor="text1"/>
              </w:rPr>
            </w:rPrChange>
          </w:rPr>
          <w:t xml:space="preserve">Feedback postural em tempo real pela IA. </w:t>
        </w:r>
      </w:ins>
    </w:p>
    <w:p w14:paraId="52739DEE" w14:textId="133F2409" w:rsidR="04C4F143" w:rsidRDefault="50311368">
      <w:pPr>
        <w:pStyle w:val="PargrafodaLista"/>
        <w:numPr>
          <w:ilvl w:val="0"/>
          <w:numId w:val="22"/>
        </w:numPr>
        <w:spacing w:after="0" w:line="360" w:lineRule="auto"/>
        <w:jc w:val="both"/>
        <w:rPr>
          <w:ins w:id="304" w:author="WESLEY DOS SANTOS GATINHO" w:date="2025-05-23T23:22:00Z" w16du:dateUtc="2025-05-23T23:22:12Z"/>
          <w:rFonts w:ascii="Arial Nova" w:eastAsia="Arial Nova" w:hAnsi="Arial Nova" w:cs="Arial Nova"/>
          <w:color w:val="000000" w:themeColor="text1"/>
          <w:rPrChange w:id="305" w:author="WESLEY DOS SANTOS GATINHO" w:date="2025-05-23T23:22:00Z">
            <w:rPr>
              <w:ins w:id="306" w:author="WESLEY DOS SANTOS GATINHO" w:date="2025-05-23T23:22:00Z" w16du:dateUtc="2025-05-23T23:22:12Z"/>
              <w:rFonts w:ascii="Calibri" w:eastAsia="Calibri" w:hAnsi="Calibri" w:cs="Calibri"/>
              <w:color w:val="000000" w:themeColor="text1"/>
            </w:rPr>
          </w:rPrChange>
        </w:rPr>
        <w:pPrChange w:id="307" w:author="WESLEY DOS SANTOS GATINHO" w:date="2025-05-23T23:40:00Z">
          <w:pPr>
            <w:pStyle w:val="PargrafodaLista"/>
            <w:numPr>
              <w:numId w:val="38"/>
            </w:numPr>
            <w:ind w:left="520" w:hanging="160"/>
          </w:pPr>
        </w:pPrChange>
      </w:pPr>
      <w:ins w:id="308" w:author="WESLEY DOS SANTOS GATINHO" w:date="2025-05-23T23:22:00Z">
        <w:r w:rsidRPr="7B76BED7">
          <w:rPr>
            <w:rFonts w:ascii="Arial Nova" w:eastAsia="Arial Nova" w:hAnsi="Arial Nova" w:cs="Arial Nova"/>
            <w:color w:val="000000" w:themeColor="text1"/>
            <w:rPrChange w:id="309" w:author="WESLEY DOS SANTOS GATINHO" w:date="2025-05-23T23:22:00Z">
              <w:rPr>
                <w:rFonts w:ascii="Calibri" w:eastAsia="Calibri" w:hAnsi="Calibri" w:cs="Calibri"/>
                <w:color w:val="000000" w:themeColor="text1"/>
              </w:rPr>
            </w:rPrChange>
          </w:rPr>
          <w:t xml:space="preserve">Um breve resumo </w:t>
        </w:r>
        <w:proofErr w:type="spellStart"/>
        <w:r w:rsidRPr="7B76BED7">
          <w:rPr>
            <w:rFonts w:ascii="Arial Nova" w:eastAsia="Arial Nova" w:hAnsi="Arial Nova" w:cs="Arial Nova"/>
            <w:color w:val="000000" w:themeColor="text1"/>
            <w:rPrChange w:id="310" w:author="WESLEY DOS SANTOS GATINHO" w:date="2025-05-23T23:22:00Z">
              <w:rPr>
                <w:rFonts w:ascii="Calibri" w:eastAsia="Calibri" w:hAnsi="Calibri" w:cs="Calibri"/>
                <w:color w:val="000000" w:themeColor="text1"/>
              </w:rPr>
            </w:rPrChange>
          </w:rPr>
          <w:t>pós-sessão</w:t>
        </w:r>
        <w:proofErr w:type="spellEnd"/>
        <w:r w:rsidRPr="7B76BED7">
          <w:rPr>
            <w:rFonts w:ascii="Arial Nova" w:eastAsia="Arial Nova" w:hAnsi="Arial Nova" w:cs="Arial Nova"/>
            <w:color w:val="000000" w:themeColor="text1"/>
            <w:rPrChange w:id="311" w:author="WESLEY DOS SANTOS GATINHO" w:date="2025-05-23T23:22:00Z">
              <w:rPr>
                <w:rFonts w:ascii="Calibri" w:eastAsia="Calibri" w:hAnsi="Calibri" w:cs="Calibri"/>
                <w:color w:val="000000" w:themeColor="text1"/>
              </w:rPr>
            </w:rPrChange>
          </w:rPr>
          <w:t xml:space="preserve"> com um insight ou dica da IA e, se possível, um indicador visual muito simples de desempenho/consistência para um exercício. </w:t>
        </w:r>
      </w:ins>
    </w:p>
    <w:p w14:paraId="6F6749A1" w14:textId="033863EC" w:rsidR="04C4F143" w:rsidRDefault="50311368">
      <w:pPr>
        <w:pStyle w:val="PargrafodaLista"/>
        <w:numPr>
          <w:ilvl w:val="0"/>
          <w:numId w:val="22"/>
        </w:numPr>
        <w:spacing w:after="0" w:line="360" w:lineRule="auto"/>
        <w:jc w:val="both"/>
        <w:rPr>
          <w:ins w:id="312" w:author="WESLEY DOS SANTOS GATINHO" w:date="2025-05-23T23:22:00Z" w16du:dateUtc="2025-05-23T23:22:12Z"/>
          <w:rFonts w:ascii="Arial Nova" w:eastAsia="Arial Nova" w:hAnsi="Arial Nova" w:cs="Arial Nova"/>
          <w:color w:val="000000" w:themeColor="text1"/>
          <w:rPrChange w:id="313" w:author="WESLEY DOS SANTOS GATINHO" w:date="2025-05-23T23:22:00Z">
            <w:rPr>
              <w:ins w:id="314" w:author="WESLEY DOS SANTOS GATINHO" w:date="2025-05-23T23:22:00Z" w16du:dateUtc="2025-05-23T23:22:12Z"/>
              <w:rFonts w:ascii="Calibri" w:eastAsia="Calibri" w:hAnsi="Calibri" w:cs="Calibri"/>
              <w:color w:val="000000" w:themeColor="text1"/>
            </w:rPr>
          </w:rPrChange>
        </w:rPr>
        <w:pPrChange w:id="315" w:author="WESLEY DOS SANTOS GATINHO" w:date="2025-05-23T23:40:00Z">
          <w:pPr>
            <w:pStyle w:val="PargrafodaLista"/>
            <w:numPr>
              <w:numId w:val="38"/>
            </w:numPr>
            <w:ind w:left="520" w:hanging="160"/>
          </w:pPr>
        </w:pPrChange>
      </w:pPr>
      <w:ins w:id="316" w:author="WESLEY DOS SANTOS GATINHO" w:date="2025-05-23T23:22:00Z">
        <w:r w:rsidRPr="7B76BED7">
          <w:rPr>
            <w:rFonts w:ascii="Arial Nova" w:eastAsia="Arial Nova" w:hAnsi="Arial Nova" w:cs="Arial Nova"/>
            <w:color w:val="000000" w:themeColor="text1"/>
            <w:rPrChange w:id="317" w:author="WESLEY DOS SANTOS GATINHO" w:date="2025-05-23T23:22:00Z">
              <w:rPr>
                <w:rFonts w:ascii="Calibri" w:eastAsia="Calibri" w:hAnsi="Calibri" w:cs="Calibri"/>
                <w:color w:val="000000" w:themeColor="text1"/>
              </w:rPr>
            </w:rPrChange>
          </w:rPr>
          <w:t>Um elemento mínimo de gamificação (</w:t>
        </w:r>
        <w:proofErr w:type="spellStart"/>
        <w:r w:rsidRPr="7B76BED7">
          <w:rPr>
            <w:rFonts w:ascii="Arial Nova" w:eastAsia="Arial Nova" w:hAnsi="Arial Nova" w:cs="Arial Nova"/>
            <w:color w:val="000000" w:themeColor="text1"/>
            <w:rPrChange w:id="318" w:author="WESLEY DOS SANTOS GATINHO" w:date="2025-05-23T23:22:00Z">
              <w:rPr>
                <w:rFonts w:ascii="Calibri" w:eastAsia="Calibri" w:hAnsi="Calibri" w:cs="Calibri"/>
                <w:color w:val="000000" w:themeColor="text1"/>
              </w:rPr>
            </w:rPrChange>
          </w:rPr>
          <w:t>ex</w:t>
        </w:r>
        <w:proofErr w:type="spellEnd"/>
        <w:r w:rsidRPr="7B76BED7">
          <w:rPr>
            <w:rFonts w:ascii="Arial Nova" w:eastAsia="Arial Nova" w:hAnsi="Arial Nova" w:cs="Arial Nova"/>
            <w:color w:val="000000" w:themeColor="text1"/>
            <w:rPrChange w:id="319" w:author="WESLEY DOS SANTOS GATINHO" w:date="2025-05-23T23:22:00Z">
              <w:rPr>
                <w:rFonts w:ascii="Calibri" w:eastAsia="Calibri" w:hAnsi="Calibri" w:cs="Calibri"/>
                <w:color w:val="000000" w:themeColor="text1"/>
              </w:rPr>
            </w:rPrChange>
          </w:rPr>
          <w:t xml:space="preserve">: pontuação por execução correta). </w:t>
        </w:r>
      </w:ins>
    </w:p>
    <w:p w14:paraId="4DFEDB8D" w14:textId="7A1B6607" w:rsidR="04C4F143" w:rsidRDefault="50311368">
      <w:pPr>
        <w:pStyle w:val="PargrafodaLista"/>
        <w:numPr>
          <w:ilvl w:val="0"/>
          <w:numId w:val="22"/>
        </w:numPr>
        <w:spacing w:after="0" w:line="360" w:lineRule="auto"/>
        <w:jc w:val="both"/>
        <w:rPr>
          <w:ins w:id="320" w:author="WESLEY DOS SANTOS GATINHO" w:date="2025-05-23T23:40:00Z" w16du:dateUtc="2025-05-23T23:40:26Z"/>
          <w:rFonts w:ascii="Arial Nova" w:eastAsia="Arial Nova" w:hAnsi="Arial Nova" w:cs="Arial Nova"/>
          <w:color w:val="000000" w:themeColor="text1"/>
        </w:rPr>
        <w:pPrChange w:id="321" w:author="WESLEY DOS SANTOS GATINHO" w:date="2025-05-23T23:40:00Z">
          <w:pPr>
            <w:pStyle w:val="PargrafodaLista"/>
            <w:numPr>
              <w:numId w:val="38"/>
            </w:numPr>
            <w:ind w:left="520" w:hanging="160"/>
          </w:pPr>
        </w:pPrChange>
      </w:pPr>
      <w:ins w:id="322" w:author="WESLEY DOS SANTOS GATINHO" w:date="2025-05-23T23:22:00Z">
        <w:r w:rsidRPr="7B76BED7">
          <w:rPr>
            <w:rFonts w:ascii="Arial Nova" w:eastAsia="Arial Nova" w:hAnsi="Arial Nova" w:cs="Arial Nova"/>
            <w:color w:val="000000" w:themeColor="text1"/>
            <w:rPrChange w:id="323" w:author="WESLEY DOS SANTOS GATINHO" w:date="2025-05-23T23:22:00Z">
              <w:rPr>
                <w:rFonts w:ascii="Calibri" w:eastAsia="Calibri" w:hAnsi="Calibri" w:cs="Calibri"/>
                <w:color w:val="000000" w:themeColor="text1"/>
              </w:rPr>
            </w:rPrChange>
          </w:rPr>
          <w:t xml:space="preserve">Interface limpa e profissional.” </w:t>
        </w:r>
      </w:ins>
    </w:p>
    <w:p w14:paraId="51E8EB52" w14:textId="338F3DD3" w:rsidR="04C4F143" w:rsidRDefault="04C4F143" w:rsidP="7B76BED7">
      <w:pPr>
        <w:spacing w:after="0" w:line="360" w:lineRule="auto"/>
        <w:jc w:val="both"/>
        <w:rPr>
          <w:ins w:id="324" w:author="WESLEY DOS SANTOS GATINHO" w:date="2025-05-23T23:40:00Z" w16du:dateUtc="2025-05-23T23:40:30Z"/>
          <w:rFonts w:ascii="Arial Nova" w:eastAsia="Arial Nova" w:hAnsi="Arial Nova" w:cs="Arial Nova"/>
          <w:color w:val="000000" w:themeColor="text1"/>
        </w:rPr>
      </w:pPr>
    </w:p>
    <w:p w14:paraId="5CC83659" w14:textId="0BA13FA3" w:rsidR="04C4F143" w:rsidRDefault="04C4F143" w:rsidP="7B76BED7">
      <w:pPr>
        <w:spacing w:after="0" w:line="360" w:lineRule="auto"/>
        <w:jc w:val="both"/>
        <w:rPr>
          <w:ins w:id="325" w:author="WESLEY DOS SANTOS GATINHO" w:date="2025-05-23T23:40:00Z" w16du:dateUtc="2025-05-23T23:40:31Z"/>
          <w:rFonts w:ascii="Arial Nova" w:eastAsia="Arial Nova" w:hAnsi="Arial Nova" w:cs="Arial Nova"/>
          <w:color w:val="000000" w:themeColor="text1"/>
        </w:rPr>
      </w:pPr>
    </w:p>
    <w:p w14:paraId="4F0D9CF1" w14:textId="62E2F03B" w:rsidR="04C4F143" w:rsidRDefault="50311368" w:rsidP="7B76BED7">
      <w:pPr>
        <w:spacing w:after="0" w:line="360" w:lineRule="auto"/>
        <w:jc w:val="both"/>
        <w:rPr>
          <w:ins w:id="326" w:author="WESLEY DOS SANTOS GATINHO" w:date="2025-05-23T23:22:00Z" w16du:dateUtc="2025-05-23T23:22:12Z"/>
          <w:rFonts w:ascii="Arial Nova" w:eastAsia="Arial Nova" w:hAnsi="Arial Nova" w:cs="Arial Nova"/>
          <w:color w:val="000000" w:themeColor="text1"/>
          <w:rPrChange w:id="327" w:author="WESLEY DOS SANTOS GATINHO" w:date="2025-05-23T23:22:00Z">
            <w:rPr>
              <w:ins w:id="328" w:author="WESLEY DOS SANTOS GATINHO" w:date="2025-05-23T23:22:00Z" w16du:dateUtc="2025-05-23T23:22:12Z"/>
              <w:rFonts w:ascii="Calibri" w:eastAsia="Calibri" w:hAnsi="Calibri" w:cs="Calibri"/>
              <w:color w:val="000000" w:themeColor="text1"/>
            </w:rPr>
          </w:rPrChange>
        </w:rPr>
      </w:pPr>
      <w:ins w:id="329" w:author="WESLEY DOS SANTOS GATINHO" w:date="2025-05-23T23:22:00Z">
        <w:r w:rsidRPr="7B76BED7">
          <w:rPr>
            <w:rFonts w:ascii="Arial Nova" w:eastAsia="Arial Nova" w:hAnsi="Arial Nova" w:cs="Arial Nova"/>
            <w:color w:val="000000" w:themeColor="text1"/>
            <w:rPrChange w:id="330" w:author="WESLEY DOS SANTOS GATINHO" w:date="2025-05-23T23:22:00Z">
              <w:rPr>
                <w:rFonts w:ascii="Calibri" w:eastAsia="Calibri" w:hAnsi="Calibri" w:cs="Calibri"/>
                <w:color w:val="000000" w:themeColor="text1"/>
              </w:rPr>
            </w:rPrChange>
          </w:rPr>
          <w:t xml:space="preserve">Bloco 2: Aspectos Operacionais e Técnicos </w:t>
        </w:r>
        <w:r w:rsidR="04C4F143">
          <w:br/>
        </w:r>
        <w:r w:rsidR="04C4F143">
          <w:br/>
        </w:r>
        <w:r w:rsidRPr="7B76BED7">
          <w:rPr>
            <w:rFonts w:ascii="Arial Nova" w:eastAsia="Arial Nova" w:hAnsi="Arial Nova" w:cs="Arial Nova"/>
            <w:color w:val="000000" w:themeColor="text1"/>
            <w:rPrChange w:id="331" w:author="WESLEY DOS SANTOS GATINHO" w:date="2025-05-23T23:22:00Z">
              <w:rPr>
                <w:rFonts w:ascii="Calibri" w:eastAsia="Calibri" w:hAnsi="Calibri" w:cs="Calibri"/>
                <w:color w:val="000000" w:themeColor="text1"/>
              </w:rPr>
            </w:rPrChange>
          </w:rPr>
          <w:t xml:space="preserve">Leonardo: “André, considerando este escopo para o projeto de um mês, qual a abordagem para integrações com outros sistemas, e quais dados seriam manuseados?” </w:t>
        </w:r>
      </w:ins>
    </w:p>
    <w:p w14:paraId="74B9C468" w14:textId="4DD4AAB7" w:rsidR="04C4F143" w:rsidRDefault="04C4F143" w:rsidP="7B76BED7">
      <w:pPr>
        <w:pStyle w:val="PargrafodaLista"/>
        <w:spacing w:after="0" w:line="360" w:lineRule="auto"/>
        <w:ind w:left="0"/>
        <w:jc w:val="both"/>
        <w:rPr>
          <w:ins w:id="332" w:author="WESLEY DOS SANTOS GATINHO" w:date="2025-05-23T23:47:00Z" w16du:dateUtc="2025-05-23T23:47:26Z"/>
          <w:rFonts w:ascii="Arial Nova" w:eastAsia="Arial Nova" w:hAnsi="Arial Nova" w:cs="Arial Nova"/>
          <w:color w:val="000000" w:themeColor="text1"/>
        </w:rPr>
      </w:pPr>
    </w:p>
    <w:p w14:paraId="3771D9F8" w14:textId="68178337" w:rsidR="04C4F143" w:rsidRDefault="50311368" w:rsidP="7B76BED7">
      <w:pPr>
        <w:pStyle w:val="PargrafodaLista"/>
        <w:spacing w:after="0" w:line="360" w:lineRule="auto"/>
        <w:ind w:left="0"/>
        <w:jc w:val="both"/>
        <w:rPr>
          <w:ins w:id="333" w:author="WESLEY DOS SANTOS GATINHO" w:date="2025-05-23T23:41:00Z" w16du:dateUtc="2025-05-23T23:41:06Z"/>
          <w:rFonts w:ascii="Arial Nova" w:eastAsia="Arial Nova" w:hAnsi="Arial Nova" w:cs="Arial Nova"/>
          <w:color w:val="000000" w:themeColor="text1"/>
        </w:rPr>
      </w:pPr>
      <w:ins w:id="334" w:author="WESLEY DOS SANTOS GATINHO" w:date="2025-05-23T23:22:00Z">
        <w:r w:rsidRPr="7B76BED7">
          <w:rPr>
            <w:rFonts w:ascii="Arial Nova" w:eastAsia="Arial Nova" w:hAnsi="Arial Nova" w:cs="Arial Nova"/>
            <w:color w:val="000000" w:themeColor="text1"/>
            <w:rPrChange w:id="335" w:author="WESLEY DOS SANTOS GATINHO" w:date="2025-05-23T23:22:00Z">
              <w:rPr>
                <w:rFonts w:ascii="Calibri" w:eastAsia="Calibri" w:hAnsi="Calibri" w:cs="Calibri"/>
                <w:color w:val="000000" w:themeColor="text1"/>
              </w:rPr>
            </w:rPrChange>
          </w:rPr>
          <w:t>André: “Para manter o foco e a agilidade neste projeto de um mês, qualquer integração com sistemas externos deve ser evitada. O app deve funcionar de forma autônoma. Os dados de desempenho e os insights da IA seriam armazenados localmente no dispositivo. A autenticação de usuário, se necessária para diferenciar sessões, deve ser a mais simples possível (</w:t>
        </w:r>
        <w:proofErr w:type="spellStart"/>
        <w:r w:rsidRPr="7B76BED7">
          <w:rPr>
            <w:rFonts w:ascii="Arial Nova" w:eastAsia="Arial Nova" w:hAnsi="Arial Nova" w:cs="Arial Nova"/>
            <w:color w:val="000000" w:themeColor="text1"/>
            <w:rPrChange w:id="336" w:author="WESLEY DOS SANTOS GATINHO" w:date="2025-05-23T23:22:00Z">
              <w:rPr>
                <w:rFonts w:ascii="Calibri" w:eastAsia="Calibri" w:hAnsi="Calibri" w:cs="Calibri"/>
                <w:color w:val="000000" w:themeColor="text1"/>
              </w:rPr>
            </w:rPrChange>
          </w:rPr>
          <w:t>ex</w:t>
        </w:r>
        <w:proofErr w:type="spellEnd"/>
        <w:r w:rsidRPr="7B76BED7">
          <w:rPr>
            <w:rFonts w:ascii="Arial Nova" w:eastAsia="Arial Nova" w:hAnsi="Arial Nova" w:cs="Arial Nova"/>
            <w:color w:val="000000" w:themeColor="text1"/>
            <w:rPrChange w:id="337" w:author="WESLEY DOS SANTOS GATINHO" w:date="2025-05-23T23:22:00Z">
              <w:rPr>
                <w:rFonts w:ascii="Calibri" w:eastAsia="Calibri" w:hAnsi="Calibri" w:cs="Calibri"/>
                <w:color w:val="000000" w:themeColor="text1"/>
              </w:rPr>
            </w:rPrChange>
          </w:rPr>
          <w:t xml:space="preserve">: um nome de usuário local).” </w:t>
        </w:r>
        <w:r w:rsidR="04C4F143">
          <w:br/>
        </w:r>
        <w:r w:rsidR="04C4F143">
          <w:br/>
        </w:r>
        <w:r w:rsidRPr="7B76BED7">
          <w:rPr>
            <w:rFonts w:ascii="Arial Nova" w:eastAsia="Arial Nova" w:hAnsi="Arial Nova" w:cs="Arial Nova"/>
            <w:color w:val="000000" w:themeColor="text1"/>
            <w:rPrChange w:id="338" w:author="WESLEY DOS SANTOS GATINHO" w:date="2025-05-23T23:22:00Z">
              <w:rPr>
                <w:rFonts w:ascii="Calibri" w:eastAsia="Calibri" w:hAnsi="Calibri" w:cs="Calibri"/>
                <w:color w:val="000000" w:themeColor="text1"/>
              </w:rPr>
            </w:rPrChange>
          </w:rPr>
          <w:t xml:space="preserve">Wesley: “André, com a IA analisando 2 ou 3 exercícios localmente, quais desafios de performance e latência devemos priorizar para uma boa experiência?” </w:t>
        </w:r>
      </w:ins>
    </w:p>
    <w:p w14:paraId="52551B98" w14:textId="384E7F5C" w:rsidR="04C4F143" w:rsidRDefault="04C4F143" w:rsidP="7B76BED7">
      <w:pPr>
        <w:pStyle w:val="PargrafodaLista"/>
        <w:spacing w:after="0" w:line="360" w:lineRule="auto"/>
        <w:ind w:left="0"/>
        <w:jc w:val="both"/>
        <w:rPr>
          <w:ins w:id="339" w:author="WESLEY DOS SANTOS GATINHO" w:date="2025-05-23T23:41:00Z" w16du:dateUtc="2025-05-23T23:41:07Z"/>
          <w:rFonts w:ascii="Arial Nova" w:eastAsia="Arial Nova" w:hAnsi="Arial Nova" w:cs="Arial Nova"/>
          <w:color w:val="000000" w:themeColor="text1"/>
        </w:rPr>
      </w:pPr>
    </w:p>
    <w:p w14:paraId="4B95C1D4" w14:textId="13270D6B" w:rsidR="04C4F143" w:rsidRDefault="50311368" w:rsidP="7B76BED7">
      <w:pPr>
        <w:pStyle w:val="PargrafodaLista"/>
        <w:spacing w:after="0" w:line="360" w:lineRule="auto"/>
        <w:ind w:left="0"/>
        <w:jc w:val="both"/>
        <w:rPr>
          <w:ins w:id="340" w:author="WESLEY DOS SANTOS GATINHO" w:date="2025-05-23T23:22:00Z" w16du:dateUtc="2025-05-23T23:22:12Z"/>
          <w:rFonts w:ascii="Arial Nova" w:eastAsia="Arial Nova" w:hAnsi="Arial Nova" w:cs="Arial Nova"/>
          <w:color w:val="000000" w:themeColor="text1"/>
          <w:rPrChange w:id="341" w:author="WESLEY DOS SANTOS GATINHO" w:date="2025-05-23T23:22:00Z">
            <w:rPr>
              <w:ins w:id="342" w:author="WESLEY DOS SANTOS GATINHO" w:date="2025-05-23T23:22:00Z" w16du:dateUtc="2025-05-23T23:22:12Z"/>
              <w:rFonts w:ascii="Calibri" w:eastAsia="Calibri" w:hAnsi="Calibri" w:cs="Calibri"/>
              <w:color w:val="000000" w:themeColor="text1"/>
            </w:rPr>
          </w:rPrChange>
        </w:rPr>
      </w:pPr>
      <w:ins w:id="343" w:author="WESLEY DOS SANTOS GATINHO" w:date="2025-05-23T23:22:00Z">
        <w:r w:rsidRPr="7B76BED7">
          <w:rPr>
            <w:rFonts w:ascii="Arial Nova" w:eastAsia="Arial Nova" w:hAnsi="Arial Nova" w:cs="Arial Nova"/>
            <w:color w:val="000000" w:themeColor="text1"/>
            <w:rPrChange w:id="344" w:author="WESLEY DOS SANTOS GATINHO" w:date="2025-05-23T23:22:00Z">
              <w:rPr>
                <w:rFonts w:ascii="Calibri" w:eastAsia="Calibri" w:hAnsi="Calibri" w:cs="Calibri"/>
                <w:color w:val="000000" w:themeColor="text1"/>
              </w:rPr>
            </w:rPrChange>
          </w:rPr>
          <w:t xml:space="preserve">André: “A prioridade é que o feedback da IA seja o mais próximo do tempo real possível e que o app não apresente lentidão nos dispositivos de teste. Isso significa otimizar os modelos de IA para os exercícios escolhidos e testar exaustivamente em uma gama de dispositivos. A fluidez da experiência é chave para a percepção de qualidade.” </w:t>
        </w:r>
        <w:r w:rsidR="04C4F143">
          <w:br/>
        </w:r>
        <w:r w:rsidR="04C4F143">
          <w:br/>
        </w:r>
        <w:r w:rsidRPr="7B76BED7">
          <w:rPr>
            <w:rFonts w:ascii="Arial Nova" w:eastAsia="Arial Nova" w:hAnsi="Arial Nova" w:cs="Arial Nova"/>
            <w:color w:val="000000" w:themeColor="text1"/>
            <w:rPrChange w:id="345" w:author="WESLEY DOS SANTOS GATINHO" w:date="2025-05-23T23:22:00Z">
              <w:rPr>
                <w:rFonts w:ascii="Calibri" w:eastAsia="Calibri" w:hAnsi="Calibri" w:cs="Calibri"/>
                <w:color w:val="000000" w:themeColor="text1"/>
              </w:rPr>
            </w:rPrChange>
          </w:rPr>
          <w:lastRenderedPageBreak/>
          <w:t xml:space="preserve">Leonardo: “André, e os requisitos de segurança e privacidade, mesmo num MVP, para as imagens processadas pela IA?” </w:t>
        </w:r>
      </w:ins>
    </w:p>
    <w:p w14:paraId="4A4B9CE4" w14:textId="5F6114B0" w:rsidR="04C4F143" w:rsidRDefault="04C4F143" w:rsidP="7B76BED7">
      <w:pPr>
        <w:pStyle w:val="PargrafodaLista"/>
        <w:spacing w:after="0" w:line="360" w:lineRule="auto"/>
        <w:ind w:left="0"/>
        <w:jc w:val="both"/>
        <w:rPr>
          <w:ins w:id="346" w:author="WESLEY DOS SANTOS GATINHO" w:date="2025-05-23T23:41:00Z" w16du:dateUtc="2025-05-23T23:41:13Z"/>
          <w:rFonts w:ascii="Arial Nova" w:eastAsia="Arial Nova" w:hAnsi="Arial Nova" w:cs="Arial Nova"/>
          <w:color w:val="000000" w:themeColor="text1"/>
        </w:rPr>
      </w:pPr>
    </w:p>
    <w:p w14:paraId="6B19536F" w14:textId="4165F7ED" w:rsidR="04C4F143" w:rsidRDefault="50311368">
      <w:pPr>
        <w:pStyle w:val="PargrafodaLista"/>
        <w:spacing w:after="0" w:line="360" w:lineRule="auto"/>
        <w:ind w:left="0"/>
        <w:jc w:val="both"/>
        <w:rPr>
          <w:ins w:id="347" w:author="WESLEY DOS SANTOS GATINHO" w:date="2025-05-23T23:22:00Z" w16du:dateUtc="2025-05-23T23:22:12Z"/>
          <w:rFonts w:ascii="Arial Nova" w:eastAsia="Arial Nova" w:hAnsi="Arial Nova" w:cs="Arial Nova"/>
          <w:color w:val="000000" w:themeColor="text1"/>
          <w:rPrChange w:id="348" w:author="WESLEY DOS SANTOS GATINHO" w:date="2025-05-23T23:22:00Z">
            <w:rPr>
              <w:ins w:id="349" w:author="WESLEY DOS SANTOS GATINHO" w:date="2025-05-23T23:22:00Z" w16du:dateUtc="2025-05-23T23:22:12Z"/>
              <w:rFonts w:ascii="Calibri" w:eastAsia="Calibri" w:hAnsi="Calibri" w:cs="Calibri"/>
              <w:color w:val="000000" w:themeColor="text1"/>
            </w:rPr>
          </w:rPrChange>
        </w:rPr>
        <w:pPrChange w:id="350" w:author="WESLEY DOS SANTOS GATINHO" w:date="2025-05-23T23:41:00Z">
          <w:pPr>
            <w:pStyle w:val="PargrafodaLista"/>
            <w:numPr>
              <w:numId w:val="36"/>
            </w:numPr>
            <w:ind w:left="520" w:hanging="160"/>
          </w:pPr>
        </w:pPrChange>
      </w:pPr>
      <w:ins w:id="351" w:author="WESLEY DOS SANTOS GATINHO" w:date="2025-05-23T23:22:00Z">
        <w:r w:rsidRPr="7B76BED7">
          <w:rPr>
            <w:rFonts w:ascii="Arial Nova" w:eastAsia="Arial Nova" w:hAnsi="Arial Nova" w:cs="Arial Nova"/>
            <w:color w:val="000000" w:themeColor="text1"/>
            <w:rPrChange w:id="352" w:author="WESLEY DOS SANTOS GATINHO" w:date="2025-05-23T23:22:00Z">
              <w:rPr>
                <w:rFonts w:ascii="Calibri" w:eastAsia="Calibri" w:hAnsi="Calibri" w:cs="Calibri"/>
                <w:color w:val="000000" w:themeColor="text1"/>
              </w:rPr>
            </w:rPrChange>
          </w:rPr>
          <w:t xml:space="preserve">André: “As boas práticas são essenciais desde o início: </w:t>
        </w:r>
      </w:ins>
    </w:p>
    <w:p w14:paraId="537F8739" w14:textId="6A63B9F4" w:rsidR="04C4F143" w:rsidRDefault="50311368">
      <w:pPr>
        <w:pStyle w:val="PargrafodaLista"/>
        <w:numPr>
          <w:ilvl w:val="0"/>
          <w:numId w:val="21"/>
        </w:numPr>
        <w:spacing w:after="0" w:line="360" w:lineRule="auto"/>
        <w:jc w:val="both"/>
        <w:rPr>
          <w:ins w:id="353" w:author="WESLEY DOS SANTOS GATINHO" w:date="2025-05-23T23:22:00Z" w16du:dateUtc="2025-05-23T23:22:12Z"/>
          <w:rFonts w:ascii="Arial Nova" w:eastAsia="Arial Nova" w:hAnsi="Arial Nova" w:cs="Arial Nova"/>
          <w:color w:val="000000" w:themeColor="text1"/>
          <w:rPrChange w:id="354" w:author="WESLEY DOS SANTOS GATINHO" w:date="2025-05-23T23:22:00Z">
            <w:rPr>
              <w:ins w:id="355" w:author="WESLEY DOS SANTOS GATINHO" w:date="2025-05-23T23:22:00Z" w16du:dateUtc="2025-05-23T23:22:12Z"/>
              <w:rFonts w:ascii="Calibri" w:eastAsia="Calibri" w:hAnsi="Calibri" w:cs="Calibri"/>
              <w:color w:val="000000" w:themeColor="text1"/>
            </w:rPr>
          </w:rPrChange>
        </w:rPr>
        <w:pPrChange w:id="356" w:author="WESLEY DOS SANTOS GATINHO" w:date="2025-05-23T23:41:00Z">
          <w:pPr>
            <w:pStyle w:val="PargrafodaLista"/>
            <w:numPr>
              <w:numId w:val="36"/>
            </w:numPr>
            <w:ind w:left="520" w:hanging="160"/>
          </w:pPr>
        </w:pPrChange>
      </w:pPr>
      <w:ins w:id="357" w:author="WESLEY DOS SANTOS GATINHO" w:date="2025-05-23T23:22:00Z">
        <w:r w:rsidRPr="7B76BED7">
          <w:rPr>
            <w:rFonts w:ascii="Arial Nova" w:eastAsia="Arial Nova" w:hAnsi="Arial Nova" w:cs="Arial Nova"/>
            <w:color w:val="000000" w:themeColor="text1"/>
            <w:rPrChange w:id="358" w:author="WESLEY DOS SANTOS GATINHO" w:date="2025-05-23T23:22:00Z">
              <w:rPr>
                <w:rFonts w:ascii="Calibri" w:eastAsia="Calibri" w:hAnsi="Calibri" w:cs="Calibri"/>
                <w:color w:val="000000" w:themeColor="text1"/>
              </w:rPr>
            </w:rPrChange>
          </w:rPr>
          <w:t xml:space="preserve">Pedido de consentimento claro para o uso da câmera. </w:t>
        </w:r>
      </w:ins>
    </w:p>
    <w:p w14:paraId="6DF429E5" w14:textId="1E641575" w:rsidR="04C4F143" w:rsidRDefault="50311368">
      <w:pPr>
        <w:pStyle w:val="PargrafodaLista"/>
        <w:numPr>
          <w:ilvl w:val="0"/>
          <w:numId w:val="21"/>
        </w:numPr>
        <w:spacing w:after="0" w:line="360" w:lineRule="auto"/>
        <w:jc w:val="both"/>
        <w:rPr>
          <w:ins w:id="359" w:author="WESLEY DOS SANTOS GATINHO" w:date="2025-05-23T23:22:00Z" w16du:dateUtc="2025-05-23T23:22:12Z"/>
          <w:rFonts w:ascii="Arial Nova" w:eastAsia="Arial Nova" w:hAnsi="Arial Nova" w:cs="Arial Nova"/>
          <w:color w:val="000000" w:themeColor="text1"/>
          <w:rPrChange w:id="360" w:author="WESLEY DOS SANTOS GATINHO" w:date="2025-05-23T23:22:00Z">
            <w:rPr>
              <w:ins w:id="361" w:author="WESLEY DOS SANTOS GATINHO" w:date="2025-05-23T23:22:00Z" w16du:dateUtc="2025-05-23T23:22:12Z"/>
              <w:rFonts w:ascii="Calibri" w:eastAsia="Calibri" w:hAnsi="Calibri" w:cs="Calibri"/>
              <w:color w:val="000000" w:themeColor="text1"/>
            </w:rPr>
          </w:rPrChange>
        </w:rPr>
        <w:pPrChange w:id="362" w:author="WESLEY DOS SANTOS GATINHO" w:date="2025-05-23T23:41:00Z">
          <w:pPr>
            <w:pStyle w:val="PargrafodaLista"/>
            <w:numPr>
              <w:numId w:val="36"/>
            </w:numPr>
            <w:ind w:left="520" w:hanging="160"/>
          </w:pPr>
        </w:pPrChange>
      </w:pPr>
      <w:ins w:id="363" w:author="WESLEY DOS SANTOS GATINHO" w:date="2025-05-23T23:22:00Z">
        <w:r w:rsidRPr="7B76BED7">
          <w:rPr>
            <w:rFonts w:ascii="Arial Nova" w:eastAsia="Arial Nova" w:hAnsi="Arial Nova" w:cs="Arial Nova"/>
            <w:color w:val="000000" w:themeColor="text1"/>
            <w:rPrChange w:id="364" w:author="WESLEY DOS SANTOS GATINHO" w:date="2025-05-23T23:22:00Z">
              <w:rPr>
                <w:rFonts w:ascii="Calibri" w:eastAsia="Calibri" w:hAnsi="Calibri" w:cs="Calibri"/>
                <w:color w:val="000000" w:themeColor="text1"/>
              </w:rPr>
            </w:rPrChange>
          </w:rPr>
          <w:t xml:space="preserve">Garantir que, na arquitetura proposta, as imagens sejam processadas localmente e não sejam armazenadas. </w:t>
        </w:r>
      </w:ins>
    </w:p>
    <w:p w14:paraId="7D4CB796" w14:textId="63D2AD5F" w:rsidR="04C4F143" w:rsidRDefault="50311368">
      <w:pPr>
        <w:pStyle w:val="PargrafodaLista"/>
        <w:numPr>
          <w:ilvl w:val="0"/>
          <w:numId w:val="21"/>
        </w:numPr>
        <w:spacing w:after="0" w:line="360" w:lineRule="auto"/>
        <w:jc w:val="both"/>
        <w:rPr>
          <w:ins w:id="365" w:author="WESLEY DOS SANTOS GATINHO" w:date="2025-05-23T23:22:00Z" w16du:dateUtc="2025-05-23T23:22:12Z"/>
          <w:rFonts w:ascii="Arial Nova" w:eastAsia="Arial Nova" w:hAnsi="Arial Nova" w:cs="Arial Nova"/>
          <w:color w:val="000000" w:themeColor="text1"/>
          <w:rPrChange w:id="366" w:author="WESLEY DOS SANTOS GATINHO" w:date="2025-05-23T23:22:00Z">
            <w:rPr>
              <w:ins w:id="367" w:author="WESLEY DOS SANTOS GATINHO" w:date="2025-05-23T23:22:00Z" w16du:dateUtc="2025-05-23T23:22:12Z"/>
              <w:rFonts w:ascii="Calibri" w:eastAsia="Calibri" w:hAnsi="Calibri" w:cs="Calibri"/>
              <w:color w:val="000000" w:themeColor="text1"/>
            </w:rPr>
          </w:rPrChange>
        </w:rPr>
        <w:pPrChange w:id="368" w:author="WESLEY DOS SANTOS GATINHO" w:date="2025-05-23T23:41:00Z">
          <w:pPr>
            <w:pStyle w:val="PargrafodaLista"/>
            <w:numPr>
              <w:numId w:val="36"/>
            </w:numPr>
            <w:ind w:left="520" w:hanging="160"/>
          </w:pPr>
        </w:pPrChange>
      </w:pPr>
      <w:ins w:id="369" w:author="WESLEY DOS SANTOS GATINHO" w:date="2025-05-23T23:22:00Z">
        <w:r w:rsidRPr="7B76BED7">
          <w:rPr>
            <w:rFonts w:ascii="Arial Nova" w:eastAsia="Arial Nova" w:hAnsi="Arial Nova" w:cs="Arial Nova"/>
            <w:color w:val="000000" w:themeColor="text1"/>
            <w:rPrChange w:id="370" w:author="WESLEY DOS SANTOS GATINHO" w:date="2025-05-23T23:22:00Z">
              <w:rPr>
                <w:rFonts w:ascii="Calibri" w:eastAsia="Calibri" w:hAnsi="Calibri" w:cs="Calibri"/>
                <w:color w:val="000000" w:themeColor="text1"/>
              </w:rPr>
            </w:rPrChange>
          </w:rPr>
          <w:t xml:space="preserve">Se dados de resumo forem salvos localmente, devem estar protegidos no ambiente do app. </w:t>
        </w:r>
      </w:ins>
    </w:p>
    <w:p w14:paraId="53CC7344" w14:textId="3748880A" w:rsidR="04C4F143" w:rsidRDefault="50311368">
      <w:pPr>
        <w:pStyle w:val="PargrafodaLista"/>
        <w:numPr>
          <w:ilvl w:val="0"/>
          <w:numId w:val="21"/>
        </w:numPr>
        <w:spacing w:after="0" w:line="360" w:lineRule="auto"/>
        <w:jc w:val="both"/>
        <w:rPr>
          <w:ins w:id="371" w:author="WESLEY DOS SANTOS GATINHO" w:date="2025-05-23T23:42:00Z" w16du:dateUtc="2025-05-23T23:42:06Z"/>
          <w:rFonts w:ascii="Arial Nova" w:eastAsia="Arial Nova" w:hAnsi="Arial Nova" w:cs="Arial Nova"/>
          <w:color w:val="000000" w:themeColor="text1"/>
        </w:rPr>
        <w:pPrChange w:id="372" w:author="WESLEY DOS SANTOS GATINHO" w:date="2025-05-23T23:42:00Z">
          <w:pPr>
            <w:pStyle w:val="PargrafodaLista"/>
            <w:numPr>
              <w:numId w:val="36"/>
            </w:numPr>
            <w:ind w:left="520" w:hanging="160"/>
          </w:pPr>
        </w:pPrChange>
      </w:pPr>
      <w:ins w:id="373" w:author="WESLEY DOS SANTOS GATINHO" w:date="2025-05-23T23:22:00Z">
        <w:r w:rsidRPr="7B76BED7">
          <w:rPr>
            <w:rFonts w:ascii="Arial Nova" w:eastAsia="Arial Nova" w:hAnsi="Arial Nova" w:cs="Arial Nova"/>
            <w:color w:val="000000" w:themeColor="text1"/>
            <w:rPrChange w:id="374" w:author="WESLEY DOS SANTOS GATINHO" w:date="2025-05-23T23:22:00Z">
              <w:rPr>
                <w:rFonts w:ascii="Calibri" w:eastAsia="Calibri" w:hAnsi="Calibri" w:cs="Calibri"/>
                <w:color w:val="000000" w:themeColor="text1"/>
              </w:rPr>
            </w:rPrChange>
          </w:rPr>
          <w:t xml:space="preserve">Uma breve nota sobre privacidade no app é fundamental.” </w:t>
        </w:r>
      </w:ins>
    </w:p>
    <w:p w14:paraId="658A36D5" w14:textId="2CFB7756" w:rsidR="04C4F143" w:rsidRDefault="04C4F143" w:rsidP="7B76BED7">
      <w:pPr>
        <w:spacing w:after="0" w:line="360" w:lineRule="auto"/>
        <w:jc w:val="both"/>
        <w:rPr>
          <w:ins w:id="375" w:author="WESLEY DOS SANTOS GATINHO" w:date="2025-05-23T23:42:00Z" w16du:dateUtc="2025-05-23T23:42:09Z"/>
          <w:rFonts w:ascii="Arial Nova" w:eastAsia="Arial Nova" w:hAnsi="Arial Nova" w:cs="Arial Nova"/>
          <w:color w:val="000000" w:themeColor="text1"/>
        </w:rPr>
      </w:pPr>
    </w:p>
    <w:p w14:paraId="499A4843" w14:textId="2825A394" w:rsidR="04C4F143" w:rsidRDefault="50311368">
      <w:pPr>
        <w:spacing w:after="0" w:line="360" w:lineRule="auto"/>
        <w:jc w:val="both"/>
        <w:rPr>
          <w:ins w:id="376" w:author="WESLEY DOS SANTOS GATINHO" w:date="2025-05-23T23:42:00Z" w16du:dateUtc="2025-05-23T23:42:13Z"/>
          <w:rFonts w:ascii="Arial Nova" w:eastAsia="Arial Nova" w:hAnsi="Arial Nova" w:cs="Arial Nova"/>
          <w:color w:val="000000" w:themeColor="text1"/>
        </w:rPr>
        <w:pPrChange w:id="377" w:author="WESLEY DOS SANTOS GATINHO" w:date="2025-05-23T23:42:00Z">
          <w:pPr>
            <w:pStyle w:val="PargrafodaLista"/>
            <w:spacing w:after="0" w:line="360" w:lineRule="auto"/>
            <w:ind w:left="708"/>
            <w:jc w:val="both"/>
          </w:pPr>
        </w:pPrChange>
      </w:pPr>
      <w:ins w:id="378" w:author="WESLEY DOS SANTOS GATINHO" w:date="2025-05-23T23:22:00Z">
        <w:r w:rsidRPr="7B76BED7">
          <w:rPr>
            <w:rFonts w:ascii="Arial Nova" w:eastAsia="Arial Nova" w:hAnsi="Arial Nova" w:cs="Arial Nova"/>
            <w:color w:val="000000" w:themeColor="text1"/>
            <w:rPrChange w:id="379" w:author="WESLEY DOS SANTOS GATINHO" w:date="2025-05-23T23:22:00Z">
              <w:rPr>
                <w:rFonts w:ascii="Calibri" w:eastAsia="Calibri" w:hAnsi="Calibri" w:cs="Calibri"/>
                <w:color w:val="000000" w:themeColor="text1"/>
              </w:rPr>
            </w:rPrChange>
          </w:rPr>
          <w:t xml:space="preserve">Wesley: “André, sobre os dados que a IA gera, como os insights e a pontuação da gamificação, como seriam gerenciados no MVP?” </w:t>
        </w:r>
      </w:ins>
    </w:p>
    <w:p w14:paraId="7B77C65D" w14:textId="4DF8BFB3" w:rsidR="04C4F143" w:rsidRDefault="04C4F143" w:rsidP="7B76BED7">
      <w:pPr>
        <w:spacing w:after="0" w:line="360" w:lineRule="auto"/>
        <w:jc w:val="both"/>
        <w:rPr>
          <w:ins w:id="380" w:author="WESLEY DOS SANTOS GATINHO" w:date="2025-05-23T23:42:00Z" w16du:dateUtc="2025-05-23T23:42:13Z"/>
          <w:rFonts w:ascii="Arial Nova" w:eastAsia="Arial Nova" w:hAnsi="Arial Nova" w:cs="Arial Nova"/>
          <w:color w:val="000000" w:themeColor="text1"/>
        </w:rPr>
      </w:pPr>
    </w:p>
    <w:p w14:paraId="46BDDA97" w14:textId="2B906450" w:rsidR="04C4F143" w:rsidRDefault="50311368" w:rsidP="7B76BED7">
      <w:pPr>
        <w:spacing w:after="0" w:line="360" w:lineRule="auto"/>
        <w:jc w:val="both"/>
        <w:rPr>
          <w:ins w:id="381" w:author="WESLEY DOS SANTOS GATINHO" w:date="2025-05-23T23:22:00Z" w16du:dateUtc="2025-05-23T23:22:12Z"/>
          <w:rFonts w:ascii="Arial Nova" w:eastAsia="Arial Nova" w:hAnsi="Arial Nova" w:cs="Arial Nova"/>
          <w:color w:val="000000" w:themeColor="text1"/>
          <w:rPrChange w:id="382" w:author="WESLEY DOS SANTOS GATINHO" w:date="2025-05-23T23:22:00Z">
            <w:rPr>
              <w:ins w:id="383" w:author="WESLEY DOS SANTOS GATINHO" w:date="2025-05-23T23:22:00Z" w16du:dateUtc="2025-05-23T23:22:12Z"/>
              <w:rFonts w:ascii="Calibri" w:eastAsia="Calibri" w:hAnsi="Calibri" w:cs="Calibri"/>
              <w:color w:val="000000" w:themeColor="text1"/>
            </w:rPr>
          </w:rPrChange>
        </w:rPr>
      </w:pPr>
      <w:ins w:id="384" w:author="WESLEY DOS SANTOS GATINHO" w:date="2025-05-23T23:22:00Z">
        <w:r w:rsidRPr="7B76BED7">
          <w:rPr>
            <w:rFonts w:ascii="Arial Nova" w:eastAsia="Arial Nova" w:hAnsi="Arial Nova" w:cs="Arial Nova"/>
            <w:color w:val="000000" w:themeColor="text1"/>
            <w:rPrChange w:id="385" w:author="WESLEY DOS SANTOS GATINHO" w:date="2025-05-23T23:22:00Z">
              <w:rPr>
                <w:rFonts w:ascii="Calibri" w:eastAsia="Calibri" w:hAnsi="Calibri" w:cs="Calibri"/>
                <w:color w:val="000000" w:themeColor="text1"/>
              </w:rPr>
            </w:rPrChange>
          </w:rPr>
          <w:t xml:space="preserve">André: “Todos esses dados – insights, pontuações, indicador de consistência – seriam gerados e armazenados unicamente no dispositivo do usuário. Isso simplifica o desenvolvimento, evita questões de privacidade de dados em nuvem para este projeto e mantém o foco na IA </w:t>
        </w:r>
        <w:proofErr w:type="spellStart"/>
        <w:r w:rsidRPr="7B76BED7">
          <w:rPr>
            <w:rFonts w:ascii="Arial Nova" w:eastAsia="Arial Nova" w:hAnsi="Arial Nova" w:cs="Arial Nova"/>
            <w:color w:val="000000" w:themeColor="text1"/>
            <w:rPrChange w:id="386" w:author="WESLEY DOS SANTOS GATINHO" w:date="2025-05-23T23:22:00Z">
              <w:rPr>
                <w:rFonts w:ascii="Calibri" w:eastAsia="Calibri" w:hAnsi="Calibri" w:cs="Calibri"/>
                <w:color w:val="000000" w:themeColor="text1"/>
              </w:rPr>
            </w:rPrChange>
          </w:rPr>
          <w:t>on</w:t>
        </w:r>
        <w:proofErr w:type="spellEnd"/>
        <w:r w:rsidRPr="7B76BED7">
          <w:rPr>
            <w:rFonts w:ascii="Arial Nova" w:eastAsia="Arial Nova" w:hAnsi="Arial Nova" w:cs="Arial Nova"/>
            <w:color w:val="000000" w:themeColor="text1"/>
            <w:rPrChange w:id="387" w:author="WESLEY DOS SANTOS GATINHO" w:date="2025-05-23T23:22:00Z">
              <w:rPr>
                <w:rFonts w:ascii="Calibri" w:eastAsia="Calibri" w:hAnsi="Calibri" w:cs="Calibri"/>
                <w:color w:val="000000" w:themeColor="text1"/>
              </w:rPr>
            </w:rPrChange>
          </w:rPr>
          <w:t xml:space="preserve">-device.” </w:t>
        </w:r>
        <w:r w:rsidR="04C4F143">
          <w:br/>
        </w:r>
        <w:r w:rsidR="04C4F143">
          <w:br/>
        </w:r>
        <w:r w:rsidRPr="7B76BED7">
          <w:rPr>
            <w:rFonts w:ascii="Arial Nova" w:eastAsia="Arial Nova" w:hAnsi="Arial Nova" w:cs="Arial Nova"/>
            <w:color w:val="000000" w:themeColor="text1"/>
            <w:rPrChange w:id="388" w:author="WESLEY DOS SANTOS GATINHO" w:date="2025-05-23T23:22:00Z">
              <w:rPr>
                <w:rFonts w:ascii="Calibri" w:eastAsia="Calibri" w:hAnsi="Calibri" w:cs="Calibri"/>
                <w:color w:val="000000" w:themeColor="text1"/>
              </w:rPr>
            </w:rPrChange>
          </w:rPr>
          <w:t xml:space="preserve">Leonardo: “André, há tecnologias ou plataformas que você veria como mais adequadas para acelerar o desenvolvimento deste MVP, focando na IA </w:t>
        </w:r>
        <w:proofErr w:type="spellStart"/>
        <w:r w:rsidRPr="7B76BED7">
          <w:rPr>
            <w:rFonts w:ascii="Arial Nova" w:eastAsia="Arial Nova" w:hAnsi="Arial Nova" w:cs="Arial Nova"/>
            <w:color w:val="000000" w:themeColor="text1"/>
            <w:rPrChange w:id="389" w:author="WESLEY DOS SANTOS GATINHO" w:date="2025-05-23T23:22:00Z">
              <w:rPr>
                <w:rFonts w:ascii="Calibri" w:eastAsia="Calibri" w:hAnsi="Calibri" w:cs="Calibri"/>
                <w:color w:val="000000" w:themeColor="text1"/>
              </w:rPr>
            </w:rPrChange>
          </w:rPr>
          <w:t>ondevice</w:t>
        </w:r>
        <w:proofErr w:type="spellEnd"/>
        <w:r w:rsidRPr="7B76BED7">
          <w:rPr>
            <w:rFonts w:ascii="Arial Nova" w:eastAsia="Arial Nova" w:hAnsi="Arial Nova" w:cs="Arial Nova"/>
            <w:color w:val="000000" w:themeColor="text1"/>
            <w:rPrChange w:id="390" w:author="WESLEY DOS SANTOS GATINHO" w:date="2025-05-23T23:22:00Z">
              <w:rPr>
                <w:rFonts w:ascii="Calibri" w:eastAsia="Calibri" w:hAnsi="Calibri" w:cs="Calibri"/>
                <w:color w:val="000000" w:themeColor="text1"/>
              </w:rPr>
            </w:rPrChange>
          </w:rPr>
          <w:t xml:space="preserve">?” </w:t>
        </w:r>
      </w:ins>
    </w:p>
    <w:p w14:paraId="2F72194B" w14:textId="3DE22A26" w:rsidR="04C4F143" w:rsidRDefault="04C4F143" w:rsidP="7B76BED7">
      <w:pPr>
        <w:pStyle w:val="PargrafodaLista"/>
        <w:spacing w:after="0" w:line="360" w:lineRule="auto"/>
        <w:ind w:left="0"/>
        <w:jc w:val="both"/>
        <w:rPr>
          <w:ins w:id="391" w:author="WESLEY DOS SANTOS GATINHO" w:date="2025-05-23T23:42:00Z" w16du:dateUtc="2025-05-23T23:42:49Z"/>
          <w:rFonts w:ascii="Arial Nova" w:eastAsia="Arial Nova" w:hAnsi="Arial Nova" w:cs="Arial Nova"/>
          <w:color w:val="000000" w:themeColor="text1"/>
        </w:rPr>
      </w:pPr>
    </w:p>
    <w:p w14:paraId="6BAA1575" w14:textId="478C47CC" w:rsidR="04C4F143" w:rsidRDefault="50311368">
      <w:pPr>
        <w:pStyle w:val="PargrafodaLista"/>
        <w:spacing w:after="0" w:line="360" w:lineRule="auto"/>
        <w:ind w:left="0"/>
        <w:jc w:val="both"/>
        <w:rPr>
          <w:ins w:id="392" w:author="WESLEY DOS SANTOS GATINHO" w:date="2025-05-23T23:22:00Z" w16du:dateUtc="2025-05-23T23:22:12Z"/>
          <w:rFonts w:ascii="Arial Nova" w:eastAsia="Arial Nova" w:hAnsi="Arial Nova" w:cs="Arial Nova"/>
          <w:color w:val="000000" w:themeColor="text1"/>
          <w:rPrChange w:id="393" w:author="WESLEY DOS SANTOS GATINHO" w:date="2025-05-23T23:22:00Z">
            <w:rPr>
              <w:ins w:id="394" w:author="WESLEY DOS SANTOS GATINHO" w:date="2025-05-23T23:22:00Z" w16du:dateUtc="2025-05-23T23:22:12Z"/>
              <w:rFonts w:ascii="Calibri" w:eastAsia="Calibri" w:hAnsi="Calibri" w:cs="Calibri"/>
              <w:color w:val="000000" w:themeColor="text1"/>
            </w:rPr>
          </w:rPrChange>
        </w:rPr>
        <w:pPrChange w:id="395" w:author="WESLEY DOS SANTOS GATINHO" w:date="2025-05-23T23:42:00Z">
          <w:pPr>
            <w:pStyle w:val="PargrafodaLista"/>
            <w:numPr>
              <w:numId w:val="35"/>
            </w:numPr>
            <w:ind w:hanging="360"/>
          </w:pPr>
        </w:pPrChange>
      </w:pPr>
      <w:ins w:id="396" w:author="WESLEY DOS SANTOS GATINHO" w:date="2025-05-23T23:22:00Z">
        <w:r w:rsidRPr="7B76BED7">
          <w:rPr>
            <w:rFonts w:ascii="Arial Nova" w:eastAsia="Arial Nova" w:hAnsi="Arial Nova" w:cs="Arial Nova"/>
            <w:color w:val="000000" w:themeColor="text1"/>
            <w:rPrChange w:id="397" w:author="WESLEY DOS SANTOS GATINHO" w:date="2025-05-23T23:22:00Z">
              <w:rPr>
                <w:rFonts w:ascii="Calibri" w:eastAsia="Calibri" w:hAnsi="Calibri" w:cs="Calibri"/>
                <w:color w:val="000000" w:themeColor="text1"/>
              </w:rPr>
            </w:rPrChange>
          </w:rPr>
          <w:t>André: “Móvel: Focar em uma única plataforma móvel (iOS ou Android) é crucial para um mês. O desenvolvimento nativo tende a dar mais controle sobre a performance da IA e o acesso à câmera. IA: Utilizar frameworks de ML estabelecidos (</w:t>
        </w:r>
        <w:proofErr w:type="spellStart"/>
        <w:r w:rsidRPr="7B76BED7">
          <w:rPr>
            <w:rFonts w:ascii="Arial Nova" w:eastAsia="Arial Nova" w:hAnsi="Arial Nova" w:cs="Arial Nova"/>
            <w:color w:val="000000" w:themeColor="text1"/>
            <w:rPrChange w:id="398" w:author="WESLEY DOS SANTOS GATINHO" w:date="2025-05-23T23:22:00Z">
              <w:rPr>
                <w:rFonts w:ascii="Calibri" w:eastAsia="Calibri" w:hAnsi="Calibri" w:cs="Calibri"/>
                <w:color w:val="000000" w:themeColor="text1"/>
              </w:rPr>
            </w:rPrChange>
          </w:rPr>
          <w:t>TensorFlow</w:t>
        </w:r>
        <w:proofErr w:type="spellEnd"/>
        <w:r w:rsidRPr="7B76BED7">
          <w:rPr>
            <w:rFonts w:ascii="Arial Nova" w:eastAsia="Arial Nova" w:hAnsi="Arial Nova" w:cs="Arial Nova"/>
            <w:color w:val="000000" w:themeColor="text1"/>
            <w:rPrChange w:id="399" w:author="WESLEY DOS SANTOS GATINHO" w:date="2025-05-23T23:22:00Z">
              <w:rPr>
                <w:rFonts w:ascii="Calibri" w:eastAsia="Calibri" w:hAnsi="Calibri" w:cs="Calibri"/>
                <w:color w:val="000000" w:themeColor="text1"/>
              </w:rPr>
            </w:rPrChange>
          </w:rPr>
          <w:t xml:space="preserve"> Lite, Core ML, </w:t>
        </w:r>
        <w:proofErr w:type="spellStart"/>
        <w:r w:rsidRPr="7B76BED7">
          <w:rPr>
            <w:rFonts w:ascii="Arial Nova" w:eastAsia="Arial Nova" w:hAnsi="Arial Nova" w:cs="Arial Nova"/>
            <w:color w:val="000000" w:themeColor="text1"/>
            <w:rPrChange w:id="400" w:author="WESLEY DOS SANTOS GATINHO" w:date="2025-05-23T23:22:00Z">
              <w:rPr>
                <w:rFonts w:ascii="Calibri" w:eastAsia="Calibri" w:hAnsi="Calibri" w:cs="Calibri"/>
                <w:color w:val="000000" w:themeColor="text1"/>
              </w:rPr>
            </w:rPrChange>
          </w:rPr>
          <w:t>MediaPipe</w:t>
        </w:r>
        <w:proofErr w:type="spellEnd"/>
        <w:r w:rsidRPr="7B76BED7">
          <w:rPr>
            <w:rFonts w:ascii="Arial Nova" w:eastAsia="Arial Nova" w:hAnsi="Arial Nova" w:cs="Arial Nova"/>
            <w:color w:val="000000" w:themeColor="text1"/>
            <w:rPrChange w:id="401" w:author="WESLEY DOS SANTOS GATINHO" w:date="2025-05-23T23:22:00Z">
              <w:rPr>
                <w:rFonts w:ascii="Calibri" w:eastAsia="Calibri" w:hAnsi="Calibri" w:cs="Calibri"/>
                <w:color w:val="000000" w:themeColor="text1"/>
              </w:rPr>
            </w:rPrChange>
          </w:rPr>
          <w:t xml:space="preserve">) que ofereçam bons modelos de detecção de pose e ferramentas para otimização </w:t>
        </w:r>
        <w:proofErr w:type="spellStart"/>
        <w:r w:rsidRPr="7B76BED7">
          <w:rPr>
            <w:rFonts w:ascii="Arial Nova" w:eastAsia="Arial Nova" w:hAnsi="Arial Nova" w:cs="Arial Nova"/>
            <w:color w:val="000000" w:themeColor="text1"/>
            <w:rPrChange w:id="402" w:author="WESLEY DOS SANTOS GATINHO" w:date="2025-05-23T23:22:00Z">
              <w:rPr>
                <w:rFonts w:ascii="Calibri" w:eastAsia="Calibri" w:hAnsi="Calibri" w:cs="Calibri"/>
                <w:color w:val="000000" w:themeColor="text1"/>
              </w:rPr>
            </w:rPrChange>
          </w:rPr>
          <w:t>on</w:t>
        </w:r>
        <w:proofErr w:type="spellEnd"/>
        <w:r w:rsidRPr="7B76BED7">
          <w:rPr>
            <w:rFonts w:ascii="Arial Nova" w:eastAsia="Arial Nova" w:hAnsi="Arial Nova" w:cs="Arial Nova"/>
            <w:color w:val="000000" w:themeColor="text1"/>
            <w:rPrChange w:id="403" w:author="WESLEY DOS SANTOS GATINHO" w:date="2025-05-23T23:22:00Z">
              <w:rPr>
                <w:rFonts w:ascii="Calibri" w:eastAsia="Calibri" w:hAnsi="Calibri" w:cs="Calibri"/>
                <w:color w:val="000000" w:themeColor="text1"/>
              </w:rPr>
            </w:rPrChange>
          </w:rPr>
          <w:t xml:space="preserve">-device. </w:t>
        </w:r>
        <w:proofErr w:type="spellStart"/>
        <w:r w:rsidRPr="7B76BED7">
          <w:rPr>
            <w:rFonts w:ascii="Arial Nova" w:eastAsia="Arial Nova" w:hAnsi="Arial Nova" w:cs="Arial Nova"/>
            <w:color w:val="000000" w:themeColor="text1"/>
            <w:rPrChange w:id="404" w:author="WESLEY DOS SANTOS GATINHO" w:date="2025-05-23T23:22:00Z">
              <w:rPr>
                <w:rFonts w:ascii="Calibri" w:eastAsia="Calibri" w:hAnsi="Calibri" w:cs="Calibri"/>
                <w:color w:val="000000" w:themeColor="text1"/>
              </w:rPr>
            </w:rPrChange>
          </w:rPr>
          <w:t>Backend</w:t>
        </w:r>
        <w:proofErr w:type="spellEnd"/>
        <w:r w:rsidRPr="7B76BED7">
          <w:rPr>
            <w:rFonts w:ascii="Arial Nova" w:eastAsia="Arial Nova" w:hAnsi="Arial Nova" w:cs="Arial Nova"/>
            <w:color w:val="000000" w:themeColor="text1"/>
            <w:rPrChange w:id="405" w:author="WESLEY DOS SANTOS GATINHO" w:date="2025-05-23T23:22:00Z">
              <w:rPr>
                <w:rFonts w:ascii="Calibri" w:eastAsia="Calibri" w:hAnsi="Calibri" w:cs="Calibri"/>
                <w:color w:val="000000" w:themeColor="text1"/>
              </w:rPr>
            </w:rPrChange>
          </w:rPr>
          <w:t xml:space="preserve">: Componentes básicos.” </w:t>
        </w:r>
        <w:r w:rsidR="04C4F143">
          <w:br/>
        </w:r>
        <w:r w:rsidR="04C4F143">
          <w:br/>
        </w:r>
        <w:r w:rsidRPr="7B76BED7">
          <w:rPr>
            <w:rFonts w:ascii="Arial Nova" w:eastAsia="Arial Nova" w:hAnsi="Arial Nova" w:cs="Arial Nova"/>
            <w:color w:val="000000" w:themeColor="text1"/>
            <w:rPrChange w:id="406" w:author="WESLEY DOS SANTOS GATINHO" w:date="2025-05-23T23:22:00Z">
              <w:rPr>
                <w:rFonts w:ascii="Calibri" w:eastAsia="Calibri" w:hAnsi="Calibri" w:cs="Calibri"/>
                <w:color w:val="000000" w:themeColor="text1"/>
              </w:rPr>
            </w:rPrChange>
          </w:rPr>
          <w:t xml:space="preserve">Leonardo: “André, alguma consideração sobre ‘escalabilidade’ para este MVP?” </w:t>
        </w:r>
      </w:ins>
    </w:p>
    <w:p w14:paraId="21C478EC" w14:textId="460A912D" w:rsidR="04C4F143" w:rsidRDefault="04C4F143" w:rsidP="7B76BED7">
      <w:pPr>
        <w:pStyle w:val="PargrafodaLista"/>
        <w:spacing w:after="0" w:line="360" w:lineRule="auto"/>
        <w:ind w:left="0"/>
        <w:jc w:val="both"/>
        <w:rPr>
          <w:ins w:id="407" w:author="WESLEY DOS SANTOS GATINHO" w:date="2025-05-23T23:42:00Z" w16du:dateUtc="2025-05-23T23:42:52Z"/>
          <w:rFonts w:ascii="Arial Nova" w:eastAsia="Arial Nova" w:hAnsi="Arial Nova" w:cs="Arial Nova"/>
          <w:color w:val="000000" w:themeColor="text1"/>
        </w:rPr>
      </w:pPr>
    </w:p>
    <w:p w14:paraId="3BE23EDA" w14:textId="05CBCD14" w:rsidR="04C4F143" w:rsidRDefault="50311368">
      <w:pPr>
        <w:pStyle w:val="PargrafodaLista"/>
        <w:spacing w:after="0" w:line="360" w:lineRule="auto"/>
        <w:ind w:left="0"/>
        <w:jc w:val="both"/>
        <w:rPr>
          <w:ins w:id="408" w:author="WESLEY DOS SANTOS GATINHO" w:date="2025-05-23T23:43:00Z" w16du:dateUtc="2025-05-23T23:43:38Z"/>
          <w:rFonts w:ascii="Arial Nova" w:eastAsia="Arial Nova" w:hAnsi="Arial Nova" w:cs="Arial Nova"/>
          <w:color w:val="000000" w:themeColor="text1"/>
        </w:rPr>
        <w:pPrChange w:id="409" w:author="WESLEY DOS SANTOS GATINHO" w:date="2025-05-23T23:42:00Z">
          <w:pPr>
            <w:pStyle w:val="PargrafodaLista"/>
            <w:numPr>
              <w:numId w:val="35"/>
            </w:numPr>
            <w:ind w:hanging="360"/>
          </w:pPr>
        </w:pPrChange>
      </w:pPr>
      <w:ins w:id="410" w:author="WESLEY DOS SANTOS GATINHO" w:date="2025-05-23T23:22:00Z">
        <w:r w:rsidRPr="7B76BED7">
          <w:rPr>
            <w:rFonts w:ascii="Arial Nova" w:eastAsia="Arial Nova" w:hAnsi="Arial Nova" w:cs="Arial Nova"/>
            <w:color w:val="000000" w:themeColor="text1"/>
            <w:rPrChange w:id="411" w:author="WESLEY DOS SANTOS GATINHO" w:date="2025-05-23T23:22:00Z">
              <w:rPr>
                <w:rFonts w:ascii="Calibri" w:eastAsia="Calibri" w:hAnsi="Calibri" w:cs="Calibri"/>
                <w:color w:val="000000" w:themeColor="text1"/>
              </w:rPr>
            </w:rPrChange>
          </w:rPr>
          <w:t xml:space="preserve">André: “A ‘escalabilidade’ aqui se refere à capacidade do design da IA e do app de, conceitualmente, ser aplicado a mais usuários e mais exercícios no futuro. Para o MVP </w:t>
        </w:r>
        <w:r w:rsidRPr="7B76BED7">
          <w:rPr>
            <w:rFonts w:ascii="Arial Nova" w:eastAsia="Arial Nova" w:hAnsi="Arial Nova" w:cs="Arial Nova"/>
            <w:color w:val="000000" w:themeColor="text1"/>
            <w:rPrChange w:id="412" w:author="WESLEY DOS SANTOS GATINHO" w:date="2025-05-23T23:22:00Z">
              <w:rPr>
                <w:rFonts w:ascii="Calibri" w:eastAsia="Calibri" w:hAnsi="Calibri" w:cs="Calibri"/>
                <w:color w:val="000000" w:themeColor="text1"/>
              </w:rPr>
            </w:rPrChange>
          </w:rPr>
          <w:lastRenderedPageBreak/>
          <w:t>de um mês, o foco é a robustez da solução para o escopo definido. Discutir como a arquitetura permitirá expansão futura é um bom ponto para o planejamento de longo prazo.”</w:t>
        </w:r>
      </w:ins>
    </w:p>
    <w:p w14:paraId="01D585CC" w14:textId="2D67719E" w:rsidR="04C4F143" w:rsidRDefault="50311368" w:rsidP="7B76BED7">
      <w:pPr>
        <w:pStyle w:val="PargrafodaLista"/>
        <w:spacing w:after="0" w:line="360" w:lineRule="auto"/>
        <w:ind w:left="0"/>
        <w:jc w:val="both"/>
        <w:rPr>
          <w:ins w:id="413" w:author="WESLEY DOS SANTOS GATINHO" w:date="2025-05-23T23:43:00Z" w16du:dateUtc="2025-05-23T23:43:55Z"/>
          <w:rFonts w:ascii="Arial Nova" w:eastAsia="Arial Nova" w:hAnsi="Arial Nova" w:cs="Arial Nova"/>
          <w:color w:val="000000" w:themeColor="text1"/>
        </w:rPr>
      </w:pPr>
      <w:ins w:id="414" w:author="WESLEY DOS SANTOS GATINHO" w:date="2025-05-23T23:22:00Z">
        <w:r w:rsidRPr="7B76BED7">
          <w:rPr>
            <w:rFonts w:ascii="Arial Nova" w:eastAsia="Arial Nova" w:hAnsi="Arial Nova" w:cs="Arial Nova"/>
            <w:color w:val="000000" w:themeColor="text1"/>
            <w:rPrChange w:id="415" w:author="WESLEY DOS SANTOS GATINHO" w:date="2025-05-23T23:22:00Z">
              <w:rPr>
                <w:rFonts w:ascii="Calibri" w:eastAsia="Calibri" w:hAnsi="Calibri" w:cs="Calibri"/>
                <w:color w:val="000000" w:themeColor="text1"/>
              </w:rPr>
            </w:rPrChange>
          </w:rPr>
          <w:t xml:space="preserve"> </w:t>
        </w:r>
        <w:r w:rsidR="04C4F143">
          <w:br/>
        </w:r>
        <w:r w:rsidR="04C4F143">
          <w:br/>
        </w:r>
      </w:ins>
    </w:p>
    <w:p w14:paraId="658BB479" w14:textId="7133D345" w:rsidR="04C4F143" w:rsidRDefault="04C4F143" w:rsidP="7B76BED7">
      <w:pPr>
        <w:pStyle w:val="PargrafodaLista"/>
        <w:spacing w:after="0" w:line="360" w:lineRule="auto"/>
        <w:ind w:left="0"/>
        <w:jc w:val="both"/>
        <w:rPr>
          <w:ins w:id="416" w:author="WESLEY DOS SANTOS GATINHO" w:date="2025-05-23T23:43:00Z" w16du:dateUtc="2025-05-23T23:43:55Z"/>
          <w:rFonts w:ascii="Arial Nova" w:eastAsia="Arial Nova" w:hAnsi="Arial Nova" w:cs="Arial Nova"/>
          <w:color w:val="000000" w:themeColor="text1"/>
        </w:rPr>
      </w:pPr>
    </w:p>
    <w:p w14:paraId="2998EA57" w14:textId="2621EB9F" w:rsidR="04C4F143" w:rsidRDefault="50311368" w:rsidP="7B76BED7">
      <w:pPr>
        <w:pStyle w:val="PargrafodaLista"/>
        <w:spacing w:after="0" w:line="360" w:lineRule="auto"/>
        <w:ind w:left="0"/>
        <w:jc w:val="both"/>
        <w:rPr>
          <w:ins w:id="417" w:author="WESLEY DOS SANTOS GATINHO" w:date="2025-05-23T23:43:00Z" w16du:dateUtc="2025-05-23T23:43:57Z"/>
          <w:rFonts w:ascii="Arial Nova" w:eastAsia="Arial Nova" w:hAnsi="Arial Nova" w:cs="Arial Nova"/>
          <w:color w:val="000000" w:themeColor="text1"/>
        </w:rPr>
      </w:pPr>
      <w:ins w:id="418" w:author="WESLEY DOS SANTOS GATINHO" w:date="2025-05-23T23:22:00Z">
        <w:r w:rsidRPr="7B76BED7">
          <w:rPr>
            <w:rFonts w:ascii="Arial Nova" w:eastAsia="Arial Nova" w:hAnsi="Arial Nova" w:cs="Arial Nova"/>
            <w:color w:val="000000" w:themeColor="text1"/>
            <w:rPrChange w:id="419" w:author="WESLEY DOS SANTOS GATINHO" w:date="2025-05-23T23:22:00Z">
              <w:rPr>
                <w:rFonts w:ascii="Calibri" w:eastAsia="Calibri" w:hAnsi="Calibri" w:cs="Calibri"/>
                <w:color w:val="000000" w:themeColor="text1"/>
              </w:rPr>
            </w:rPrChange>
          </w:rPr>
          <w:t>Bloco</w:t>
        </w:r>
      </w:ins>
      <w:ins w:id="420" w:author="WESLEY DOS SANTOS GATINHO" w:date="2025-05-23T23:43:00Z">
        <w:r w:rsidR="603360C3" w:rsidRPr="7B76BED7">
          <w:rPr>
            <w:rFonts w:ascii="Arial Nova" w:eastAsia="Arial Nova" w:hAnsi="Arial Nova" w:cs="Arial Nova"/>
            <w:color w:val="000000" w:themeColor="text1"/>
          </w:rPr>
          <w:t xml:space="preserve"> </w:t>
        </w:r>
      </w:ins>
      <w:ins w:id="421" w:author="WESLEY DOS SANTOS GATINHO" w:date="2025-05-23T23:22:00Z">
        <w:r w:rsidRPr="7B76BED7">
          <w:rPr>
            <w:rFonts w:ascii="Arial Nova" w:eastAsia="Arial Nova" w:hAnsi="Arial Nova" w:cs="Arial Nova"/>
            <w:color w:val="000000" w:themeColor="text1"/>
            <w:rPrChange w:id="422" w:author="WESLEY DOS SANTOS GATINHO" w:date="2025-05-23T23:22:00Z">
              <w:rPr>
                <w:rFonts w:ascii="Calibri" w:eastAsia="Calibri" w:hAnsi="Calibri" w:cs="Calibri"/>
                <w:color w:val="000000" w:themeColor="text1"/>
              </w:rPr>
            </w:rPrChange>
          </w:rPr>
          <w:t xml:space="preserve">3: Escopo, Prazos e Métricas </w:t>
        </w:r>
      </w:ins>
    </w:p>
    <w:p w14:paraId="3CA861AA" w14:textId="42A32954" w:rsidR="04C4F143" w:rsidRDefault="04C4F143" w:rsidP="7B76BED7">
      <w:pPr>
        <w:pStyle w:val="PargrafodaLista"/>
        <w:spacing w:after="0" w:line="360" w:lineRule="auto"/>
        <w:ind w:left="0"/>
        <w:jc w:val="both"/>
        <w:rPr>
          <w:ins w:id="423" w:author="WESLEY DOS SANTOS GATINHO" w:date="2025-05-23T23:43:00Z" w16du:dateUtc="2025-05-23T23:43:49Z"/>
          <w:rFonts w:ascii="Arial Nova" w:eastAsia="Arial Nova" w:hAnsi="Arial Nova" w:cs="Arial Nova"/>
          <w:color w:val="000000" w:themeColor="text1"/>
        </w:rPr>
      </w:pPr>
    </w:p>
    <w:p w14:paraId="2CDA96D5" w14:textId="3C2E0C89" w:rsidR="04C4F143" w:rsidRDefault="50311368" w:rsidP="7B76BED7">
      <w:pPr>
        <w:pStyle w:val="PargrafodaLista"/>
        <w:spacing w:after="0" w:line="360" w:lineRule="auto"/>
        <w:ind w:left="0"/>
        <w:jc w:val="both"/>
        <w:rPr>
          <w:ins w:id="424" w:author="WESLEY DOS SANTOS GATINHO" w:date="2025-05-23T23:44:00Z" w16du:dateUtc="2025-05-23T23:44:02Z"/>
          <w:rFonts w:ascii="Arial Nova" w:eastAsia="Arial Nova" w:hAnsi="Arial Nova" w:cs="Arial Nova"/>
          <w:color w:val="000000" w:themeColor="text1"/>
        </w:rPr>
      </w:pPr>
      <w:ins w:id="425" w:author="WESLEY DOS SANTOS GATINHO" w:date="2025-05-23T23:22:00Z">
        <w:r w:rsidRPr="7B76BED7">
          <w:rPr>
            <w:rFonts w:ascii="Arial Nova" w:eastAsia="Arial Nova" w:hAnsi="Arial Nova" w:cs="Arial Nova"/>
            <w:color w:val="000000" w:themeColor="text1"/>
            <w:rPrChange w:id="426" w:author="WESLEY DOS SANTOS GATINHO" w:date="2025-05-23T23:22:00Z">
              <w:rPr>
                <w:rFonts w:ascii="Calibri" w:eastAsia="Calibri" w:hAnsi="Calibri" w:cs="Calibri"/>
                <w:color w:val="000000" w:themeColor="text1"/>
              </w:rPr>
            </w:rPrChange>
          </w:rPr>
          <w:t xml:space="preserve">Hugo: “Lucas e André, para que este MVP de um mês seja um sucesso como iniciativa estratégica, quais são os elementos inegociáveis e onde podemos ter flexibilidade para garantir a entrega?” </w:t>
        </w:r>
      </w:ins>
    </w:p>
    <w:p w14:paraId="27CDB1A8" w14:textId="40297C1A" w:rsidR="04C4F143" w:rsidRDefault="04C4F143" w:rsidP="7B76BED7">
      <w:pPr>
        <w:pStyle w:val="PargrafodaLista"/>
        <w:spacing w:after="0" w:line="360" w:lineRule="auto"/>
        <w:ind w:left="0"/>
        <w:jc w:val="both"/>
        <w:rPr>
          <w:ins w:id="427" w:author="WESLEY DOS SANTOS GATINHO" w:date="2025-05-23T23:44:00Z" w16du:dateUtc="2025-05-23T23:44:03Z"/>
          <w:rFonts w:ascii="Arial Nova" w:eastAsia="Arial Nova" w:hAnsi="Arial Nova" w:cs="Arial Nova"/>
          <w:color w:val="000000" w:themeColor="text1"/>
        </w:rPr>
      </w:pPr>
    </w:p>
    <w:p w14:paraId="1C01E475" w14:textId="0EB6E12F" w:rsidR="04C4F143" w:rsidRDefault="50311368" w:rsidP="7B76BED7">
      <w:pPr>
        <w:pStyle w:val="PargrafodaLista"/>
        <w:spacing w:after="0" w:line="360" w:lineRule="auto"/>
        <w:ind w:left="0"/>
        <w:jc w:val="both"/>
        <w:rPr>
          <w:ins w:id="428" w:author="WESLEY DOS SANTOS GATINHO" w:date="2025-05-23T23:44:00Z" w16du:dateUtc="2025-05-23T23:44:07Z"/>
          <w:rFonts w:ascii="Arial Nova" w:eastAsia="Arial Nova" w:hAnsi="Arial Nova" w:cs="Arial Nova"/>
          <w:color w:val="000000" w:themeColor="text1"/>
        </w:rPr>
      </w:pPr>
      <w:ins w:id="429" w:author="WESLEY DOS SANTOS GATINHO" w:date="2025-05-23T23:22:00Z">
        <w:r w:rsidRPr="7B76BED7">
          <w:rPr>
            <w:rFonts w:ascii="Arial Nova" w:eastAsia="Arial Nova" w:hAnsi="Arial Nova" w:cs="Arial Nova"/>
            <w:color w:val="000000" w:themeColor="text1"/>
            <w:rPrChange w:id="430" w:author="WESLEY DOS SANTOS GATINHO" w:date="2025-05-23T23:22:00Z">
              <w:rPr>
                <w:rFonts w:ascii="Calibri" w:eastAsia="Calibri" w:hAnsi="Calibri" w:cs="Calibri"/>
                <w:color w:val="000000" w:themeColor="text1"/>
              </w:rPr>
            </w:rPrChange>
          </w:rPr>
          <w:t xml:space="preserve">Lucas: “Inegociável, para mim, é a qualidade da experiência com a IA de correção postural para os exercícios selecionados. O usuário precisa ‘ver’ a inteligência funcionando. A interface deve ser profissional. A ‘semente’ da gamificação e um indicador visual de progresso seriam muito bem-vindos. Flexibilidade? Talvez no número exato de dicas ou na complexidade do indicador visual, desde que o núcleo da IA e a usabilidade sejam excelentes.” </w:t>
        </w:r>
      </w:ins>
    </w:p>
    <w:p w14:paraId="623B374F" w14:textId="13569728" w:rsidR="04C4F143" w:rsidRDefault="04C4F143" w:rsidP="7B76BED7">
      <w:pPr>
        <w:pStyle w:val="PargrafodaLista"/>
        <w:spacing w:after="0" w:line="360" w:lineRule="auto"/>
        <w:ind w:left="0"/>
        <w:jc w:val="both"/>
        <w:rPr>
          <w:ins w:id="431" w:author="WESLEY DOS SANTOS GATINHO" w:date="2025-05-23T23:44:00Z" w16du:dateUtc="2025-05-23T23:44:08Z"/>
          <w:rFonts w:ascii="Arial Nova" w:eastAsia="Arial Nova" w:hAnsi="Arial Nova" w:cs="Arial Nova"/>
          <w:color w:val="000000" w:themeColor="text1"/>
        </w:rPr>
      </w:pPr>
    </w:p>
    <w:p w14:paraId="7D6EA569" w14:textId="743B9730" w:rsidR="04C4F143" w:rsidRDefault="50311368" w:rsidP="7B76BED7">
      <w:pPr>
        <w:pStyle w:val="PargrafodaLista"/>
        <w:spacing w:after="0" w:line="360" w:lineRule="auto"/>
        <w:ind w:left="0"/>
        <w:jc w:val="both"/>
        <w:rPr>
          <w:ins w:id="432" w:author="WESLEY DOS SANTOS GATINHO" w:date="2025-05-23T23:44:00Z" w16du:dateUtc="2025-05-23T23:44:16Z"/>
          <w:rFonts w:ascii="Arial Nova" w:eastAsia="Arial Nova" w:hAnsi="Arial Nova" w:cs="Arial Nova"/>
          <w:color w:val="000000" w:themeColor="text1"/>
        </w:rPr>
      </w:pPr>
      <w:ins w:id="433" w:author="WESLEY DOS SANTOS GATINHO" w:date="2025-05-23T23:22:00Z">
        <w:r w:rsidRPr="7B76BED7">
          <w:rPr>
            <w:rFonts w:ascii="Arial Nova" w:eastAsia="Arial Nova" w:hAnsi="Arial Nova" w:cs="Arial Nova"/>
            <w:color w:val="000000" w:themeColor="text1"/>
            <w:rPrChange w:id="434" w:author="WESLEY DOS SANTOS GATINHO" w:date="2025-05-23T23:22:00Z">
              <w:rPr>
                <w:rFonts w:ascii="Calibri" w:eastAsia="Calibri" w:hAnsi="Calibri" w:cs="Calibri"/>
                <w:color w:val="000000" w:themeColor="text1"/>
              </w:rPr>
            </w:rPrChange>
          </w:rPr>
          <w:t xml:space="preserve">André: “Concordo. A funcionalidade da IA é o coração. Para ser factível: </w:t>
        </w:r>
      </w:ins>
    </w:p>
    <w:p w14:paraId="0BDBC65E" w14:textId="227F8953" w:rsidR="04C4F143" w:rsidRDefault="50311368">
      <w:pPr>
        <w:pStyle w:val="PargrafodaLista"/>
        <w:numPr>
          <w:ilvl w:val="0"/>
          <w:numId w:val="19"/>
        </w:numPr>
        <w:spacing w:after="0" w:line="360" w:lineRule="auto"/>
        <w:jc w:val="both"/>
        <w:rPr>
          <w:ins w:id="435" w:author="WESLEY DOS SANTOS GATINHO" w:date="2025-05-23T23:22:00Z" w16du:dateUtc="2025-05-23T23:22:12Z"/>
          <w:rFonts w:ascii="Arial Nova" w:eastAsia="Arial Nova" w:hAnsi="Arial Nova" w:cs="Arial Nova"/>
          <w:color w:val="000000" w:themeColor="text1"/>
          <w:rPrChange w:id="436" w:author="WESLEY DOS SANTOS GATINHO" w:date="2025-05-23T23:22:00Z">
            <w:rPr>
              <w:ins w:id="437" w:author="WESLEY DOS SANTOS GATINHO" w:date="2025-05-23T23:22:00Z" w16du:dateUtc="2025-05-23T23:22:12Z"/>
              <w:rFonts w:ascii="Calibri" w:eastAsia="Calibri" w:hAnsi="Calibri" w:cs="Calibri"/>
              <w:color w:val="000000" w:themeColor="text1"/>
            </w:rPr>
          </w:rPrChange>
        </w:rPr>
        <w:pPrChange w:id="438" w:author="WESLEY DOS SANTOS GATINHO" w:date="2025-05-23T23:44:00Z">
          <w:pPr>
            <w:pStyle w:val="PargrafodaLista"/>
            <w:spacing w:after="0" w:line="360" w:lineRule="auto"/>
            <w:ind w:left="708"/>
            <w:jc w:val="both"/>
          </w:pPr>
        </w:pPrChange>
      </w:pPr>
      <w:ins w:id="439" w:author="WESLEY DOS SANTOS GATINHO" w:date="2025-05-23T23:22:00Z">
        <w:r w:rsidRPr="7B76BED7">
          <w:rPr>
            <w:rFonts w:ascii="Arial Nova" w:eastAsia="Arial Nova" w:hAnsi="Arial Nova" w:cs="Arial Nova"/>
            <w:color w:val="000000" w:themeColor="text1"/>
            <w:rPrChange w:id="440" w:author="WESLEY DOS SANTOS GATINHO" w:date="2025-05-23T23:22:00Z">
              <w:rPr>
                <w:rFonts w:ascii="Calibri" w:eastAsia="Calibri" w:hAnsi="Calibri" w:cs="Calibri"/>
                <w:color w:val="000000" w:themeColor="text1"/>
              </w:rPr>
            </w:rPrChange>
          </w:rPr>
          <w:t xml:space="preserve">Limitar estritamente o número de exercícios (2, máximo 3, e escolhidos com base na viabilidade técnica). </w:t>
        </w:r>
      </w:ins>
    </w:p>
    <w:p w14:paraId="3C3B2E20" w14:textId="099F20E5" w:rsidR="04C4F143" w:rsidRDefault="50311368">
      <w:pPr>
        <w:pStyle w:val="PargrafodaLista"/>
        <w:numPr>
          <w:ilvl w:val="0"/>
          <w:numId w:val="19"/>
        </w:numPr>
        <w:spacing w:after="0" w:line="360" w:lineRule="auto"/>
        <w:jc w:val="both"/>
        <w:rPr>
          <w:ins w:id="441" w:author="WESLEY DOS SANTOS GATINHO" w:date="2025-05-23T23:22:00Z" w16du:dateUtc="2025-05-23T23:22:12Z"/>
          <w:rFonts w:ascii="Arial Nova" w:eastAsia="Arial Nova" w:hAnsi="Arial Nova" w:cs="Arial Nova"/>
          <w:color w:val="000000" w:themeColor="text1"/>
          <w:rPrChange w:id="442" w:author="WESLEY DOS SANTOS GATINHO" w:date="2025-05-23T23:22:00Z">
            <w:rPr>
              <w:ins w:id="443" w:author="WESLEY DOS SANTOS GATINHO" w:date="2025-05-23T23:22:00Z" w16du:dateUtc="2025-05-23T23:22:12Z"/>
              <w:rFonts w:ascii="Calibri" w:eastAsia="Calibri" w:hAnsi="Calibri" w:cs="Calibri"/>
              <w:color w:val="000000" w:themeColor="text1"/>
            </w:rPr>
          </w:rPrChange>
        </w:rPr>
        <w:pPrChange w:id="444" w:author="WESLEY DOS SANTOS GATINHO" w:date="2025-05-23T23:44:00Z">
          <w:pPr>
            <w:pStyle w:val="PargrafodaLista"/>
            <w:numPr>
              <w:numId w:val="34"/>
            </w:numPr>
            <w:ind w:left="520" w:hanging="160"/>
          </w:pPr>
        </w:pPrChange>
      </w:pPr>
      <w:ins w:id="445" w:author="WESLEY DOS SANTOS GATINHO" w:date="2025-05-23T23:22:00Z">
        <w:r w:rsidRPr="7B76BED7">
          <w:rPr>
            <w:rFonts w:ascii="Arial Nova" w:eastAsia="Arial Nova" w:hAnsi="Arial Nova" w:cs="Arial Nova"/>
            <w:color w:val="000000" w:themeColor="text1"/>
            <w:rPrChange w:id="446" w:author="WESLEY DOS SANTOS GATINHO" w:date="2025-05-23T23:22:00Z">
              <w:rPr>
                <w:rFonts w:ascii="Calibri" w:eastAsia="Calibri" w:hAnsi="Calibri" w:cs="Calibri"/>
                <w:color w:val="000000" w:themeColor="text1"/>
              </w:rPr>
            </w:rPrChange>
          </w:rPr>
          <w:t xml:space="preserve">Uma plataforma móvel. </w:t>
        </w:r>
      </w:ins>
    </w:p>
    <w:p w14:paraId="57A66735" w14:textId="2CE4BC53" w:rsidR="04C4F143" w:rsidRDefault="50311368">
      <w:pPr>
        <w:pStyle w:val="PargrafodaLista"/>
        <w:numPr>
          <w:ilvl w:val="0"/>
          <w:numId w:val="19"/>
        </w:numPr>
        <w:spacing w:after="0" w:line="360" w:lineRule="auto"/>
        <w:jc w:val="both"/>
        <w:rPr>
          <w:ins w:id="447" w:author="WESLEY DOS SANTOS GATINHO" w:date="2025-05-23T23:22:00Z" w16du:dateUtc="2025-05-23T23:22:12Z"/>
          <w:rFonts w:ascii="Arial Nova" w:eastAsia="Arial Nova" w:hAnsi="Arial Nova" w:cs="Arial Nova"/>
          <w:color w:val="000000" w:themeColor="text1"/>
          <w:rPrChange w:id="448" w:author="WESLEY DOS SANTOS GATINHO" w:date="2025-05-23T23:22:00Z">
            <w:rPr>
              <w:ins w:id="449" w:author="WESLEY DOS SANTOS GATINHO" w:date="2025-05-23T23:22:00Z" w16du:dateUtc="2025-05-23T23:22:12Z"/>
              <w:rFonts w:ascii="Calibri" w:eastAsia="Calibri" w:hAnsi="Calibri" w:cs="Calibri"/>
              <w:color w:val="000000" w:themeColor="text1"/>
            </w:rPr>
          </w:rPrChange>
        </w:rPr>
        <w:pPrChange w:id="450" w:author="WESLEY DOS SANTOS GATINHO" w:date="2025-05-23T23:44:00Z">
          <w:pPr>
            <w:pStyle w:val="PargrafodaLista"/>
            <w:numPr>
              <w:numId w:val="34"/>
            </w:numPr>
            <w:ind w:left="520" w:hanging="160"/>
          </w:pPr>
        </w:pPrChange>
      </w:pPr>
      <w:ins w:id="451" w:author="WESLEY DOS SANTOS GATINHO" w:date="2025-05-23T23:22:00Z">
        <w:r w:rsidRPr="7B76BED7">
          <w:rPr>
            <w:rFonts w:ascii="Arial Nova" w:eastAsia="Arial Nova" w:hAnsi="Arial Nova" w:cs="Arial Nova"/>
            <w:color w:val="000000" w:themeColor="text1"/>
            <w:rPrChange w:id="452" w:author="WESLEY DOS SANTOS GATINHO" w:date="2025-05-23T23:22:00Z">
              <w:rPr>
                <w:rFonts w:ascii="Calibri" w:eastAsia="Calibri" w:hAnsi="Calibri" w:cs="Calibri"/>
                <w:color w:val="000000" w:themeColor="text1"/>
              </w:rPr>
            </w:rPrChange>
          </w:rPr>
          <w:t xml:space="preserve">A gamificação e o gráfico de progresso devem ser muito simples e diretamente ligados à performance da sessão atual, sem históricos complexos ou lógicas de jogo elaboradas. </w:t>
        </w:r>
      </w:ins>
    </w:p>
    <w:p w14:paraId="21DB3502" w14:textId="063AEACE" w:rsidR="04C4F143" w:rsidRDefault="50311368">
      <w:pPr>
        <w:pStyle w:val="PargrafodaLista"/>
        <w:numPr>
          <w:ilvl w:val="0"/>
          <w:numId w:val="19"/>
        </w:numPr>
        <w:spacing w:after="0" w:line="360" w:lineRule="auto"/>
        <w:jc w:val="both"/>
        <w:rPr>
          <w:ins w:id="453" w:author="WESLEY DOS SANTOS GATINHO" w:date="2025-05-23T23:45:00Z" w16du:dateUtc="2025-05-23T23:45:04Z"/>
          <w:rFonts w:ascii="Arial Nova" w:eastAsia="Arial Nova" w:hAnsi="Arial Nova" w:cs="Arial Nova"/>
          <w:color w:val="000000" w:themeColor="text1"/>
        </w:rPr>
        <w:pPrChange w:id="454" w:author="WESLEY DOS SANTOS GATINHO" w:date="2025-05-23T23:44:00Z">
          <w:pPr>
            <w:pStyle w:val="PargrafodaLista"/>
            <w:numPr>
              <w:numId w:val="34"/>
            </w:numPr>
            <w:ind w:left="520" w:hanging="160"/>
          </w:pPr>
        </w:pPrChange>
      </w:pPr>
      <w:ins w:id="455" w:author="WESLEY DOS SANTOS GATINHO" w:date="2025-05-23T23:22:00Z">
        <w:r w:rsidRPr="7B76BED7">
          <w:rPr>
            <w:rFonts w:ascii="Arial Nova" w:eastAsia="Arial Nova" w:hAnsi="Arial Nova" w:cs="Arial Nova"/>
            <w:color w:val="000000" w:themeColor="text1"/>
            <w:rPrChange w:id="456" w:author="WESLEY DOS SANTOS GATINHO" w:date="2025-05-23T23:22:00Z">
              <w:rPr>
                <w:rFonts w:ascii="Calibri" w:eastAsia="Calibri" w:hAnsi="Calibri" w:cs="Calibri"/>
                <w:color w:val="000000" w:themeColor="text1"/>
              </w:rPr>
            </w:rPrChange>
          </w:rPr>
          <w:t xml:space="preserve">Estabilidade e performance da IA são cruciais.” </w:t>
        </w:r>
      </w:ins>
    </w:p>
    <w:p w14:paraId="1BE30C9F" w14:textId="5A5CC411" w:rsidR="04C4F143" w:rsidRDefault="04C4F143">
      <w:pPr>
        <w:spacing w:after="0" w:line="360" w:lineRule="auto"/>
        <w:ind w:left="160"/>
        <w:jc w:val="both"/>
        <w:rPr>
          <w:ins w:id="457" w:author="WESLEY DOS SANTOS GATINHO" w:date="2025-05-23T23:44:00Z" w16du:dateUtc="2025-05-23T23:44:50Z"/>
          <w:rFonts w:ascii="Arial Nova" w:eastAsia="Arial Nova" w:hAnsi="Arial Nova" w:cs="Arial Nova"/>
          <w:color w:val="000000" w:themeColor="text1"/>
        </w:rPr>
        <w:pPrChange w:id="458" w:author="WESLEY DOS SANTOS GATINHO" w:date="2025-05-23T23:45:00Z">
          <w:pPr>
            <w:pStyle w:val="PargrafodaLista"/>
            <w:spacing w:after="0" w:line="360" w:lineRule="auto"/>
            <w:ind w:left="708"/>
            <w:jc w:val="both"/>
          </w:pPr>
        </w:pPrChange>
      </w:pPr>
    </w:p>
    <w:p w14:paraId="33CB8AC9" w14:textId="7E59C99C" w:rsidR="04C4F143" w:rsidRDefault="50311368">
      <w:pPr>
        <w:spacing w:after="0" w:line="360" w:lineRule="auto"/>
        <w:jc w:val="both"/>
        <w:rPr>
          <w:ins w:id="459" w:author="WESLEY DOS SANTOS GATINHO" w:date="2025-05-23T23:45:00Z" w16du:dateUtc="2025-05-23T23:45:02Z"/>
          <w:rFonts w:ascii="Arial Nova" w:eastAsia="Arial Nova" w:hAnsi="Arial Nova" w:cs="Arial Nova"/>
          <w:color w:val="000000" w:themeColor="text1"/>
        </w:rPr>
        <w:pPrChange w:id="460" w:author="WESLEY DOS SANTOS GATINHO" w:date="2025-05-23T23:45:00Z">
          <w:pPr>
            <w:pStyle w:val="PargrafodaLista"/>
            <w:spacing w:after="0" w:line="360" w:lineRule="auto"/>
            <w:ind w:left="708"/>
            <w:jc w:val="both"/>
          </w:pPr>
        </w:pPrChange>
      </w:pPr>
      <w:ins w:id="461" w:author="WESLEY DOS SANTOS GATINHO" w:date="2025-05-23T23:22:00Z">
        <w:r w:rsidRPr="7B76BED7">
          <w:rPr>
            <w:rFonts w:ascii="Arial Nova" w:eastAsia="Arial Nova" w:hAnsi="Arial Nova" w:cs="Arial Nova"/>
            <w:color w:val="000000" w:themeColor="text1"/>
            <w:rPrChange w:id="462" w:author="WESLEY DOS SANTOS GATINHO" w:date="2025-05-23T23:22:00Z">
              <w:rPr>
                <w:rFonts w:ascii="Calibri" w:eastAsia="Calibri" w:hAnsi="Calibri" w:cs="Calibri"/>
                <w:color w:val="000000" w:themeColor="text1"/>
              </w:rPr>
            </w:rPrChange>
          </w:rPr>
          <w:t>Hugo: “Lucas, qual seria o principal indicador de sucesso para este MVP?”</w:t>
        </w:r>
      </w:ins>
    </w:p>
    <w:p w14:paraId="4118070B" w14:textId="7AB8776B" w:rsidR="04C4F143" w:rsidRDefault="04C4F143" w:rsidP="7B76BED7">
      <w:pPr>
        <w:spacing w:after="0" w:line="360" w:lineRule="auto"/>
        <w:ind w:left="160"/>
        <w:jc w:val="both"/>
        <w:rPr>
          <w:ins w:id="463" w:author="WESLEY DOS SANTOS GATINHO" w:date="2025-05-23T23:45:00Z" w16du:dateUtc="2025-05-23T23:45:02Z"/>
          <w:rFonts w:ascii="Arial Nova" w:eastAsia="Arial Nova" w:hAnsi="Arial Nova" w:cs="Arial Nova"/>
          <w:color w:val="000000" w:themeColor="text1"/>
        </w:rPr>
      </w:pPr>
    </w:p>
    <w:p w14:paraId="77B11B6D" w14:textId="17E077C5" w:rsidR="04C4F143" w:rsidRDefault="50311368" w:rsidP="7B76BED7">
      <w:pPr>
        <w:spacing w:after="0" w:line="360" w:lineRule="auto"/>
        <w:jc w:val="both"/>
        <w:rPr>
          <w:ins w:id="464" w:author="WESLEY DOS SANTOS GATINHO" w:date="2025-05-23T23:45:00Z" w16du:dateUtc="2025-05-23T23:45:21Z"/>
          <w:rFonts w:ascii="Arial Nova" w:eastAsia="Arial Nova" w:hAnsi="Arial Nova" w:cs="Arial Nova"/>
          <w:color w:val="000000" w:themeColor="text1"/>
        </w:rPr>
      </w:pPr>
      <w:ins w:id="465" w:author="WESLEY DOS SANTOS GATINHO" w:date="2025-05-23T23:22:00Z">
        <w:r w:rsidRPr="7B76BED7">
          <w:rPr>
            <w:rFonts w:ascii="Arial Nova" w:eastAsia="Arial Nova" w:hAnsi="Arial Nova" w:cs="Arial Nova"/>
            <w:color w:val="000000" w:themeColor="text1"/>
            <w:rPrChange w:id="466" w:author="WESLEY DOS SANTOS GATINHO" w:date="2025-05-23T23:22:00Z">
              <w:rPr>
                <w:rFonts w:ascii="Calibri" w:eastAsia="Calibri" w:hAnsi="Calibri" w:cs="Calibri"/>
                <w:color w:val="000000" w:themeColor="text1"/>
              </w:rPr>
            </w:rPrChange>
          </w:rPr>
          <w:t xml:space="preserve">Lucas: “O sucesso será medido pela: </w:t>
        </w:r>
      </w:ins>
    </w:p>
    <w:p w14:paraId="1CEFE65A" w14:textId="02DEF47D" w:rsidR="04C4F143" w:rsidRDefault="50311368">
      <w:pPr>
        <w:pStyle w:val="PargrafodaLista"/>
        <w:numPr>
          <w:ilvl w:val="0"/>
          <w:numId w:val="18"/>
        </w:numPr>
        <w:spacing w:after="0" w:line="360" w:lineRule="auto"/>
        <w:jc w:val="both"/>
        <w:rPr>
          <w:ins w:id="467" w:author="WESLEY DOS SANTOS GATINHO" w:date="2025-05-23T23:22:00Z" w16du:dateUtc="2025-05-23T23:22:12Z"/>
          <w:rFonts w:ascii="Arial Nova" w:eastAsia="Arial Nova" w:hAnsi="Arial Nova" w:cs="Arial Nova"/>
          <w:color w:val="000000" w:themeColor="text1"/>
          <w:rPrChange w:id="468" w:author="WESLEY DOS SANTOS GATINHO" w:date="2025-05-23T23:22:00Z">
            <w:rPr>
              <w:ins w:id="469" w:author="WESLEY DOS SANTOS GATINHO" w:date="2025-05-23T23:22:00Z" w16du:dateUtc="2025-05-23T23:22:12Z"/>
              <w:rFonts w:ascii="Calibri" w:eastAsia="Calibri" w:hAnsi="Calibri" w:cs="Calibri"/>
              <w:color w:val="000000" w:themeColor="text1"/>
            </w:rPr>
          </w:rPrChange>
        </w:rPr>
        <w:pPrChange w:id="470" w:author="WESLEY DOS SANTOS GATINHO" w:date="2025-05-23T23:45:00Z">
          <w:pPr>
            <w:pStyle w:val="PargrafodaLista"/>
            <w:spacing w:after="0" w:line="360" w:lineRule="auto"/>
            <w:ind w:left="708"/>
            <w:jc w:val="both"/>
          </w:pPr>
        </w:pPrChange>
      </w:pPr>
      <w:ins w:id="471" w:author="WESLEY DOS SANTOS GATINHO" w:date="2025-05-23T23:22:00Z">
        <w:r w:rsidRPr="7B76BED7">
          <w:rPr>
            <w:rFonts w:ascii="Arial Nova" w:eastAsia="Arial Nova" w:hAnsi="Arial Nova" w:cs="Arial Nova"/>
            <w:color w:val="000000" w:themeColor="text1"/>
            <w:rPrChange w:id="472" w:author="WESLEY DOS SANTOS GATINHO" w:date="2025-05-23T23:22:00Z">
              <w:rPr>
                <w:rFonts w:ascii="Calibri" w:eastAsia="Calibri" w:hAnsi="Calibri" w:cs="Calibri"/>
                <w:color w:val="000000" w:themeColor="text1"/>
              </w:rPr>
            </w:rPrChange>
          </w:rPr>
          <w:lastRenderedPageBreak/>
          <w:t xml:space="preserve">Entrega de um protótipo funcional que implemente a IA de correção postural de forma convincente e com boa usabilidade. </w:t>
        </w:r>
      </w:ins>
    </w:p>
    <w:p w14:paraId="44493DE5" w14:textId="406A4E38" w:rsidR="04C4F143" w:rsidRDefault="50311368">
      <w:pPr>
        <w:pStyle w:val="PargrafodaLista"/>
        <w:numPr>
          <w:ilvl w:val="0"/>
          <w:numId w:val="18"/>
        </w:numPr>
        <w:spacing w:after="0" w:line="360" w:lineRule="auto"/>
        <w:jc w:val="both"/>
        <w:rPr>
          <w:ins w:id="473" w:author="WESLEY DOS SANTOS GATINHO" w:date="2025-05-23T23:22:00Z" w16du:dateUtc="2025-05-23T23:22:12Z"/>
          <w:rFonts w:ascii="Arial Nova" w:eastAsia="Arial Nova" w:hAnsi="Arial Nova" w:cs="Arial Nova"/>
          <w:color w:val="000000" w:themeColor="text1"/>
          <w:rPrChange w:id="474" w:author="WESLEY DOS SANTOS GATINHO" w:date="2025-05-23T23:22:00Z">
            <w:rPr>
              <w:ins w:id="475" w:author="WESLEY DOS SANTOS GATINHO" w:date="2025-05-23T23:22:00Z" w16du:dateUtc="2025-05-23T23:22:12Z"/>
              <w:rFonts w:ascii="Calibri" w:eastAsia="Calibri" w:hAnsi="Calibri" w:cs="Calibri"/>
              <w:color w:val="000000" w:themeColor="text1"/>
            </w:rPr>
          </w:rPrChange>
        </w:rPr>
        <w:pPrChange w:id="476" w:author="WESLEY DOS SANTOS GATINHO" w:date="2025-05-23T23:45:00Z">
          <w:pPr>
            <w:pStyle w:val="PargrafodaLista"/>
            <w:numPr>
              <w:numId w:val="34"/>
            </w:numPr>
            <w:ind w:left="520" w:hanging="160"/>
          </w:pPr>
        </w:pPrChange>
      </w:pPr>
      <w:ins w:id="477" w:author="WESLEY DOS SANTOS GATINHO" w:date="2025-05-23T23:22:00Z">
        <w:r w:rsidRPr="7B76BED7">
          <w:rPr>
            <w:rFonts w:ascii="Arial Nova" w:eastAsia="Arial Nova" w:hAnsi="Arial Nova" w:cs="Arial Nova"/>
            <w:color w:val="000000" w:themeColor="text1"/>
            <w:rPrChange w:id="478" w:author="WESLEY DOS SANTOS GATINHO" w:date="2025-05-23T23:22:00Z">
              <w:rPr>
                <w:rFonts w:ascii="Calibri" w:eastAsia="Calibri" w:hAnsi="Calibri" w:cs="Calibri"/>
                <w:color w:val="000000" w:themeColor="text1"/>
              </w:rPr>
            </w:rPrChange>
          </w:rPr>
          <w:t xml:space="preserve">Receber feedback positivo dos usuários-piloto quanto à inovação, à qualidade da IA e ao potencial da solução. </w:t>
        </w:r>
      </w:ins>
    </w:p>
    <w:p w14:paraId="14001BDC" w14:textId="44C34C88" w:rsidR="04C4F143" w:rsidRDefault="50311368">
      <w:pPr>
        <w:pStyle w:val="PargrafodaLista"/>
        <w:numPr>
          <w:ilvl w:val="0"/>
          <w:numId w:val="18"/>
        </w:numPr>
        <w:spacing w:after="0" w:line="360" w:lineRule="auto"/>
        <w:jc w:val="both"/>
        <w:rPr>
          <w:ins w:id="479" w:author="WESLEY DOS SANTOS GATINHO" w:date="2025-05-23T23:45:00Z" w16du:dateUtc="2025-05-23T23:45:41Z"/>
          <w:rFonts w:ascii="Arial Nova" w:eastAsia="Arial Nova" w:hAnsi="Arial Nova" w:cs="Arial Nova"/>
          <w:color w:val="000000" w:themeColor="text1"/>
        </w:rPr>
        <w:pPrChange w:id="480" w:author="WESLEY DOS SANTOS GATINHO" w:date="2025-05-23T23:45:00Z">
          <w:pPr>
            <w:pStyle w:val="PargrafodaLista"/>
            <w:numPr>
              <w:numId w:val="34"/>
            </w:numPr>
            <w:ind w:left="520" w:hanging="160"/>
          </w:pPr>
        </w:pPrChange>
      </w:pPr>
      <w:ins w:id="481" w:author="WESLEY DOS SANTOS GATINHO" w:date="2025-05-23T23:22:00Z">
        <w:r w:rsidRPr="7B76BED7">
          <w:rPr>
            <w:rFonts w:ascii="Arial Nova" w:eastAsia="Arial Nova" w:hAnsi="Arial Nova" w:cs="Arial Nova"/>
            <w:color w:val="000000" w:themeColor="text1"/>
            <w:rPrChange w:id="482" w:author="WESLEY DOS SANTOS GATINHO" w:date="2025-05-23T23:22:00Z">
              <w:rPr>
                <w:rFonts w:ascii="Calibri" w:eastAsia="Calibri" w:hAnsi="Calibri" w:cs="Calibri"/>
                <w:color w:val="000000" w:themeColor="text1"/>
              </w:rPr>
            </w:rPrChange>
          </w:rPr>
          <w:t xml:space="preserve">O projeto em si servir como uma demonstração da nossa capacidade de inovar e entregar resultados de impacto em um prazo curto.” </w:t>
        </w:r>
      </w:ins>
    </w:p>
    <w:p w14:paraId="1E20BA3F" w14:textId="1636549B" w:rsidR="04C4F143" w:rsidRDefault="04C4F143" w:rsidP="7B76BED7">
      <w:pPr>
        <w:spacing w:after="0" w:line="360" w:lineRule="auto"/>
        <w:ind w:left="160"/>
        <w:jc w:val="both"/>
        <w:rPr>
          <w:ins w:id="483" w:author="WESLEY DOS SANTOS GATINHO" w:date="2025-05-23T23:45:00Z" w16du:dateUtc="2025-05-23T23:45:44Z"/>
          <w:rFonts w:ascii="Arial Nova" w:eastAsia="Arial Nova" w:hAnsi="Arial Nova" w:cs="Arial Nova"/>
          <w:color w:val="000000" w:themeColor="text1"/>
        </w:rPr>
      </w:pPr>
    </w:p>
    <w:p w14:paraId="74EC6312" w14:textId="2A776B85" w:rsidR="04C4F143" w:rsidRDefault="50311368">
      <w:pPr>
        <w:spacing w:after="0" w:line="360" w:lineRule="auto"/>
        <w:ind w:left="160"/>
        <w:jc w:val="both"/>
        <w:rPr>
          <w:ins w:id="484" w:author="WESLEY DOS SANTOS GATINHO" w:date="2025-05-23T23:45:00Z" w16du:dateUtc="2025-05-23T23:45:54Z"/>
          <w:rFonts w:ascii="Arial Nova" w:eastAsia="Arial Nova" w:hAnsi="Arial Nova" w:cs="Arial Nova"/>
          <w:color w:val="000000" w:themeColor="text1"/>
        </w:rPr>
        <w:pPrChange w:id="485" w:author="WESLEY DOS SANTOS GATINHO" w:date="2025-05-23T23:45:00Z">
          <w:pPr>
            <w:pStyle w:val="PargrafodaLista"/>
            <w:spacing w:after="0" w:line="360" w:lineRule="auto"/>
            <w:ind w:left="708"/>
            <w:jc w:val="both"/>
          </w:pPr>
        </w:pPrChange>
      </w:pPr>
      <w:ins w:id="486" w:author="WESLEY DOS SANTOS GATINHO" w:date="2025-05-23T23:22:00Z">
        <w:r w:rsidRPr="7B76BED7">
          <w:rPr>
            <w:rFonts w:ascii="Arial Nova" w:eastAsia="Arial Nova" w:hAnsi="Arial Nova" w:cs="Arial Nova"/>
            <w:color w:val="000000" w:themeColor="text1"/>
            <w:rPrChange w:id="487" w:author="WESLEY DOS SANTOS GATINHO" w:date="2025-05-23T23:22:00Z">
              <w:rPr>
                <w:rFonts w:ascii="Calibri" w:eastAsia="Calibri" w:hAnsi="Calibri" w:cs="Calibri"/>
                <w:color w:val="000000" w:themeColor="text1"/>
              </w:rPr>
            </w:rPrChange>
          </w:rPr>
          <w:t xml:space="preserve">Leonardo: “André, qual o principal risco técnico ao tentar implementar este escopo de IA em um mês e como sugere que o abordemos neste MVP?” </w:t>
        </w:r>
      </w:ins>
    </w:p>
    <w:p w14:paraId="08AE89B9" w14:textId="7AB79D8F" w:rsidR="04C4F143" w:rsidRDefault="50311368" w:rsidP="7B76BED7">
      <w:pPr>
        <w:spacing w:after="0" w:line="360" w:lineRule="auto"/>
        <w:ind w:left="160"/>
        <w:jc w:val="both"/>
        <w:rPr>
          <w:ins w:id="488" w:author="WESLEY DOS SANTOS GATINHO" w:date="2025-05-23T23:46:00Z" w16du:dateUtc="2025-05-23T23:46:07Z"/>
          <w:rFonts w:ascii="Arial Nova" w:eastAsia="Arial Nova" w:hAnsi="Arial Nova" w:cs="Arial Nova"/>
          <w:color w:val="000000" w:themeColor="text1"/>
        </w:rPr>
      </w:pPr>
      <w:ins w:id="489" w:author="WESLEY DOS SANTOS GATINHO" w:date="2025-05-23T23:22:00Z">
        <w:r w:rsidRPr="7B76BED7">
          <w:rPr>
            <w:rFonts w:ascii="Arial Nova" w:eastAsia="Arial Nova" w:hAnsi="Arial Nova" w:cs="Arial Nova"/>
            <w:color w:val="000000" w:themeColor="text1"/>
            <w:rPrChange w:id="490" w:author="WESLEY DOS SANTOS GATINHO" w:date="2025-05-23T23:22:00Z">
              <w:rPr>
                <w:rFonts w:ascii="Calibri" w:eastAsia="Calibri" w:hAnsi="Calibri" w:cs="Calibri"/>
                <w:color w:val="000000" w:themeColor="text1"/>
              </w:rPr>
            </w:rPrChange>
          </w:rPr>
          <w:t xml:space="preserve">André: “O principal risco é a qualidade da análise de movimento da IA não atingir um nível satisfatório de precisão e responsividade. </w:t>
        </w:r>
        <w:r w:rsidR="04C4F143">
          <w:br/>
        </w:r>
      </w:ins>
    </w:p>
    <w:p w14:paraId="4064EDBE" w14:textId="35B19B31" w:rsidR="04C4F143" w:rsidRDefault="50311368" w:rsidP="7B76BED7">
      <w:pPr>
        <w:spacing w:after="0" w:line="360" w:lineRule="auto"/>
        <w:ind w:left="160"/>
        <w:jc w:val="both"/>
        <w:rPr>
          <w:ins w:id="491" w:author="WESLEY DOS SANTOS GATINHO" w:date="2025-05-23T23:22:00Z" w16du:dateUtc="2025-05-23T23:22:12Z"/>
          <w:rFonts w:ascii="Arial Nova" w:eastAsia="Arial Nova" w:hAnsi="Arial Nova" w:cs="Arial Nova"/>
          <w:color w:val="000000" w:themeColor="text1"/>
          <w:rPrChange w:id="492" w:author="WESLEY DOS SANTOS GATINHO" w:date="2025-05-23T23:22:00Z">
            <w:rPr>
              <w:ins w:id="493" w:author="WESLEY DOS SANTOS GATINHO" w:date="2025-05-23T23:22:00Z" w16du:dateUtc="2025-05-23T23:22:12Z"/>
              <w:rFonts w:ascii="Calibri" w:eastAsia="Calibri" w:hAnsi="Calibri" w:cs="Calibri"/>
              <w:color w:val="000000" w:themeColor="text1"/>
            </w:rPr>
          </w:rPrChange>
        </w:rPr>
      </w:pPr>
      <w:ins w:id="494" w:author="WESLEY DOS SANTOS GATINHO" w:date="2025-05-23T23:22:00Z">
        <w:r w:rsidRPr="7B76BED7">
          <w:rPr>
            <w:rFonts w:ascii="Arial Nova" w:eastAsia="Arial Nova" w:hAnsi="Arial Nova" w:cs="Arial Nova"/>
            <w:color w:val="000000" w:themeColor="text1"/>
            <w:rPrChange w:id="495" w:author="WESLEY DOS SANTOS GATINHO" w:date="2025-05-23T23:22:00Z">
              <w:rPr>
                <w:rFonts w:ascii="Calibri" w:eastAsia="Calibri" w:hAnsi="Calibri" w:cs="Calibri"/>
                <w:color w:val="000000" w:themeColor="text1"/>
              </w:rPr>
            </w:rPrChange>
          </w:rPr>
          <w:t xml:space="preserve">Mitigação: </w:t>
        </w:r>
      </w:ins>
    </w:p>
    <w:p w14:paraId="6ACFF381" w14:textId="34A24D02" w:rsidR="04C4F143" w:rsidRDefault="50311368">
      <w:pPr>
        <w:pStyle w:val="PargrafodaLista"/>
        <w:numPr>
          <w:ilvl w:val="0"/>
          <w:numId w:val="17"/>
        </w:numPr>
        <w:spacing w:after="0" w:line="360" w:lineRule="auto"/>
        <w:jc w:val="both"/>
        <w:rPr>
          <w:ins w:id="496" w:author="WESLEY DOS SANTOS GATINHO" w:date="2025-05-23T23:22:00Z" w16du:dateUtc="2025-05-23T23:22:12Z"/>
          <w:rFonts w:ascii="Arial Nova" w:eastAsia="Arial Nova" w:hAnsi="Arial Nova" w:cs="Arial Nova"/>
          <w:color w:val="000000" w:themeColor="text1"/>
          <w:rPrChange w:id="497" w:author="WESLEY DOS SANTOS GATINHO" w:date="2025-05-23T23:22:00Z">
            <w:rPr>
              <w:ins w:id="498" w:author="WESLEY DOS SANTOS GATINHO" w:date="2025-05-23T23:22:00Z" w16du:dateUtc="2025-05-23T23:22:12Z"/>
              <w:rFonts w:ascii="Calibri" w:eastAsia="Calibri" w:hAnsi="Calibri" w:cs="Calibri"/>
              <w:color w:val="000000" w:themeColor="text1"/>
            </w:rPr>
          </w:rPrChange>
        </w:rPr>
        <w:pPrChange w:id="499" w:author="WESLEY DOS SANTOS GATINHO" w:date="2025-05-23T23:46:00Z">
          <w:pPr>
            <w:pStyle w:val="PargrafodaLista"/>
            <w:numPr>
              <w:numId w:val="33"/>
            </w:numPr>
            <w:ind w:left="520" w:hanging="160"/>
          </w:pPr>
        </w:pPrChange>
      </w:pPr>
      <w:ins w:id="500" w:author="WESLEY DOS SANTOS GATINHO" w:date="2025-05-23T23:22:00Z">
        <w:r w:rsidRPr="7B76BED7">
          <w:rPr>
            <w:rFonts w:ascii="Arial Nova" w:eastAsia="Arial Nova" w:hAnsi="Arial Nova" w:cs="Arial Nova"/>
            <w:color w:val="000000" w:themeColor="text1"/>
            <w:rPrChange w:id="501" w:author="WESLEY DOS SANTOS GATINHO" w:date="2025-05-23T23:22:00Z">
              <w:rPr>
                <w:rFonts w:ascii="Calibri" w:eastAsia="Calibri" w:hAnsi="Calibri" w:cs="Calibri"/>
                <w:color w:val="000000" w:themeColor="text1"/>
              </w:rPr>
            </w:rPrChange>
          </w:rPr>
          <w:t xml:space="preserve">Pesquisa e Escolha Criteriosa de Modelos/Técnicas de IA. </w:t>
        </w:r>
      </w:ins>
    </w:p>
    <w:p w14:paraId="4E30F4F5" w14:textId="262D8C86" w:rsidR="04C4F143" w:rsidRDefault="50311368">
      <w:pPr>
        <w:pStyle w:val="PargrafodaLista"/>
        <w:numPr>
          <w:ilvl w:val="0"/>
          <w:numId w:val="17"/>
        </w:numPr>
        <w:spacing w:after="0" w:line="360" w:lineRule="auto"/>
        <w:jc w:val="both"/>
        <w:rPr>
          <w:ins w:id="502" w:author="WESLEY DOS SANTOS GATINHO" w:date="2025-05-23T23:22:00Z" w16du:dateUtc="2025-05-23T23:22:12Z"/>
          <w:rFonts w:ascii="Arial Nova" w:eastAsia="Arial Nova" w:hAnsi="Arial Nova" w:cs="Arial Nova"/>
          <w:color w:val="000000" w:themeColor="text1"/>
          <w:rPrChange w:id="503" w:author="WESLEY DOS SANTOS GATINHO" w:date="2025-05-23T23:22:00Z">
            <w:rPr>
              <w:ins w:id="504" w:author="WESLEY DOS SANTOS GATINHO" w:date="2025-05-23T23:22:00Z" w16du:dateUtc="2025-05-23T23:22:12Z"/>
              <w:rFonts w:ascii="Calibri" w:eastAsia="Calibri" w:hAnsi="Calibri" w:cs="Calibri"/>
              <w:color w:val="000000" w:themeColor="text1"/>
            </w:rPr>
          </w:rPrChange>
        </w:rPr>
        <w:pPrChange w:id="505" w:author="WESLEY DOS SANTOS GATINHO" w:date="2025-05-23T23:46:00Z">
          <w:pPr>
            <w:pStyle w:val="PargrafodaLista"/>
            <w:numPr>
              <w:numId w:val="33"/>
            </w:numPr>
            <w:ind w:left="520" w:hanging="160"/>
          </w:pPr>
        </w:pPrChange>
      </w:pPr>
      <w:ins w:id="506" w:author="WESLEY DOS SANTOS GATINHO" w:date="2025-05-23T23:22:00Z">
        <w:r w:rsidRPr="7B76BED7">
          <w:rPr>
            <w:rFonts w:ascii="Arial Nova" w:eastAsia="Arial Nova" w:hAnsi="Arial Nova" w:cs="Arial Nova"/>
            <w:color w:val="000000" w:themeColor="text1"/>
            <w:rPrChange w:id="507" w:author="WESLEY DOS SANTOS GATINHO" w:date="2025-05-23T23:22:00Z">
              <w:rPr>
                <w:rFonts w:ascii="Calibri" w:eastAsia="Calibri" w:hAnsi="Calibri" w:cs="Calibri"/>
                <w:color w:val="000000" w:themeColor="text1"/>
              </w:rPr>
            </w:rPrChange>
          </w:rPr>
          <w:t xml:space="preserve">Prototipagem Rápida da IA. </w:t>
        </w:r>
      </w:ins>
    </w:p>
    <w:p w14:paraId="71CE2C25" w14:textId="2C8BCDCE" w:rsidR="04C4F143" w:rsidRDefault="50311368">
      <w:pPr>
        <w:pStyle w:val="PargrafodaLista"/>
        <w:numPr>
          <w:ilvl w:val="0"/>
          <w:numId w:val="17"/>
        </w:numPr>
        <w:spacing w:after="0" w:line="360" w:lineRule="auto"/>
        <w:jc w:val="both"/>
        <w:rPr>
          <w:ins w:id="508" w:author="WESLEY DOS SANTOS GATINHO" w:date="2025-05-23T23:22:00Z" w16du:dateUtc="2025-05-23T23:22:12Z"/>
          <w:rFonts w:ascii="Arial Nova" w:eastAsia="Arial Nova" w:hAnsi="Arial Nova" w:cs="Arial Nova"/>
          <w:color w:val="000000" w:themeColor="text1"/>
          <w:rPrChange w:id="509" w:author="WESLEY DOS SANTOS GATINHO" w:date="2025-05-23T23:22:00Z">
            <w:rPr>
              <w:ins w:id="510" w:author="WESLEY DOS SANTOS GATINHO" w:date="2025-05-23T23:22:00Z" w16du:dateUtc="2025-05-23T23:22:12Z"/>
              <w:rFonts w:ascii="Calibri" w:eastAsia="Calibri" w:hAnsi="Calibri" w:cs="Calibri"/>
              <w:color w:val="000000" w:themeColor="text1"/>
            </w:rPr>
          </w:rPrChange>
        </w:rPr>
        <w:pPrChange w:id="511" w:author="WESLEY DOS SANTOS GATINHO" w:date="2025-05-23T23:46:00Z">
          <w:pPr>
            <w:pStyle w:val="PargrafodaLista"/>
            <w:numPr>
              <w:numId w:val="33"/>
            </w:numPr>
            <w:ind w:left="520" w:hanging="160"/>
          </w:pPr>
        </w:pPrChange>
      </w:pPr>
      <w:ins w:id="512" w:author="WESLEY DOS SANTOS GATINHO" w:date="2025-05-23T23:22:00Z">
        <w:r w:rsidRPr="7B76BED7">
          <w:rPr>
            <w:rFonts w:ascii="Arial Nova" w:eastAsia="Arial Nova" w:hAnsi="Arial Nova" w:cs="Arial Nova"/>
            <w:color w:val="000000" w:themeColor="text1"/>
            <w:rPrChange w:id="513" w:author="WESLEY DOS SANTOS GATINHO" w:date="2025-05-23T23:22:00Z">
              <w:rPr>
                <w:rFonts w:ascii="Calibri" w:eastAsia="Calibri" w:hAnsi="Calibri" w:cs="Calibri"/>
                <w:color w:val="000000" w:themeColor="text1"/>
              </w:rPr>
            </w:rPrChange>
          </w:rPr>
          <w:t xml:space="preserve">Escopo Iterativo para a IA. </w:t>
        </w:r>
      </w:ins>
    </w:p>
    <w:p w14:paraId="1A769112" w14:textId="21C3BD63" w:rsidR="04C4F143" w:rsidRDefault="50311368">
      <w:pPr>
        <w:pStyle w:val="PargrafodaLista"/>
        <w:numPr>
          <w:ilvl w:val="0"/>
          <w:numId w:val="17"/>
        </w:numPr>
        <w:spacing w:after="0" w:line="360" w:lineRule="auto"/>
        <w:jc w:val="both"/>
        <w:rPr>
          <w:ins w:id="514" w:author="WESLEY DOS SANTOS GATINHO" w:date="2025-05-23T23:46:00Z" w16du:dateUtc="2025-05-23T23:46:42Z"/>
          <w:rFonts w:ascii="Arial Nova" w:eastAsia="Arial Nova" w:hAnsi="Arial Nova" w:cs="Arial Nova"/>
          <w:color w:val="000000" w:themeColor="text1"/>
        </w:rPr>
        <w:pPrChange w:id="515" w:author="WESLEY DOS SANTOS GATINHO" w:date="2025-05-23T23:46:00Z">
          <w:pPr>
            <w:pStyle w:val="PargrafodaLista"/>
            <w:numPr>
              <w:numId w:val="33"/>
            </w:numPr>
            <w:ind w:left="520" w:hanging="160"/>
          </w:pPr>
        </w:pPrChange>
      </w:pPr>
      <w:ins w:id="516" w:author="WESLEY DOS SANTOS GATINHO" w:date="2025-05-23T23:22:00Z">
        <w:r w:rsidRPr="7B76BED7">
          <w:rPr>
            <w:rFonts w:ascii="Arial Nova" w:eastAsia="Arial Nova" w:hAnsi="Arial Nova" w:cs="Arial Nova"/>
            <w:color w:val="000000" w:themeColor="text1"/>
            <w:rPrChange w:id="517" w:author="WESLEY DOS SANTOS GATINHO" w:date="2025-05-23T23:22:00Z">
              <w:rPr>
                <w:rFonts w:ascii="Calibri" w:eastAsia="Calibri" w:hAnsi="Calibri" w:cs="Calibri"/>
                <w:color w:val="000000" w:themeColor="text1"/>
              </w:rPr>
            </w:rPrChange>
          </w:rPr>
          <w:t>Definição Clara do ‘Suficientemente Bom’ para a demonstração do MVP.”</w:t>
        </w:r>
      </w:ins>
    </w:p>
    <w:p w14:paraId="00A49271" w14:textId="6A94C3CD" w:rsidR="04C4F143" w:rsidRDefault="04C4F143" w:rsidP="7B76BED7">
      <w:pPr>
        <w:spacing w:after="0" w:line="360" w:lineRule="auto"/>
        <w:ind w:left="160"/>
        <w:jc w:val="both"/>
        <w:rPr>
          <w:ins w:id="518" w:author="WESLEY DOS SANTOS GATINHO" w:date="2025-05-23T23:46:00Z" w16du:dateUtc="2025-05-23T23:46:43Z"/>
          <w:rFonts w:ascii="Arial Nova" w:eastAsia="Arial Nova" w:hAnsi="Arial Nova" w:cs="Arial Nova"/>
          <w:color w:val="000000" w:themeColor="text1"/>
        </w:rPr>
      </w:pPr>
    </w:p>
    <w:p w14:paraId="0925E2A2" w14:textId="3BE85142" w:rsidR="04C4F143" w:rsidRDefault="50311368">
      <w:pPr>
        <w:spacing w:after="0" w:line="360" w:lineRule="auto"/>
        <w:jc w:val="both"/>
        <w:rPr>
          <w:ins w:id="519" w:author="WESLEY DOS SANTOS GATINHO" w:date="2025-05-23T23:46:00Z" w16du:dateUtc="2025-05-23T23:46:48Z"/>
          <w:rFonts w:ascii="Arial Nova" w:eastAsia="Arial Nova" w:hAnsi="Arial Nova" w:cs="Arial Nova"/>
          <w:color w:val="000000" w:themeColor="text1"/>
        </w:rPr>
        <w:pPrChange w:id="520" w:author="WESLEY DOS SANTOS GATINHO" w:date="2025-05-23T23:46:00Z">
          <w:pPr>
            <w:pStyle w:val="PargrafodaLista"/>
            <w:spacing w:after="0" w:line="360" w:lineRule="auto"/>
            <w:ind w:left="708"/>
            <w:jc w:val="both"/>
          </w:pPr>
        </w:pPrChange>
      </w:pPr>
      <w:ins w:id="521" w:author="WESLEY DOS SANTOS GATINHO" w:date="2025-05-23T23:22:00Z">
        <w:r w:rsidRPr="7B76BED7">
          <w:rPr>
            <w:rFonts w:ascii="Arial Nova" w:eastAsia="Arial Nova" w:hAnsi="Arial Nova" w:cs="Arial Nova"/>
            <w:color w:val="000000" w:themeColor="text1"/>
            <w:rPrChange w:id="522" w:author="WESLEY DOS SANTOS GATINHO" w:date="2025-05-23T23:22:00Z">
              <w:rPr>
                <w:rFonts w:ascii="Calibri" w:eastAsia="Calibri" w:hAnsi="Calibri" w:cs="Calibri"/>
                <w:color w:val="000000" w:themeColor="text1"/>
              </w:rPr>
            </w:rPrChange>
          </w:rPr>
          <w:t xml:space="preserve">Hugo: “Lucas, então, o prazo de desenvolvimento é de um mês. André, como o ‘orçamento de tempo e esforço’ da equipe deve ser gerenciado?” </w:t>
        </w:r>
      </w:ins>
    </w:p>
    <w:p w14:paraId="0490864C" w14:textId="42ED8679" w:rsidR="04C4F143" w:rsidRDefault="04C4F143" w:rsidP="7B76BED7">
      <w:pPr>
        <w:spacing w:after="0" w:line="360" w:lineRule="auto"/>
        <w:jc w:val="both"/>
        <w:rPr>
          <w:ins w:id="523" w:author="WESLEY DOS SANTOS GATINHO" w:date="2025-05-23T23:46:00Z" w16du:dateUtc="2025-05-23T23:46:49Z"/>
          <w:rFonts w:ascii="Arial Nova" w:eastAsia="Arial Nova" w:hAnsi="Arial Nova" w:cs="Arial Nova"/>
          <w:color w:val="000000" w:themeColor="text1"/>
        </w:rPr>
      </w:pPr>
    </w:p>
    <w:p w14:paraId="3D07D04F" w14:textId="1AC46019" w:rsidR="04C4F143" w:rsidRDefault="50311368" w:rsidP="7B76BED7">
      <w:pPr>
        <w:spacing w:after="0" w:line="360" w:lineRule="auto"/>
        <w:jc w:val="both"/>
        <w:rPr>
          <w:ins w:id="524" w:author="WESLEY DOS SANTOS GATINHO" w:date="2025-05-23T23:46:00Z" w16du:dateUtc="2025-05-23T23:46:53Z"/>
          <w:rFonts w:ascii="Arial Nova" w:eastAsia="Arial Nova" w:hAnsi="Arial Nova" w:cs="Arial Nova"/>
          <w:color w:val="000000" w:themeColor="text1"/>
        </w:rPr>
      </w:pPr>
      <w:ins w:id="525" w:author="WESLEY DOS SANTOS GATINHO" w:date="2025-05-23T23:22:00Z">
        <w:r w:rsidRPr="7B76BED7">
          <w:rPr>
            <w:rFonts w:ascii="Arial Nova" w:eastAsia="Arial Nova" w:hAnsi="Arial Nova" w:cs="Arial Nova"/>
            <w:color w:val="000000" w:themeColor="text1"/>
            <w:rPrChange w:id="526" w:author="WESLEY DOS SANTOS GATINHO" w:date="2025-05-23T23:22:00Z">
              <w:rPr>
                <w:rFonts w:ascii="Calibri" w:eastAsia="Calibri" w:hAnsi="Calibri" w:cs="Calibri"/>
                <w:color w:val="000000" w:themeColor="text1"/>
              </w:rPr>
            </w:rPrChange>
          </w:rPr>
          <w:t xml:space="preserve">Lucas: “Correto, Hugo. Um mês. Queremos ver o que uma equipe focada pode produzir, demonstrando a agilidade que o mercado valoriza.” </w:t>
        </w:r>
      </w:ins>
    </w:p>
    <w:p w14:paraId="3608FF43" w14:textId="137A3DFB" w:rsidR="04C4F143" w:rsidRDefault="04C4F143" w:rsidP="7B76BED7">
      <w:pPr>
        <w:spacing w:after="0" w:line="360" w:lineRule="auto"/>
        <w:jc w:val="both"/>
        <w:rPr>
          <w:ins w:id="527" w:author="WESLEY DOS SANTOS GATINHO" w:date="2025-05-23T23:46:00Z" w16du:dateUtc="2025-05-23T23:46:54Z"/>
          <w:rFonts w:ascii="Arial Nova" w:eastAsia="Arial Nova" w:hAnsi="Arial Nova" w:cs="Arial Nova"/>
          <w:color w:val="000000" w:themeColor="text1"/>
        </w:rPr>
      </w:pPr>
    </w:p>
    <w:p w14:paraId="1A6FD4BC" w14:textId="2BEC60A6" w:rsidR="04C4F143" w:rsidRDefault="50311368" w:rsidP="7B76BED7">
      <w:pPr>
        <w:spacing w:after="0" w:line="360" w:lineRule="auto"/>
        <w:jc w:val="both"/>
        <w:rPr>
          <w:ins w:id="528" w:author="WESLEY DOS SANTOS GATINHO" w:date="2025-05-23T23:56:00Z" w16du:dateUtc="2025-05-23T23:56:23Z"/>
          <w:rFonts w:ascii="Arial Nova" w:eastAsia="Arial Nova" w:hAnsi="Arial Nova" w:cs="Arial Nova"/>
          <w:color w:val="000000" w:themeColor="text1"/>
        </w:rPr>
      </w:pPr>
      <w:ins w:id="529" w:author="WESLEY DOS SANTOS GATINHO" w:date="2025-05-23T23:22:00Z">
        <w:r w:rsidRPr="750A0830">
          <w:rPr>
            <w:rFonts w:ascii="Arial Nova" w:eastAsia="Arial Nova" w:hAnsi="Arial Nova" w:cs="Arial Nova"/>
            <w:color w:val="000000" w:themeColor="text1"/>
            <w:rPrChange w:id="530" w:author="WESLEY DOS SANTOS GATINHO" w:date="2025-05-23T23:22:00Z">
              <w:rPr>
                <w:rFonts w:ascii="Calibri" w:eastAsia="Calibri" w:hAnsi="Calibri" w:cs="Calibri"/>
                <w:color w:val="000000" w:themeColor="text1"/>
              </w:rPr>
            </w:rPrChange>
          </w:rPr>
          <w:t>André: “Exatamente. O ‘orçamento’ aqui é o tempo da equipe. Cada hora precisa ser investida nas funcionalidades de maior impacto. Isso significa uma gestão de escopo rigorosa, priorização constante e foco em entregar bem o núcleo da IA, a gamificação simples e o indicador de progresso visual, como discutido. É um exercício de desenvolvimento eficiente.”</w:t>
        </w:r>
      </w:ins>
    </w:p>
    <w:p w14:paraId="461E9E9A" w14:textId="47858BAF" w:rsidR="750A0830" w:rsidRDefault="750A0830" w:rsidP="750A0830">
      <w:pPr>
        <w:spacing w:after="0" w:line="360" w:lineRule="auto"/>
        <w:jc w:val="both"/>
        <w:rPr>
          <w:ins w:id="531" w:author="WESLEY DOS SANTOS GATINHO" w:date="2025-05-23T23:56:00Z" w16du:dateUtc="2025-05-23T23:56:23Z"/>
          <w:rFonts w:ascii="Arial Nova" w:eastAsia="Arial Nova" w:hAnsi="Arial Nova" w:cs="Arial Nova"/>
          <w:color w:val="000000" w:themeColor="text1"/>
        </w:rPr>
      </w:pPr>
    </w:p>
    <w:p w14:paraId="520641CB" w14:textId="645037F3" w:rsidR="48096425" w:rsidRDefault="48096425">
      <w:pPr>
        <w:pStyle w:val="PargrafodaLista"/>
        <w:numPr>
          <w:ilvl w:val="0"/>
          <w:numId w:val="16"/>
        </w:numPr>
        <w:spacing w:after="0" w:line="360" w:lineRule="auto"/>
        <w:ind w:left="249" w:hanging="249"/>
        <w:jc w:val="both"/>
        <w:rPr>
          <w:ins w:id="532" w:author="WESLEY DOS SANTOS GATINHO" w:date="2025-05-24T00:21:00Z" w16du:dateUtc="2025-05-24T00:21:25Z"/>
          <w:rFonts w:ascii="Arial Nova" w:eastAsia="Arial Nova" w:hAnsi="Arial Nova" w:cs="Arial Nova"/>
          <w:color w:val="000000" w:themeColor="text1"/>
        </w:rPr>
        <w:pPrChange w:id="533" w:author="WESLEY DOS SANTOS GATINHO" w:date="2025-05-23T23:57:00Z">
          <w:pPr>
            <w:pStyle w:val="PargrafodaLista"/>
            <w:numPr>
              <w:numId w:val="16"/>
            </w:numPr>
            <w:ind w:hanging="360"/>
          </w:pPr>
        </w:pPrChange>
      </w:pPr>
      <w:ins w:id="534" w:author="WESLEY DOS SANTOS GATINHO" w:date="2025-05-23T23:56:00Z">
        <w:r w:rsidRPr="750A0830">
          <w:rPr>
            <w:rFonts w:ascii="Arial Nova" w:eastAsia="Arial Nova" w:hAnsi="Arial Nova" w:cs="Arial Nova"/>
            <w:color w:val="000000" w:themeColor="text1"/>
            <w:rPrChange w:id="535" w:author="WESLEY DOS SANTOS GATINHO" w:date="2025-05-23T23:57:00Z">
              <w:rPr>
                <w:rFonts w:ascii="Calibri" w:eastAsia="Calibri" w:hAnsi="Calibri" w:cs="Calibri"/>
                <w:color w:val="000000" w:themeColor="text1"/>
              </w:rPr>
            </w:rPrChange>
          </w:rPr>
          <w:t xml:space="preserve">Requisitos Detalhados </w:t>
        </w:r>
      </w:ins>
    </w:p>
    <w:p w14:paraId="1B3C8911" w14:textId="51532C6F" w:rsidR="750A0830" w:rsidRDefault="750A0830" w:rsidP="750A0830">
      <w:pPr>
        <w:pStyle w:val="PargrafodaLista"/>
        <w:spacing w:after="0" w:line="360" w:lineRule="auto"/>
        <w:ind w:left="249" w:hanging="249"/>
        <w:jc w:val="both"/>
        <w:rPr>
          <w:ins w:id="536" w:author="WESLEY DOS SANTOS GATINHO" w:date="2025-05-23T23:56:00Z" w16du:dateUtc="2025-05-23T23:56:52Z"/>
          <w:rFonts w:ascii="Arial Nova" w:eastAsia="Arial Nova" w:hAnsi="Arial Nova" w:cs="Arial Nova"/>
          <w:color w:val="000000" w:themeColor="text1"/>
          <w:rPrChange w:id="537" w:author="WESLEY DOS SANTOS GATINHO" w:date="2025-05-23T23:57:00Z">
            <w:rPr>
              <w:ins w:id="538" w:author="WESLEY DOS SANTOS GATINHO" w:date="2025-05-23T23:56:00Z" w16du:dateUtc="2025-05-23T23:56:52Z"/>
              <w:rFonts w:ascii="Calibri" w:eastAsia="Calibri" w:hAnsi="Calibri" w:cs="Calibri"/>
              <w:color w:val="000000" w:themeColor="text1"/>
            </w:rPr>
          </w:rPrChange>
        </w:rPr>
      </w:pPr>
    </w:p>
    <w:p w14:paraId="3DD41698" w14:textId="6C120B0E" w:rsidR="48096425" w:rsidRDefault="48096425">
      <w:pPr>
        <w:spacing w:after="169" w:line="360" w:lineRule="auto"/>
        <w:ind w:left="-5" w:hanging="10"/>
        <w:jc w:val="both"/>
        <w:rPr>
          <w:ins w:id="539" w:author="WESLEY DOS SANTOS GATINHO" w:date="2025-05-23T23:56:00Z" w16du:dateUtc="2025-05-23T23:56:52Z"/>
          <w:rFonts w:ascii="Arial Nova" w:eastAsia="Arial Nova" w:hAnsi="Arial Nova" w:cs="Arial Nova"/>
          <w:color w:val="000000" w:themeColor="text1"/>
          <w:rPrChange w:id="540" w:author="WESLEY DOS SANTOS GATINHO" w:date="2025-05-23T23:57:00Z">
            <w:rPr>
              <w:ins w:id="541" w:author="WESLEY DOS SANTOS GATINHO" w:date="2025-05-23T23:56:00Z" w16du:dateUtc="2025-05-23T23:56:52Z"/>
              <w:rFonts w:ascii="Calibri" w:eastAsia="Calibri" w:hAnsi="Calibri" w:cs="Calibri"/>
              <w:color w:val="000000" w:themeColor="text1"/>
            </w:rPr>
          </w:rPrChange>
        </w:rPr>
        <w:pPrChange w:id="542" w:author="WESLEY DOS SANTOS GATINHO" w:date="2025-05-23T23:57:00Z">
          <w:pPr/>
        </w:pPrChange>
      </w:pPr>
      <w:ins w:id="543" w:author="WESLEY DOS SANTOS GATINHO" w:date="2025-05-23T23:56:00Z">
        <w:r w:rsidRPr="750A0830">
          <w:rPr>
            <w:rFonts w:ascii="Arial Nova" w:eastAsia="Arial Nova" w:hAnsi="Arial Nova" w:cs="Arial Nova"/>
            <w:color w:val="000000" w:themeColor="text1"/>
            <w:rPrChange w:id="544" w:author="WESLEY DOS SANTOS GATINHO" w:date="2025-05-23T23:57:00Z">
              <w:rPr>
                <w:rFonts w:ascii="Calibri" w:eastAsia="Calibri" w:hAnsi="Calibri" w:cs="Calibri"/>
                <w:color w:val="000000" w:themeColor="text1"/>
              </w:rPr>
            </w:rPrChange>
          </w:rPr>
          <w:lastRenderedPageBreak/>
          <w:t xml:space="preserve">5.1. Requisitos Funcionais (RF) </w:t>
        </w:r>
      </w:ins>
    </w:p>
    <w:p w14:paraId="7EBBA855" w14:textId="7FE77EFA" w:rsidR="48096425" w:rsidRDefault="48096425">
      <w:pPr>
        <w:spacing w:after="0" w:line="360" w:lineRule="auto"/>
        <w:ind w:right="3747"/>
        <w:jc w:val="both"/>
        <w:rPr>
          <w:ins w:id="545" w:author="WESLEY DOS SANTOS GATINHO" w:date="2025-05-24T00:26:00Z" w16du:dateUtc="2025-05-24T00:26:07Z"/>
          <w:rFonts w:ascii="Arial Nova" w:eastAsia="Arial Nova" w:hAnsi="Arial Nova" w:cs="Arial Nova"/>
          <w:color w:val="000000" w:themeColor="text1"/>
        </w:rPr>
        <w:pPrChange w:id="546" w:author="WESLEY DOS SANTOS GATINHO" w:date="2025-05-24T00:25:00Z">
          <w:pPr/>
        </w:pPrChange>
      </w:pPr>
      <w:ins w:id="547" w:author="WESLEY DOS SANTOS GATINHO" w:date="2025-05-23T23:56:00Z">
        <w:r w:rsidRPr="750A0830">
          <w:rPr>
            <w:rFonts w:ascii="Arial Nova" w:eastAsia="Arial Nova" w:hAnsi="Arial Nova" w:cs="Arial Nova"/>
            <w:color w:val="000000" w:themeColor="text1"/>
            <w:rPrChange w:id="548" w:author="WESLEY DOS SANTOS GATINHO" w:date="2025-05-23T23:57:00Z">
              <w:rPr>
                <w:rFonts w:ascii="Calibri" w:eastAsia="Calibri" w:hAnsi="Calibri" w:cs="Calibri"/>
                <w:color w:val="000000" w:themeColor="text1"/>
              </w:rPr>
            </w:rPrChange>
          </w:rPr>
          <w:t xml:space="preserve">Gerenciamento de Usuários e </w:t>
        </w:r>
        <w:proofErr w:type="spellStart"/>
        <w:r w:rsidRPr="750A0830">
          <w:rPr>
            <w:rFonts w:ascii="Arial Nova" w:eastAsia="Arial Nova" w:hAnsi="Arial Nova" w:cs="Arial Nova"/>
            <w:color w:val="000000" w:themeColor="text1"/>
            <w:rPrChange w:id="549" w:author="WESLEY DOS SANTOS GATINHO" w:date="2025-05-23T23:57:00Z">
              <w:rPr>
                <w:rFonts w:ascii="Calibri" w:eastAsia="Calibri" w:hAnsi="Calibri" w:cs="Calibri"/>
                <w:color w:val="000000" w:themeColor="text1"/>
              </w:rPr>
            </w:rPrChange>
          </w:rPr>
          <w:t>Onboarding</w:t>
        </w:r>
        <w:proofErr w:type="spellEnd"/>
        <w:r w:rsidRPr="750A0830">
          <w:rPr>
            <w:rFonts w:ascii="Arial Nova" w:eastAsia="Arial Nova" w:hAnsi="Arial Nova" w:cs="Arial Nova"/>
            <w:color w:val="000000" w:themeColor="text1"/>
            <w:rPrChange w:id="550" w:author="WESLEY DOS SANTOS GATINHO" w:date="2025-05-23T23:57:00Z">
              <w:rPr>
                <w:rFonts w:ascii="Calibri" w:eastAsia="Calibri" w:hAnsi="Calibri" w:cs="Calibri"/>
                <w:color w:val="000000" w:themeColor="text1"/>
              </w:rPr>
            </w:rPrChange>
          </w:rPr>
          <w:t xml:space="preserve"> </w:t>
        </w:r>
      </w:ins>
    </w:p>
    <w:p w14:paraId="17AAA1C4" w14:textId="756073BA" w:rsidR="750A0830" w:rsidRDefault="750A0830" w:rsidP="750A0830">
      <w:pPr>
        <w:spacing w:after="0" w:line="360" w:lineRule="auto"/>
        <w:ind w:right="3747"/>
        <w:jc w:val="both"/>
        <w:rPr>
          <w:ins w:id="551" w:author="WESLEY DOS SANTOS GATINHO" w:date="2025-05-24T00:26:00Z" w16du:dateUtc="2025-05-24T00:26:08Z"/>
          <w:rFonts w:ascii="Arial Nova" w:eastAsia="Arial Nova" w:hAnsi="Arial Nova" w:cs="Arial Nova"/>
          <w:color w:val="000000" w:themeColor="text1"/>
        </w:rPr>
      </w:pPr>
    </w:p>
    <w:p w14:paraId="4E6FCC89" w14:textId="02DAF46D" w:rsidR="48096425" w:rsidRDefault="48096425" w:rsidP="750A0830">
      <w:pPr>
        <w:spacing w:after="0" w:line="360" w:lineRule="auto"/>
        <w:ind w:right="3747"/>
        <w:jc w:val="both"/>
        <w:rPr>
          <w:ins w:id="552" w:author="WESLEY DOS SANTOS GATINHO" w:date="2025-05-24T00:25:00Z" w16du:dateUtc="2025-05-24T00:25:25Z"/>
          <w:rFonts w:ascii="Arial Nova" w:eastAsia="Arial Nova" w:hAnsi="Arial Nova" w:cs="Arial Nova"/>
          <w:color w:val="000000" w:themeColor="text1"/>
        </w:rPr>
      </w:pPr>
      <w:ins w:id="553" w:author="WESLEY DOS SANTOS GATINHO" w:date="2025-05-23T23:56:00Z">
        <w:r w:rsidRPr="750A0830">
          <w:rPr>
            <w:rFonts w:ascii="Arial Nova" w:eastAsia="Arial Nova" w:hAnsi="Arial Nova" w:cs="Arial Nova"/>
            <w:color w:val="000000" w:themeColor="text1"/>
            <w:rPrChange w:id="554" w:author="WESLEY DOS SANTOS GATINHO" w:date="2025-05-23T23:57:00Z">
              <w:rPr>
                <w:rFonts w:ascii="Calibri" w:eastAsia="Calibri" w:hAnsi="Calibri" w:cs="Calibri"/>
                <w:color w:val="000000" w:themeColor="text1"/>
              </w:rPr>
            </w:rPrChange>
          </w:rPr>
          <w:t>RF001 – Registro e Login Simples:</w:t>
        </w:r>
      </w:ins>
    </w:p>
    <w:p w14:paraId="3D475086" w14:textId="48CB8301" w:rsidR="48096425" w:rsidRDefault="48096425">
      <w:pPr>
        <w:pStyle w:val="PargrafodaLista"/>
        <w:spacing w:after="0" w:line="360" w:lineRule="auto"/>
        <w:ind w:left="0"/>
        <w:jc w:val="both"/>
        <w:rPr>
          <w:ins w:id="555" w:author="WESLEY DOS SANTOS GATINHO" w:date="2025-05-23T23:56:00Z" w16du:dateUtc="2025-05-23T23:56:52Z"/>
          <w:rFonts w:ascii="Arial Nova" w:eastAsia="Arial Nova" w:hAnsi="Arial Nova" w:cs="Arial Nova"/>
          <w:color w:val="000000" w:themeColor="text1"/>
          <w:rPrChange w:id="556" w:author="WESLEY DOS SANTOS GATINHO" w:date="2025-05-23T23:57:00Z">
            <w:rPr>
              <w:ins w:id="557" w:author="WESLEY DOS SANTOS GATINHO" w:date="2025-05-23T23:56:00Z" w16du:dateUtc="2025-05-23T23:56:52Z"/>
              <w:rFonts w:ascii="Calibri" w:eastAsia="Calibri" w:hAnsi="Calibri" w:cs="Calibri"/>
              <w:color w:val="000000" w:themeColor="text1"/>
            </w:rPr>
          </w:rPrChange>
        </w:rPr>
        <w:pPrChange w:id="558" w:author="WESLEY DOS SANTOS GATINHO" w:date="2025-05-24T00:25:00Z">
          <w:pPr>
            <w:pStyle w:val="PargrafodaLista"/>
            <w:numPr>
              <w:numId w:val="15"/>
            </w:numPr>
            <w:ind w:hanging="360"/>
          </w:pPr>
        </w:pPrChange>
      </w:pPr>
      <w:ins w:id="559" w:author="WESLEY DOS SANTOS GATINHO" w:date="2025-05-23T23:56:00Z">
        <w:r w:rsidRPr="750A0830">
          <w:rPr>
            <w:rFonts w:ascii="Arial Nova" w:eastAsia="Arial Nova" w:hAnsi="Arial Nova" w:cs="Arial Nova"/>
            <w:color w:val="000000" w:themeColor="text1"/>
            <w:rPrChange w:id="560" w:author="WESLEY DOS SANTOS GATINHO" w:date="2025-05-23T23:57:00Z">
              <w:rPr>
                <w:rFonts w:ascii="Calibri" w:eastAsia="Calibri" w:hAnsi="Calibri" w:cs="Calibri"/>
                <w:color w:val="000000" w:themeColor="text1"/>
              </w:rPr>
            </w:rPrChange>
          </w:rPr>
          <w:t xml:space="preserve">Descrição: O aplicativo permitirá a criação de um perfil local simplificado, exigindo apenas um nome de usuário. </w:t>
        </w:r>
      </w:ins>
    </w:p>
    <w:p w14:paraId="48E72D58" w14:textId="050C3F0D" w:rsidR="48096425" w:rsidRDefault="48096425">
      <w:pPr>
        <w:pStyle w:val="PargrafodaLista"/>
        <w:spacing w:after="0" w:line="360" w:lineRule="auto"/>
        <w:ind w:left="0"/>
        <w:jc w:val="both"/>
        <w:rPr>
          <w:ins w:id="561" w:author="WESLEY DOS SANTOS GATINHO" w:date="2025-05-24T00:26:00Z" w16du:dateUtc="2025-05-24T00:26:15Z"/>
          <w:rFonts w:ascii="Arial Nova" w:eastAsia="Arial Nova" w:hAnsi="Arial Nova" w:cs="Arial Nova"/>
          <w:color w:val="000000" w:themeColor="text1"/>
        </w:rPr>
        <w:pPrChange w:id="562" w:author="WESLEY DOS SANTOS GATINHO" w:date="2025-05-24T00:25:00Z">
          <w:pPr>
            <w:pStyle w:val="PargrafodaLista"/>
            <w:numPr>
              <w:numId w:val="15"/>
            </w:numPr>
            <w:ind w:hanging="360"/>
          </w:pPr>
        </w:pPrChange>
      </w:pPr>
      <w:ins w:id="563" w:author="WESLEY DOS SANTOS GATINHO" w:date="2025-05-23T23:56:00Z">
        <w:r w:rsidRPr="750A0830">
          <w:rPr>
            <w:rFonts w:ascii="Arial Nova" w:eastAsia="Arial Nova" w:hAnsi="Arial Nova" w:cs="Arial Nova"/>
            <w:color w:val="000000" w:themeColor="text1"/>
            <w:rPrChange w:id="564" w:author="WESLEY DOS SANTOS GATINHO" w:date="2025-05-23T23:57:00Z">
              <w:rPr>
                <w:rFonts w:ascii="Calibri" w:eastAsia="Calibri" w:hAnsi="Calibri" w:cs="Calibri"/>
                <w:color w:val="000000" w:themeColor="text1"/>
              </w:rPr>
            </w:rPrChange>
          </w:rPr>
          <w:t xml:space="preserve">Objetivo: Permitir a personalização mínima e o acompanhamento básico, evitando a complexidade de um sistema de contas completo no MVP. </w:t>
        </w:r>
      </w:ins>
    </w:p>
    <w:p w14:paraId="0E8AF9AC" w14:textId="6B4084CF" w:rsidR="750A0830" w:rsidRDefault="750A0830" w:rsidP="750A0830">
      <w:pPr>
        <w:pStyle w:val="PargrafodaLista"/>
        <w:spacing w:after="0" w:line="360" w:lineRule="auto"/>
        <w:ind w:left="0"/>
        <w:jc w:val="both"/>
        <w:rPr>
          <w:ins w:id="565" w:author="WESLEY DOS SANTOS GATINHO" w:date="2025-05-24T00:25:00Z" w16du:dateUtc="2025-05-24T00:25:47Z"/>
          <w:rFonts w:ascii="Arial Nova" w:eastAsia="Arial Nova" w:hAnsi="Arial Nova" w:cs="Arial Nova"/>
          <w:color w:val="000000" w:themeColor="text1"/>
        </w:rPr>
      </w:pPr>
    </w:p>
    <w:p w14:paraId="55129E09" w14:textId="1A0AA545" w:rsidR="750A0830" w:rsidRDefault="750A0830" w:rsidP="750A0830">
      <w:pPr>
        <w:pStyle w:val="PargrafodaLista"/>
        <w:spacing w:after="0" w:line="360" w:lineRule="auto"/>
        <w:ind w:left="0"/>
        <w:jc w:val="both"/>
        <w:rPr>
          <w:ins w:id="566" w:author="WESLEY DOS SANTOS GATINHO" w:date="2025-05-24T00:26:00Z" w16du:dateUtc="2025-05-24T00:26:17Z"/>
          <w:rFonts w:ascii="Arial Nova" w:eastAsia="Arial Nova" w:hAnsi="Arial Nova" w:cs="Arial Nova"/>
          <w:color w:val="000000" w:themeColor="text1"/>
        </w:rPr>
      </w:pPr>
    </w:p>
    <w:p w14:paraId="0AAF03F9" w14:textId="15BE4AD9" w:rsidR="48096425" w:rsidRDefault="48096425" w:rsidP="750A0830">
      <w:pPr>
        <w:pStyle w:val="PargrafodaLista"/>
        <w:spacing w:after="0" w:line="360" w:lineRule="auto"/>
        <w:ind w:left="0"/>
        <w:jc w:val="both"/>
        <w:rPr>
          <w:ins w:id="567" w:author="WESLEY DOS SANTOS GATINHO" w:date="2025-05-23T23:56:00Z" w16du:dateUtc="2025-05-23T23:56:52Z"/>
          <w:rFonts w:ascii="Arial Nova" w:eastAsia="Arial Nova" w:hAnsi="Arial Nova" w:cs="Arial Nova"/>
          <w:color w:val="000000" w:themeColor="text1"/>
          <w:rPrChange w:id="568" w:author="WESLEY DOS SANTOS GATINHO" w:date="2025-05-23T23:57:00Z">
            <w:rPr>
              <w:ins w:id="569" w:author="WESLEY DOS SANTOS GATINHO" w:date="2025-05-23T23:56:00Z" w16du:dateUtc="2025-05-23T23:56:52Z"/>
              <w:rFonts w:ascii="Calibri" w:eastAsia="Calibri" w:hAnsi="Calibri" w:cs="Calibri"/>
              <w:color w:val="000000" w:themeColor="text1"/>
            </w:rPr>
          </w:rPrChange>
        </w:rPr>
      </w:pPr>
      <w:ins w:id="570" w:author="WESLEY DOS SANTOS GATINHO" w:date="2025-05-23T23:56:00Z">
        <w:r w:rsidRPr="750A0830">
          <w:rPr>
            <w:rFonts w:ascii="Arial Nova" w:eastAsia="Arial Nova" w:hAnsi="Arial Nova" w:cs="Arial Nova"/>
            <w:color w:val="000000" w:themeColor="text1"/>
            <w:rPrChange w:id="571" w:author="WESLEY DOS SANTOS GATINHO" w:date="2025-05-23T23:57:00Z">
              <w:rPr>
                <w:rFonts w:ascii="Calibri" w:eastAsia="Calibri" w:hAnsi="Calibri" w:cs="Calibri"/>
                <w:color w:val="000000" w:themeColor="text1"/>
              </w:rPr>
            </w:rPrChange>
          </w:rPr>
          <w:t xml:space="preserve">RF002 – </w:t>
        </w:r>
        <w:proofErr w:type="spellStart"/>
        <w:r w:rsidRPr="750A0830">
          <w:rPr>
            <w:rFonts w:ascii="Arial Nova" w:eastAsia="Arial Nova" w:hAnsi="Arial Nova" w:cs="Arial Nova"/>
            <w:color w:val="000000" w:themeColor="text1"/>
            <w:rPrChange w:id="572" w:author="WESLEY DOS SANTOS GATINHO" w:date="2025-05-23T23:57:00Z">
              <w:rPr>
                <w:rFonts w:ascii="Calibri" w:eastAsia="Calibri" w:hAnsi="Calibri" w:cs="Calibri"/>
                <w:color w:val="000000" w:themeColor="text1"/>
              </w:rPr>
            </w:rPrChange>
          </w:rPr>
          <w:t>Onboarding</w:t>
        </w:r>
        <w:proofErr w:type="spellEnd"/>
        <w:r w:rsidRPr="750A0830">
          <w:rPr>
            <w:rFonts w:ascii="Arial Nova" w:eastAsia="Arial Nova" w:hAnsi="Arial Nova" w:cs="Arial Nova"/>
            <w:color w:val="000000" w:themeColor="text1"/>
            <w:rPrChange w:id="573" w:author="WESLEY DOS SANTOS GATINHO" w:date="2025-05-23T23:57:00Z">
              <w:rPr>
                <w:rFonts w:ascii="Calibri" w:eastAsia="Calibri" w:hAnsi="Calibri" w:cs="Calibri"/>
                <w:color w:val="000000" w:themeColor="text1"/>
              </w:rPr>
            </w:rPrChange>
          </w:rPr>
          <w:t xml:space="preserve"> Inicial: </w:t>
        </w:r>
      </w:ins>
    </w:p>
    <w:p w14:paraId="22E9F5F7" w14:textId="52E91ACA" w:rsidR="48096425" w:rsidRDefault="48096425">
      <w:pPr>
        <w:pStyle w:val="PargrafodaLista"/>
        <w:spacing w:after="0" w:line="360" w:lineRule="auto"/>
        <w:ind w:left="0"/>
        <w:jc w:val="both"/>
        <w:rPr>
          <w:ins w:id="574" w:author="WESLEY DOS SANTOS GATINHO" w:date="2025-05-24T00:25:00Z" w16du:dateUtc="2025-05-24T00:25:41Z"/>
          <w:rFonts w:ascii="Arial Nova" w:eastAsia="Arial Nova" w:hAnsi="Arial Nova" w:cs="Arial Nova"/>
          <w:color w:val="000000" w:themeColor="text1"/>
        </w:rPr>
        <w:pPrChange w:id="575" w:author="WESLEY DOS SANTOS GATINHO" w:date="2025-05-24T00:25:00Z">
          <w:pPr>
            <w:pStyle w:val="PargrafodaLista"/>
            <w:numPr>
              <w:numId w:val="15"/>
            </w:numPr>
            <w:ind w:hanging="360"/>
          </w:pPr>
        </w:pPrChange>
      </w:pPr>
      <w:ins w:id="576" w:author="WESLEY DOS SANTOS GATINHO" w:date="2025-05-23T23:56:00Z">
        <w:r w:rsidRPr="750A0830">
          <w:rPr>
            <w:rFonts w:ascii="Arial Nova" w:eastAsia="Arial Nova" w:hAnsi="Arial Nova" w:cs="Arial Nova"/>
            <w:color w:val="000000" w:themeColor="text1"/>
            <w:rPrChange w:id="577" w:author="WESLEY DOS SANTOS GATINHO" w:date="2025-05-23T23:57:00Z">
              <w:rPr>
                <w:rFonts w:ascii="Calibri" w:eastAsia="Calibri" w:hAnsi="Calibri" w:cs="Calibri"/>
                <w:color w:val="000000" w:themeColor="text1"/>
              </w:rPr>
            </w:rPrChange>
          </w:rPr>
          <w:t xml:space="preserve">Descrição: Uma sequência curta e visualmente guiada será apresentada no primeiro uso. </w:t>
        </w:r>
      </w:ins>
    </w:p>
    <w:p w14:paraId="7E61DED4" w14:textId="0E531EDC" w:rsidR="48096425" w:rsidRDefault="48096425" w:rsidP="750A0830">
      <w:pPr>
        <w:pStyle w:val="PargrafodaLista"/>
        <w:spacing w:after="0" w:line="360" w:lineRule="auto"/>
        <w:ind w:left="0"/>
        <w:jc w:val="both"/>
        <w:rPr>
          <w:ins w:id="578" w:author="WESLEY DOS SANTOS GATINHO" w:date="2025-05-24T00:26:00Z" w16du:dateUtc="2025-05-24T00:26:28Z"/>
          <w:rFonts w:ascii="Arial Nova" w:eastAsia="Arial Nova" w:hAnsi="Arial Nova" w:cs="Arial Nova"/>
          <w:color w:val="000000" w:themeColor="text1"/>
        </w:rPr>
      </w:pPr>
      <w:ins w:id="579" w:author="WESLEY DOS SANTOS GATINHO" w:date="2025-05-23T23:56:00Z">
        <w:r w:rsidRPr="750A0830">
          <w:rPr>
            <w:rFonts w:ascii="Arial Nova" w:eastAsia="Arial Nova" w:hAnsi="Arial Nova" w:cs="Arial Nova"/>
            <w:color w:val="000000" w:themeColor="text1"/>
            <w:rPrChange w:id="580" w:author="WESLEY DOS SANTOS GATINHO" w:date="2025-05-23T23:57:00Z">
              <w:rPr>
                <w:rFonts w:ascii="Calibri" w:eastAsia="Calibri" w:hAnsi="Calibri" w:cs="Calibri"/>
                <w:color w:val="000000" w:themeColor="text1"/>
              </w:rPr>
            </w:rPrChange>
          </w:rPr>
          <w:t xml:space="preserve">Objetivo: Educar o usuário rapidamente, garantir as permissões necessárias e configurar a experiência inicial. </w:t>
        </w:r>
        <w:r>
          <w:br/>
        </w:r>
      </w:ins>
    </w:p>
    <w:p w14:paraId="21A9F73D" w14:textId="1DDD1C84" w:rsidR="48096425" w:rsidRDefault="48096425" w:rsidP="750A0830">
      <w:pPr>
        <w:pStyle w:val="PargrafodaLista"/>
        <w:spacing w:after="0" w:line="360" w:lineRule="auto"/>
        <w:ind w:left="0"/>
        <w:jc w:val="both"/>
        <w:rPr>
          <w:ins w:id="581" w:author="WESLEY DOS SANTOS GATINHO" w:date="2025-05-23T23:56:00Z" w16du:dateUtc="2025-05-23T23:56:52Z"/>
          <w:rFonts w:ascii="Arial Nova" w:eastAsia="Arial Nova" w:hAnsi="Arial Nova" w:cs="Arial Nova"/>
          <w:color w:val="000000" w:themeColor="text1"/>
          <w:rPrChange w:id="582" w:author="WESLEY DOS SANTOS GATINHO" w:date="2025-05-23T23:57:00Z">
            <w:rPr>
              <w:ins w:id="583" w:author="WESLEY DOS SANTOS GATINHO" w:date="2025-05-23T23:56:00Z" w16du:dateUtc="2025-05-23T23:56:52Z"/>
              <w:rFonts w:ascii="Calibri" w:eastAsia="Calibri" w:hAnsi="Calibri" w:cs="Calibri"/>
              <w:color w:val="000000" w:themeColor="text1"/>
            </w:rPr>
          </w:rPrChange>
        </w:rPr>
      </w:pPr>
      <w:ins w:id="584" w:author="WESLEY DOS SANTOS GATINHO" w:date="2025-05-23T23:56:00Z">
        <w:r w:rsidRPr="750A0830">
          <w:rPr>
            <w:rFonts w:ascii="Arial Nova" w:eastAsia="Arial Nova" w:hAnsi="Arial Nova" w:cs="Arial Nova"/>
            <w:color w:val="000000" w:themeColor="text1"/>
            <w:rPrChange w:id="585" w:author="WESLEY DOS SANTOS GATINHO" w:date="2025-05-23T23:57:00Z">
              <w:rPr>
                <w:rFonts w:ascii="Calibri" w:eastAsia="Calibri" w:hAnsi="Calibri" w:cs="Calibri"/>
                <w:color w:val="000000" w:themeColor="text1"/>
              </w:rPr>
            </w:rPrChange>
          </w:rPr>
          <w:t xml:space="preserve">Treino e Feedback da IA </w:t>
        </w:r>
      </w:ins>
    </w:p>
    <w:p w14:paraId="1A98DFA5" w14:textId="70D16DA8" w:rsidR="48096425" w:rsidRDefault="48096425">
      <w:pPr>
        <w:pStyle w:val="PargrafodaLista"/>
        <w:spacing w:after="0" w:line="360" w:lineRule="auto"/>
        <w:ind w:left="0"/>
        <w:jc w:val="both"/>
        <w:rPr>
          <w:ins w:id="586" w:author="WESLEY DOS SANTOS GATINHO" w:date="2025-05-23T23:56:00Z" w16du:dateUtc="2025-05-23T23:56:52Z"/>
          <w:rFonts w:ascii="Arial Nova" w:eastAsia="Arial Nova" w:hAnsi="Arial Nova" w:cs="Arial Nova"/>
          <w:color w:val="000000" w:themeColor="text1"/>
          <w:rPrChange w:id="587" w:author="WESLEY DOS SANTOS GATINHO" w:date="2025-05-23T23:57:00Z">
            <w:rPr>
              <w:ins w:id="588" w:author="WESLEY DOS SANTOS GATINHO" w:date="2025-05-23T23:56:00Z" w16du:dateUtc="2025-05-23T23:56:52Z"/>
              <w:rFonts w:ascii="Calibri" w:eastAsia="Calibri" w:hAnsi="Calibri" w:cs="Calibri"/>
              <w:color w:val="000000" w:themeColor="text1"/>
            </w:rPr>
          </w:rPrChange>
        </w:rPr>
        <w:pPrChange w:id="589" w:author="WESLEY DOS SANTOS GATINHO" w:date="2025-05-24T00:26:00Z">
          <w:pPr>
            <w:pStyle w:val="PargrafodaLista"/>
            <w:numPr>
              <w:numId w:val="14"/>
            </w:numPr>
            <w:ind w:hanging="360"/>
          </w:pPr>
        </w:pPrChange>
      </w:pPr>
      <w:ins w:id="590" w:author="WESLEY DOS SANTOS GATINHO" w:date="2025-05-23T23:56:00Z">
        <w:r w:rsidRPr="750A0830">
          <w:rPr>
            <w:rFonts w:ascii="Arial Nova" w:eastAsia="Arial Nova" w:hAnsi="Arial Nova" w:cs="Arial Nova"/>
            <w:color w:val="000000" w:themeColor="text1"/>
            <w:rPrChange w:id="591" w:author="WESLEY DOS SANTOS GATINHO" w:date="2025-05-23T23:57:00Z">
              <w:rPr>
                <w:rFonts w:ascii="Calibri" w:eastAsia="Calibri" w:hAnsi="Calibri" w:cs="Calibri"/>
                <w:color w:val="000000" w:themeColor="text1"/>
              </w:rPr>
            </w:rPrChange>
          </w:rPr>
          <w:t xml:space="preserve">RF003 – Seleção de Exercícios: </w:t>
        </w:r>
      </w:ins>
    </w:p>
    <w:p w14:paraId="4D5CF7CB" w14:textId="545A4CAB" w:rsidR="48096425" w:rsidRDefault="48096425">
      <w:pPr>
        <w:pStyle w:val="PargrafodaLista"/>
        <w:spacing w:after="0" w:line="360" w:lineRule="auto"/>
        <w:ind w:left="0"/>
        <w:jc w:val="both"/>
        <w:rPr>
          <w:ins w:id="592" w:author="WESLEY DOS SANTOS GATINHO" w:date="2025-05-23T23:56:00Z" w16du:dateUtc="2025-05-23T23:56:52Z"/>
          <w:rFonts w:ascii="Arial Nova" w:eastAsia="Arial Nova" w:hAnsi="Arial Nova" w:cs="Arial Nova"/>
          <w:color w:val="000000" w:themeColor="text1"/>
          <w:rPrChange w:id="593" w:author="WESLEY DOS SANTOS GATINHO" w:date="2025-05-23T23:57:00Z">
            <w:rPr>
              <w:ins w:id="594" w:author="WESLEY DOS SANTOS GATINHO" w:date="2025-05-23T23:56:00Z" w16du:dateUtc="2025-05-23T23:56:52Z"/>
              <w:rFonts w:ascii="Calibri" w:eastAsia="Calibri" w:hAnsi="Calibri" w:cs="Calibri"/>
              <w:color w:val="000000" w:themeColor="text1"/>
            </w:rPr>
          </w:rPrChange>
        </w:rPr>
        <w:pPrChange w:id="595" w:author="WESLEY DOS SANTOS GATINHO" w:date="2025-05-24T00:26:00Z">
          <w:pPr>
            <w:pStyle w:val="PargrafodaLista"/>
            <w:numPr>
              <w:numId w:val="14"/>
            </w:numPr>
            <w:ind w:hanging="360"/>
          </w:pPr>
        </w:pPrChange>
      </w:pPr>
      <w:ins w:id="596" w:author="WESLEY DOS SANTOS GATINHO" w:date="2025-05-23T23:56:00Z">
        <w:r w:rsidRPr="750A0830">
          <w:rPr>
            <w:rFonts w:ascii="Arial Nova" w:eastAsia="Arial Nova" w:hAnsi="Arial Nova" w:cs="Arial Nova"/>
            <w:color w:val="000000" w:themeColor="text1"/>
            <w:rPrChange w:id="597" w:author="WESLEY DOS SANTOS GATINHO" w:date="2025-05-23T23:57:00Z">
              <w:rPr>
                <w:rFonts w:ascii="Calibri" w:eastAsia="Calibri" w:hAnsi="Calibri" w:cs="Calibri"/>
                <w:color w:val="000000" w:themeColor="text1"/>
              </w:rPr>
            </w:rPrChange>
          </w:rPr>
          <w:t xml:space="preserve">Descrição: O usuário poderá selecionar 1 dos 2-3 exercícios disponíveis para iniciar uma sessão. </w:t>
        </w:r>
      </w:ins>
    </w:p>
    <w:p w14:paraId="28A45486" w14:textId="5A1028F8" w:rsidR="48096425" w:rsidRDefault="48096425">
      <w:pPr>
        <w:pStyle w:val="PargrafodaLista"/>
        <w:spacing w:after="0" w:line="360" w:lineRule="auto"/>
        <w:ind w:left="0"/>
        <w:jc w:val="both"/>
        <w:rPr>
          <w:ins w:id="598" w:author="WESLEY DOS SANTOS GATINHO" w:date="2025-05-23T23:56:00Z" w16du:dateUtc="2025-05-23T23:56:52Z"/>
          <w:rFonts w:ascii="Arial Nova" w:eastAsia="Arial Nova" w:hAnsi="Arial Nova" w:cs="Arial Nova"/>
          <w:color w:val="000000" w:themeColor="text1"/>
          <w:rPrChange w:id="599" w:author="WESLEY DOS SANTOS GATINHO" w:date="2025-05-23T23:57:00Z">
            <w:rPr>
              <w:ins w:id="600" w:author="WESLEY DOS SANTOS GATINHO" w:date="2025-05-23T23:56:00Z" w16du:dateUtc="2025-05-23T23:56:52Z"/>
              <w:rFonts w:ascii="Calibri" w:eastAsia="Calibri" w:hAnsi="Calibri" w:cs="Calibri"/>
              <w:color w:val="000000" w:themeColor="text1"/>
            </w:rPr>
          </w:rPrChange>
        </w:rPr>
        <w:pPrChange w:id="601" w:author="WESLEY DOS SANTOS GATINHO" w:date="2025-05-24T00:26:00Z">
          <w:pPr>
            <w:pStyle w:val="PargrafodaLista"/>
            <w:numPr>
              <w:numId w:val="14"/>
            </w:numPr>
            <w:ind w:hanging="360"/>
          </w:pPr>
        </w:pPrChange>
      </w:pPr>
      <w:ins w:id="602" w:author="WESLEY DOS SANTOS GATINHO" w:date="2025-05-23T23:56:00Z">
        <w:r w:rsidRPr="750A0830">
          <w:rPr>
            <w:rFonts w:ascii="Arial Nova" w:eastAsia="Arial Nova" w:hAnsi="Arial Nova" w:cs="Arial Nova"/>
            <w:color w:val="000000" w:themeColor="text1"/>
            <w:rPrChange w:id="603" w:author="WESLEY DOS SANTOS GATINHO" w:date="2025-05-23T23:57:00Z">
              <w:rPr>
                <w:rFonts w:ascii="Calibri" w:eastAsia="Calibri" w:hAnsi="Calibri" w:cs="Calibri"/>
                <w:color w:val="000000" w:themeColor="text1"/>
              </w:rPr>
            </w:rPrChange>
          </w:rPr>
          <w:t xml:space="preserve">Objetivo: Permitir que o usuário escolha seu treino e que o sistema se prepare para a análise correta. </w:t>
        </w:r>
      </w:ins>
    </w:p>
    <w:p w14:paraId="5BE5CD64" w14:textId="3C0EB115" w:rsidR="750A0830" w:rsidRDefault="750A0830" w:rsidP="750A0830">
      <w:pPr>
        <w:pStyle w:val="PargrafodaLista"/>
        <w:spacing w:after="0" w:line="360" w:lineRule="auto"/>
        <w:ind w:left="0"/>
        <w:jc w:val="both"/>
        <w:rPr>
          <w:ins w:id="604" w:author="WESLEY DOS SANTOS GATINHO" w:date="2025-05-24T00:26:00Z" w16du:dateUtc="2025-05-24T00:26:39Z"/>
          <w:rFonts w:ascii="Arial Nova" w:eastAsia="Arial Nova" w:hAnsi="Arial Nova" w:cs="Arial Nova"/>
          <w:color w:val="000000" w:themeColor="text1"/>
        </w:rPr>
      </w:pPr>
    </w:p>
    <w:p w14:paraId="601E1AA3" w14:textId="7D14F355" w:rsidR="48096425" w:rsidRDefault="48096425">
      <w:pPr>
        <w:pStyle w:val="PargrafodaLista"/>
        <w:spacing w:after="0" w:line="360" w:lineRule="auto"/>
        <w:ind w:left="0"/>
        <w:jc w:val="both"/>
        <w:rPr>
          <w:ins w:id="605" w:author="WESLEY DOS SANTOS GATINHO" w:date="2025-05-23T23:56:00Z" w16du:dateUtc="2025-05-23T23:56:52Z"/>
          <w:rFonts w:ascii="Arial Nova" w:eastAsia="Arial Nova" w:hAnsi="Arial Nova" w:cs="Arial Nova"/>
          <w:color w:val="000000" w:themeColor="text1"/>
          <w:rPrChange w:id="606" w:author="WESLEY DOS SANTOS GATINHO" w:date="2025-05-23T23:57:00Z">
            <w:rPr>
              <w:ins w:id="607" w:author="WESLEY DOS SANTOS GATINHO" w:date="2025-05-23T23:56:00Z" w16du:dateUtc="2025-05-23T23:56:52Z"/>
              <w:rFonts w:ascii="Calibri" w:eastAsia="Calibri" w:hAnsi="Calibri" w:cs="Calibri"/>
              <w:color w:val="000000" w:themeColor="text1"/>
            </w:rPr>
          </w:rPrChange>
        </w:rPr>
        <w:pPrChange w:id="608" w:author="WESLEY DOS SANTOS GATINHO" w:date="2025-05-24T00:26:00Z">
          <w:pPr>
            <w:pStyle w:val="PargrafodaLista"/>
            <w:numPr>
              <w:numId w:val="14"/>
            </w:numPr>
            <w:ind w:hanging="360"/>
          </w:pPr>
        </w:pPrChange>
      </w:pPr>
      <w:ins w:id="609" w:author="WESLEY DOS SANTOS GATINHO" w:date="2025-05-23T23:56:00Z">
        <w:r w:rsidRPr="750A0830">
          <w:rPr>
            <w:rFonts w:ascii="Arial Nova" w:eastAsia="Arial Nova" w:hAnsi="Arial Nova" w:cs="Arial Nova"/>
            <w:color w:val="000000" w:themeColor="text1"/>
            <w:rPrChange w:id="610" w:author="WESLEY DOS SANTOS GATINHO" w:date="2025-05-23T23:57:00Z">
              <w:rPr>
                <w:rFonts w:ascii="Calibri" w:eastAsia="Calibri" w:hAnsi="Calibri" w:cs="Calibri"/>
                <w:color w:val="000000" w:themeColor="text1"/>
              </w:rPr>
            </w:rPrChange>
          </w:rPr>
          <w:t xml:space="preserve">RF004 – Feedback Postural em Tempo Real: </w:t>
        </w:r>
      </w:ins>
    </w:p>
    <w:p w14:paraId="520F139B" w14:textId="381D3983" w:rsidR="48096425" w:rsidRDefault="48096425">
      <w:pPr>
        <w:pStyle w:val="PargrafodaLista"/>
        <w:spacing w:after="0" w:line="360" w:lineRule="auto"/>
        <w:ind w:left="0"/>
        <w:jc w:val="both"/>
        <w:rPr>
          <w:ins w:id="611" w:author="WESLEY DOS SANTOS GATINHO" w:date="2025-05-23T23:56:00Z" w16du:dateUtc="2025-05-23T23:56:52Z"/>
          <w:rFonts w:ascii="Arial Nova" w:eastAsia="Arial Nova" w:hAnsi="Arial Nova" w:cs="Arial Nova"/>
          <w:color w:val="000000" w:themeColor="text1"/>
          <w:rPrChange w:id="612" w:author="WESLEY DOS SANTOS GATINHO" w:date="2025-05-23T23:57:00Z">
            <w:rPr>
              <w:ins w:id="613" w:author="WESLEY DOS SANTOS GATINHO" w:date="2025-05-23T23:56:00Z" w16du:dateUtc="2025-05-23T23:56:52Z"/>
              <w:rFonts w:ascii="Calibri" w:eastAsia="Calibri" w:hAnsi="Calibri" w:cs="Calibri"/>
              <w:color w:val="000000" w:themeColor="text1"/>
            </w:rPr>
          </w:rPrChange>
        </w:rPr>
        <w:pPrChange w:id="614" w:author="WESLEY DOS SANTOS GATINHO" w:date="2025-05-24T00:26:00Z">
          <w:pPr>
            <w:pStyle w:val="PargrafodaLista"/>
            <w:numPr>
              <w:numId w:val="14"/>
            </w:numPr>
            <w:ind w:hanging="360"/>
          </w:pPr>
        </w:pPrChange>
      </w:pPr>
      <w:ins w:id="615" w:author="WESLEY DOS SANTOS GATINHO" w:date="2025-05-23T23:56:00Z">
        <w:r w:rsidRPr="750A0830">
          <w:rPr>
            <w:rFonts w:ascii="Arial Nova" w:eastAsia="Arial Nova" w:hAnsi="Arial Nova" w:cs="Arial Nova"/>
            <w:color w:val="000000" w:themeColor="text1"/>
            <w:rPrChange w:id="616" w:author="WESLEY DOS SANTOS GATINHO" w:date="2025-05-23T23:57:00Z">
              <w:rPr>
                <w:rFonts w:ascii="Calibri" w:eastAsia="Calibri" w:hAnsi="Calibri" w:cs="Calibri"/>
                <w:color w:val="000000" w:themeColor="text1"/>
              </w:rPr>
            </w:rPrChange>
          </w:rPr>
          <w:t xml:space="preserve">Descrição: O sistema analisará continuamente a postura do usuário via câmera durante a sessão. Notificações rápidas para evitar lesões ou má execução. </w:t>
        </w:r>
      </w:ins>
    </w:p>
    <w:p w14:paraId="2E5D42F5" w14:textId="782C9840" w:rsidR="48096425" w:rsidRDefault="48096425">
      <w:pPr>
        <w:pStyle w:val="PargrafodaLista"/>
        <w:spacing w:after="0" w:line="360" w:lineRule="auto"/>
        <w:ind w:left="0"/>
        <w:jc w:val="both"/>
        <w:rPr>
          <w:ins w:id="617" w:author="WESLEY DOS SANTOS GATINHO" w:date="2025-05-23T23:56:00Z" w16du:dateUtc="2025-05-23T23:56:52Z"/>
          <w:rFonts w:ascii="Arial Nova" w:eastAsia="Arial Nova" w:hAnsi="Arial Nova" w:cs="Arial Nova"/>
          <w:color w:val="000000" w:themeColor="text1"/>
          <w:rPrChange w:id="618" w:author="WESLEY DOS SANTOS GATINHO" w:date="2025-05-23T23:57:00Z">
            <w:rPr>
              <w:ins w:id="619" w:author="WESLEY DOS SANTOS GATINHO" w:date="2025-05-23T23:56:00Z" w16du:dateUtc="2025-05-23T23:56:52Z"/>
              <w:rFonts w:ascii="Calibri" w:eastAsia="Calibri" w:hAnsi="Calibri" w:cs="Calibri"/>
              <w:color w:val="000000" w:themeColor="text1"/>
            </w:rPr>
          </w:rPrChange>
        </w:rPr>
        <w:pPrChange w:id="620" w:author="WESLEY DOS SANTOS GATINHO" w:date="2025-05-24T00:26:00Z">
          <w:pPr>
            <w:pStyle w:val="PargrafodaLista"/>
            <w:numPr>
              <w:numId w:val="14"/>
            </w:numPr>
            <w:ind w:hanging="360"/>
          </w:pPr>
        </w:pPrChange>
      </w:pPr>
      <w:ins w:id="621" w:author="WESLEY DOS SANTOS GATINHO" w:date="2025-05-23T23:56:00Z">
        <w:r w:rsidRPr="750A0830">
          <w:rPr>
            <w:rFonts w:ascii="Arial Nova" w:eastAsia="Arial Nova" w:hAnsi="Arial Nova" w:cs="Arial Nova"/>
            <w:color w:val="000000" w:themeColor="text1"/>
            <w:rPrChange w:id="622" w:author="WESLEY DOS SANTOS GATINHO" w:date="2025-05-23T23:57:00Z">
              <w:rPr>
                <w:rFonts w:ascii="Calibri" w:eastAsia="Calibri" w:hAnsi="Calibri" w:cs="Calibri"/>
                <w:color w:val="000000" w:themeColor="text1"/>
              </w:rPr>
            </w:rPrChange>
          </w:rPr>
          <w:t xml:space="preserve">Objetivo: Fornecer a funcionalidade central do app: correção postural ao vivo. </w:t>
        </w:r>
      </w:ins>
    </w:p>
    <w:p w14:paraId="24F63F42" w14:textId="451DED0B" w:rsidR="750A0830" w:rsidRDefault="750A0830" w:rsidP="750A0830">
      <w:pPr>
        <w:pStyle w:val="PargrafodaLista"/>
        <w:spacing w:after="0" w:line="360" w:lineRule="auto"/>
        <w:ind w:left="160" w:hanging="160"/>
        <w:jc w:val="both"/>
        <w:rPr>
          <w:ins w:id="623" w:author="WESLEY DOS SANTOS GATINHO" w:date="2025-05-24T00:26:00Z" w16du:dateUtc="2025-05-24T00:26:44Z"/>
          <w:rFonts w:ascii="Arial Nova" w:eastAsia="Arial Nova" w:hAnsi="Arial Nova" w:cs="Arial Nova"/>
          <w:color w:val="000000" w:themeColor="text1"/>
        </w:rPr>
      </w:pPr>
    </w:p>
    <w:p w14:paraId="5291E895" w14:textId="6052195A" w:rsidR="48096425" w:rsidRDefault="48096425">
      <w:pPr>
        <w:pStyle w:val="PargrafodaLista"/>
        <w:spacing w:after="0" w:line="360" w:lineRule="auto"/>
        <w:ind w:left="0"/>
        <w:jc w:val="both"/>
        <w:rPr>
          <w:ins w:id="624" w:author="WESLEY DOS SANTOS GATINHO" w:date="2025-05-23T23:56:00Z" w16du:dateUtc="2025-05-23T23:56:52Z"/>
          <w:rFonts w:ascii="Arial Nova" w:eastAsia="Arial Nova" w:hAnsi="Arial Nova" w:cs="Arial Nova"/>
          <w:color w:val="000000" w:themeColor="text1"/>
          <w:rPrChange w:id="625" w:author="WESLEY DOS SANTOS GATINHO" w:date="2025-05-23T23:57:00Z">
            <w:rPr>
              <w:ins w:id="626" w:author="WESLEY DOS SANTOS GATINHO" w:date="2025-05-23T23:56:00Z" w16du:dateUtc="2025-05-23T23:56:52Z"/>
              <w:rFonts w:ascii="Calibri" w:eastAsia="Calibri" w:hAnsi="Calibri" w:cs="Calibri"/>
              <w:color w:val="000000" w:themeColor="text1"/>
            </w:rPr>
          </w:rPrChange>
        </w:rPr>
        <w:pPrChange w:id="627" w:author="WESLEY DOS SANTOS GATINHO" w:date="2025-05-24T00:26:00Z">
          <w:pPr>
            <w:pStyle w:val="PargrafodaLista"/>
            <w:numPr>
              <w:numId w:val="14"/>
            </w:numPr>
            <w:ind w:hanging="360"/>
          </w:pPr>
        </w:pPrChange>
      </w:pPr>
      <w:ins w:id="628" w:author="WESLEY DOS SANTOS GATINHO" w:date="2025-05-23T23:56:00Z">
        <w:r w:rsidRPr="750A0830">
          <w:rPr>
            <w:rFonts w:ascii="Arial Nova" w:eastAsia="Arial Nova" w:hAnsi="Arial Nova" w:cs="Arial Nova"/>
            <w:color w:val="000000" w:themeColor="text1"/>
            <w:rPrChange w:id="629" w:author="WESLEY DOS SANTOS GATINHO" w:date="2025-05-23T23:57:00Z">
              <w:rPr>
                <w:rFonts w:ascii="Calibri" w:eastAsia="Calibri" w:hAnsi="Calibri" w:cs="Calibri"/>
                <w:color w:val="000000" w:themeColor="text1"/>
              </w:rPr>
            </w:rPrChange>
          </w:rPr>
          <w:t xml:space="preserve">RF005 – Instruções Claras de Postura: </w:t>
        </w:r>
      </w:ins>
    </w:p>
    <w:p w14:paraId="780EAF67" w14:textId="7235EA71" w:rsidR="48096425" w:rsidRDefault="48096425">
      <w:pPr>
        <w:pStyle w:val="PargrafodaLista"/>
        <w:spacing w:after="0" w:line="360" w:lineRule="auto"/>
        <w:ind w:left="0"/>
        <w:jc w:val="both"/>
        <w:rPr>
          <w:ins w:id="630" w:author="WESLEY DOS SANTOS GATINHO" w:date="2025-05-23T23:56:00Z" w16du:dateUtc="2025-05-23T23:56:52Z"/>
          <w:rFonts w:ascii="Arial Nova" w:eastAsia="Arial Nova" w:hAnsi="Arial Nova" w:cs="Arial Nova"/>
          <w:color w:val="000000" w:themeColor="text1"/>
          <w:rPrChange w:id="631" w:author="WESLEY DOS SANTOS GATINHO" w:date="2025-05-23T23:57:00Z">
            <w:rPr>
              <w:ins w:id="632" w:author="WESLEY DOS SANTOS GATINHO" w:date="2025-05-23T23:56:00Z" w16du:dateUtc="2025-05-23T23:56:52Z"/>
              <w:rFonts w:ascii="Calibri" w:eastAsia="Calibri" w:hAnsi="Calibri" w:cs="Calibri"/>
              <w:color w:val="000000" w:themeColor="text1"/>
            </w:rPr>
          </w:rPrChange>
        </w:rPr>
        <w:pPrChange w:id="633" w:author="WESLEY DOS SANTOS GATINHO" w:date="2025-05-24T00:26:00Z">
          <w:pPr>
            <w:pStyle w:val="PargrafodaLista"/>
            <w:numPr>
              <w:numId w:val="14"/>
            </w:numPr>
            <w:ind w:hanging="360"/>
          </w:pPr>
        </w:pPrChange>
      </w:pPr>
      <w:ins w:id="634" w:author="WESLEY DOS SANTOS GATINHO" w:date="2025-05-23T23:56:00Z">
        <w:r w:rsidRPr="750A0830">
          <w:rPr>
            <w:rFonts w:ascii="Arial Nova" w:eastAsia="Arial Nova" w:hAnsi="Arial Nova" w:cs="Arial Nova"/>
            <w:color w:val="000000" w:themeColor="text1"/>
            <w:rPrChange w:id="635" w:author="WESLEY DOS SANTOS GATINHO" w:date="2025-05-23T23:57:00Z">
              <w:rPr>
                <w:rFonts w:ascii="Calibri" w:eastAsia="Calibri" w:hAnsi="Calibri" w:cs="Calibri"/>
                <w:color w:val="000000" w:themeColor="text1"/>
              </w:rPr>
            </w:rPrChange>
          </w:rPr>
          <w:t xml:space="preserve">Descrição: O feedback será fornecido através de múltiplos canais. </w:t>
        </w:r>
      </w:ins>
    </w:p>
    <w:p w14:paraId="6B7879D8" w14:textId="5612C8F4" w:rsidR="48096425" w:rsidRDefault="48096425">
      <w:pPr>
        <w:pStyle w:val="PargrafodaLista"/>
        <w:spacing w:after="0" w:line="360" w:lineRule="auto"/>
        <w:ind w:left="0"/>
        <w:jc w:val="both"/>
        <w:rPr>
          <w:ins w:id="636" w:author="WESLEY DOS SANTOS GATINHO" w:date="2025-05-24T00:27:00Z" w16du:dateUtc="2025-05-24T00:27:02Z"/>
          <w:rFonts w:ascii="Arial Nova" w:eastAsia="Arial Nova" w:hAnsi="Arial Nova" w:cs="Arial Nova"/>
          <w:color w:val="000000" w:themeColor="text1"/>
        </w:rPr>
        <w:pPrChange w:id="637" w:author="WESLEY DOS SANTOS GATINHO" w:date="2025-05-24T00:26:00Z">
          <w:pPr>
            <w:pStyle w:val="PargrafodaLista"/>
            <w:numPr>
              <w:numId w:val="14"/>
            </w:numPr>
            <w:ind w:hanging="360"/>
          </w:pPr>
        </w:pPrChange>
      </w:pPr>
      <w:ins w:id="638" w:author="WESLEY DOS SANTOS GATINHO" w:date="2025-05-23T23:56:00Z">
        <w:r w:rsidRPr="750A0830">
          <w:rPr>
            <w:rFonts w:ascii="Arial Nova" w:eastAsia="Arial Nova" w:hAnsi="Arial Nova" w:cs="Arial Nova"/>
            <w:color w:val="000000" w:themeColor="text1"/>
            <w:rPrChange w:id="639" w:author="WESLEY DOS SANTOS GATINHO" w:date="2025-05-23T23:57:00Z">
              <w:rPr>
                <w:rFonts w:ascii="Calibri" w:eastAsia="Calibri" w:hAnsi="Calibri" w:cs="Calibri"/>
                <w:color w:val="000000" w:themeColor="text1"/>
              </w:rPr>
            </w:rPrChange>
          </w:rPr>
          <w:t>Objetivo: Tornar o feedback compreensível e acionável pelo usuário.</w:t>
        </w:r>
      </w:ins>
    </w:p>
    <w:p w14:paraId="6D2C02AF" w14:textId="47533690" w:rsidR="48096425" w:rsidRDefault="48096425" w:rsidP="750A0830">
      <w:pPr>
        <w:pStyle w:val="PargrafodaLista"/>
        <w:spacing w:after="0" w:line="360" w:lineRule="auto"/>
        <w:ind w:left="0"/>
        <w:jc w:val="both"/>
        <w:rPr>
          <w:ins w:id="640" w:author="WESLEY DOS SANTOS GATINHO" w:date="2025-05-23T23:56:00Z" w16du:dateUtc="2025-05-23T23:56:52Z"/>
          <w:rFonts w:ascii="Arial Nova" w:eastAsia="Arial Nova" w:hAnsi="Arial Nova" w:cs="Arial Nova"/>
          <w:color w:val="000000" w:themeColor="text1"/>
          <w:rPrChange w:id="641" w:author="WESLEY DOS SANTOS GATINHO" w:date="2025-05-23T23:57:00Z">
            <w:rPr>
              <w:ins w:id="642" w:author="WESLEY DOS SANTOS GATINHO" w:date="2025-05-23T23:56:00Z" w16du:dateUtc="2025-05-23T23:56:52Z"/>
              <w:rFonts w:ascii="Calibri" w:eastAsia="Calibri" w:hAnsi="Calibri" w:cs="Calibri"/>
              <w:color w:val="000000" w:themeColor="text1"/>
            </w:rPr>
          </w:rPrChange>
        </w:rPr>
      </w:pPr>
      <w:ins w:id="643" w:author="WESLEY DOS SANTOS GATINHO" w:date="2025-05-23T23:56:00Z">
        <w:r w:rsidRPr="750A0830">
          <w:rPr>
            <w:rFonts w:ascii="Arial Nova" w:eastAsia="Arial Nova" w:hAnsi="Arial Nova" w:cs="Arial Nova"/>
            <w:color w:val="000000" w:themeColor="text1"/>
            <w:rPrChange w:id="644" w:author="WESLEY DOS SANTOS GATINHO" w:date="2025-05-23T23:57:00Z">
              <w:rPr>
                <w:rFonts w:ascii="Calibri" w:eastAsia="Calibri" w:hAnsi="Calibri" w:cs="Calibri"/>
                <w:color w:val="000000" w:themeColor="text1"/>
              </w:rPr>
            </w:rPrChange>
          </w:rPr>
          <w:t xml:space="preserve"> </w:t>
        </w:r>
      </w:ins>
    </w:p>
    <w:p w14:paraId="2F52407D" w14:textId="0AD9E666" w:rsidR="48096425" w:rsidRDefault="48096425">
      <w:pPr>
        <w:pStyle w:val="PargrafodaLista"/>
        <w:spacing w:after="0" w:line="360" w:lineRule="auto"/>
        <w:ind w:left="0"/>
        <w:jc w:val="both"/>
        <w:rPr>
          <w:ins w:id="645" w:author="WESLEY DOS SANTOS GATINHO" w:date="2025-05-23T23:56:00Z" w16du:dateUtc="2025-05-23T23:56:52Z"/>
          <w:rFonts w:ascii="Arial Nova" w:eastAsia="Arial Nova" w:hAnsi="Arial Nova" w:cs="Arial Nova"/>
          <w:color w:val="000000" w:themeColor="text1"/>
          <w:rPrChange w:id="646" w:author="WESLEY DOS SANTOS GATINHO" w:date="2025-05-23T23:57:00Z">
            <w:rPr>
              <w:ins w:id="647" w:author="WESLEY DOS SANTOS GATINHO" w:date="2025-05-23T23:56:00Z" w16du:dateUtc="2025-05-23T23:56:52Z"/>
              <w:rFonts w:ascii="Calibri" w:eastAsia="Calibri" w:hAnsi="Calibri" w:cs="Calibri"/>
              <w:color w:val="000000" w:themeColor="text1"/>
            </w:rPr>
          </w:rPrChange>
        </w:rPr>
        <w:pPrChange w:id="648" w:author="WESLEY DOS SANTOS GATINHO" w:date="2025-05-24T00:26:00Z">
          <w:pPr>
            <w:pStyle w:val="PargrafodaLista"/>
            <w:numPr>
              <w:numId w:val="14"/>
            </w:numPr>
            <w:ind w:hanging="360"/>
          </w:pPr>
        </w:pPrChange>
      </w:pPr>
      <w:ins w:id="649" w:author="WESLEY DOS SANTOS GATINHO" w:date="2025-05-23T23:56:00Z">
        <w:r w:rsidRPr="750A0830">
          <w:rPr>
            <w:rFonts w:ascii="Arial Nova" w:eastAsia="Arial Nova" w:hAnsi="Arial Nova" w:cs="Arial Nova"/>
            <w:color w:val="000000" w:themeColor="text1"/>
            <w:rPrChange w:id="650" w:author="WESLEY DOS SANTOS GATINHO" w:date="2025-05-23T23:57:00Z">
              <w:rPr>
                <w:rFonts w:ascii="Calibri" w:eastAsia="Calibri" w:hAnsi="Calibri" w:cs="Calibri"/>
                <w:color w:val="000000" w:themeColor="text1"/>
              </w:rPr>
            </w:rPrChange>
          </w:rPr>
          <w:lastRenderedPageBreak/>
          <w:t xml:space="preserve">RF006 – Contagem de Repetições Válidas: </w:t>
        </w:r>
      </w:ins>
    </w:p>
    <w:p w14:paraId="0680691F" w14:textId="373745A8" w:rsidR="48096425" w:rsidRDefault="48096425">
      <w:pPr>
        <w:pStyle w:val="PargrafodaLista"/>
        <w:spacing w:after="0" w:line="360" w:lineRule="auto"/>
        <w:ind w:left="0"/>
        <w:jc w:val="both"/>
        <w:rPr>
          <w:ins w:id="651" w:author="WESLEY DOS SANTOS GATINHO" w:date="2025-05-23T23:56:00Z" w16du:dateUtc="2025-05-23T23:56:52Z"/>
          <w:rFonts w:ascii="Arial Nova" w:eastAsia="Arial Nova" w:hAnsi="Arial Nova" w:cs="Arial Nova"/>
          <w:color w:val="000000" w:themeColor="text1"/>
          <w:rPrChange w:id="652" w:author="WESLEY DOS SANTOS GATINHO" w:date="2025-05-23T23:57:00Z">
            <w:rPr>
              <w:ins w:id="653" w:author="WESLEY DOS SANTOS GATINHO" w:date="2025-05-23T23:56:00Z" w16du:dateUtc="2025-05-23T23:56:52Z"/>
              <w:rFonts w:ascii="Calibri" w:eastAsia="Calibri" w:hAnsi="Calibri" w:cs="Calibri"/>
              <w:color w:val="000000" w:themeColor="text1"/>
            </w:rPr>
          </w:rPrChange>
        </w:rPr>
        <w:pPrChange w:id="654" w:author="WESLEY DOS SANTOS GATINHO" w:date="2025-05-24T00:26:00Z">
          <w:pPr>
            <w:pStyle w:val="PargrafodaLista"/>
            <w:numPr>
              <w:numId w:val="14"/>
            </w:numPr>
            <w:ind w:hanging="360"/>
          </w:pPr>
        </w:pPrChange>
      </w:pPr>
      <w:ins w:id="655" w:author="WESLEY DOS SANTOS GATINHO" w:date="2025-05-23T23:56:00Z">
        <w:r w:rsidRPr="750A0830">
          <w:rPr>
            <w:rFonts w:ascii="Arial Nova" w:eastAsia="Arial Nova" w:hAnsi="Arial Nova" w:cs="Arial Nova"/>
            <w:color w:val="000000" w:themeColor="text1"/>
            <w:rPrChange w:id="656" w:author="WESLEY DOS SANTOS GATINHO" w:date="2025-05-23T23:57:00Z">
              <w:rPr>
                <w:rFonts w:ascii="Calibri" w:eastAsia="Calibri" w:hAnsi="Calibri" w:cs="Calibri"/>
                <w:color w:val="000000" w:themeColor="text1"/>
              </w:rPr>
            </w:rPrChange>
          </w:rPr>
          <w:t xml:space="preserve">Descrição: O sistema contará automaticamente as repetições realizadas. </w:t>
        </w:r>
      </w:ins>
    </w:p>
    <w:p w14:paraId="554CF02E" w14:textId="6F9CCCDD" w:rsidR="48096425" w:rsidRDefault="48096425">
      <w:pPr>
        <w:pStyle w:val="PargrafodaLista"/>
        <w:spacing w:after="0" w:line="360" w:lineRule="auto"/>
        <w:ind w:left="0"/>
        <w:jc w:val="both"/>
        <w:rPr>
          <w:ins w:id="657" w:author="WESLEY DOS SANTOS GATINHO" w:date="2025-05-23T23:56:00Z" w16du:dateUtc="2025-05-23T23:56:52Z"/>
          <w:rFonts w:ascii="Arial Nova" w:eastAsia="Arial Nova" w:hAnsi="Arial Nova" w:cs="Arial Nova"/>
          <w:color w:val="000000" w:themeColor="text1"/>
          <w:rPrChange w:id="658" w:author="WESLEY DOS SANTOS GATINHO" w:date="2025-05-23T23:57:00Z">
            <w:rPr>
              <w:ins w:id="659" w:author="WESLEY DOS SANTOS GATINHO" w:date="2025-05-23T23:56:00Z" w16du:dateUtc="2025-05-23T23:56:52Z"/>
              <w:rFonts w:ascii="Calibri" w:eastAsia="Calibri" w:hAnsi="Calibri" w:cs="Calibri"/>
              <w:color w:val="000000" w:themeColor="text1"/>
            </w:rPr>
          </w:rPrChange>
        </w:rPr>
        <w:pPrChange w:id="660" w:author="WESLEY DOS SANTOS GATINHO" w:date="2025-05-24T00:26:00Z">
          <w:pPr>
            <w:pStyle w:val="PargrafodaLista"/>
            <w:numPr>
              <w:numId w:val="14"/>
            </w:numPr>
            <w:ind w:hanging="360"/>
          </w:pPr>
        </w:pPrChange>
      </w:pPr>
      <w:ins w:id="661" w:author="WESLEY DOS SANTOS GATINHO" w:date="2025-05-23T23:56:00Z">
        <w:r w:rsidRPr="750A0830">
          <w:rPr>
            <w:rFonts w:ascii="Arial Nova" w:eastAsia="Arial Nova" w:hAnsi="Arial Nova" w:cs="Arial Nova"/>
            <w:color w:val="000000" w:themeColor="text1"/>
            <w:rPrChange w:id="662" w:author="WESLEY DOS SANTOS GATINHO" w:date="2025-05-23T23:57:00Z">
              <w:rPr>
                <w:rFonts w:ascii="Calibri" w:eastAsia="Calibri" w:hAnsi="Calibri" w:cs="Calibri"/>
                <w:color w:val="000000" w:themeColor="text1"/>
              </w:rPr>
            </w:rPrChange>
          </w:rPr>
          <w:t xml:space="preserve">Objetivo: Incentivar a execução correta e fornecer uma métrica básica de volume. </w:t>
        </w:r>
        <w:r>
          <w:br/>
        </w:r>
        <w:r>
          <w:br/>
        </w:r>
        <w:r w:rsidRPr="750A0830">
          <w:rPr>
            <w:rFonts w:ascii="Arial Nova" w:eastAsia="Arial Nova" w:hAnsi="Arial Nova" w:cs="Arial Nova"/>
            <w:color w:val="000000" w:themeColor="text1"/>
            <w:rPrChange w:id="663" w:author="WESLEY DOS SANTOS GATINHO" w:date="2025-05-23T23:57:00Z">
              <w:rPr>
                <w:rFonts w:ascii="Calibri" w:eastAsia="Calibri" w:hAnsi="Calibri" w:cs="Calibri"/>
                <w:color w:val="000000" w:themeColor="text1"/>
              </w:rPr>
            </w:rPrChange>
          </w:rPr>
          <w:t xml:space="preserve">3. Personalização e Gamificação Básica </w:t>
        </w:r>
      </w:ins>
    </w:p>
    <w:p w14:paraId="3059F48E" w14:textId="3055806D" w:rsidR="48096425" w:rsidRDefault="48096425">
      <w:pPr>
        <w:pStyle w:val="PargrafodaLista"/>
        <w:spacing w:after="0" w:line="360" w:lineRule="auto"/>
        <w:ind w:left="0"/>
        <w:jc w:val="both"/>
        <w:rPr>
          <w:ins w:id="664" w:author="WESLEY DOS SANTOS GATINHO" w:date="2025-05-23T23:56:00Z" w16du:dateUtc="2025-05-23T23:56:52Z"/>
          <w:rFonts w:ascii="Arial Nova" w:eastAsia="Arial Nova" w:hAnsi="Arial Nova" w:cs="Arial Nova"/>
          <w:color w:val="000000" w:themeColor="text1"/>
          <w:rPrChange w:id="665" w:author="WESLEY DOS SANTOS GATINHO" w:date="2025-05-23T23:57:00Z">
            <w:rPr>
              <w:ins w:id="666" w:author="WESLEY DOS SANTOS GATINHO" w:date="2025-05-23T23:56:00Z" w16du:dateUtc="2025-05-23T23:56:52Z"/>
              <w:rFonts w:ascii="Calibri" w:eastAsia="Calibri" w:hAnsi="Calibri" w:cs="Calibri"/>
              <w:color w:val="000000" w:themeColor="text1"/>
            </w:rPr>
          </w:rPrChange>
        </w:rPr>
        <w:pPrChange w:id="667" w:author="WESLEY DOS SANTOS GATINHO" w:date="2025-05-24T00:27:00Z">
          <w:pPr>
            <w:pStyle w:val="PargrafodaLista"/>
            <w:numPr>
              <w:numId w:val="13"/>
            </w:numPr>
            <w:ind w:hanging="360"/>
          </w:pPr>
        </w:pPrChange>
      </w:pPr>
      <w:ins w:id="668" w:author="WESLEY DOS SANTOS GATINHO" w:date="2025-05-23T23:56:00Z">
        <w:r w:rsidRPr="750A0830">
          <w:rPr>
            <w:rFonts w:ascii="Arial Nova" w:eastAsia="Arial Nova" w:hAnsi="Arial Nova" w:cs="Arial Nova"/>
            <w:color w:val="000000" w:themeColor="text1"/>
            <w:rPrChange w:id="669" w:author="WESLEY DOS SANTOS GATINHO" w:date="2025-05-23T23:57:00Z">
              <w:rPr>
                <w:rFonts w:ascii="Calibri" w:eastAsia="Calibri" w:hAnsi="Calibri" w:cs="Calibri"/>
                <w:color w:val="000000" w:themeColor="text1"/>
              </w:rPr>
            </w:rPrChange>
          </w:rPr>
          <w:t xml:space="preserve">RF007 – Personalização de Treino: </w:t>
        </w:r>
      </w:ins>
    </w:p>
    <w:p w14:paraId="5E5D061B" w14:textId="32567F1F" w:rsidR="48096425" w:rsidRDefault="48096425">
      <w:pPr>
        <w:pStyle w:val="PargrafodaLista"/>
        <w:spacing w:after="0" w:line="360" w:lineRule="auto"/>
        <w:ind w:left="0"/>
        <w:jc w:val="both"/>
        <w:rPr>
          <w:ins w:id="670" w:author="WESLEY DOS SANTOS GATINHO" w:date="2025-05-23T23:56:00Z" w16du:dateUtc="2025-05-23T23:56:52Z"/>
          <w:rFonts w:ascii="Arial Nova" w:eastAsia="Arial Nova" w:hAnsi="Arial Nova" w:cs="Arial Nova"/>
          <w:color w:val="000000" w:themeColor="text1"/>
          <w:rPrChange w:id="671" w:author="WESLEY DOS SANTOS GATINHO" w:date="2025-05-23T23:57:00Z">
            <w:rPr>
              <w:ins w:id="672" w:author="WESLEY DOS SANTOS GATINHO" w:date="2025-05-23T23:56:00Z" w16du:dateUtc="2025-05-23T23:56:52Z"/>
              <w:rFonts w:ascii="Calibri" w:eastAsia="Calibri" w:hAnsi="Calibri" w:cs="Calibri"/>
              <w:color w:val="000000" w:themeColor="text1"/>
            </w:rPr>
          </w:rPrChange>
        </w:rPr>
        <w:pPrChange w:id="673" w:author="WESLEY DOS SANTOS GATINHO" w:date="2025-05-24T00:27:00Z">
          <w:pPr>
            <w:pStyle w:val="PargrafodaLista"/>
            <w:numPr>
              <w:numId w:val="13"/>
            </w:numPr>
            <w:ind w:hanging="360"/>
          </w:pPr>
        </w:pPrChange>
      </w:pPr>
      <w:ins w:id="674" w:author="WESLEY DOS SANTOS GATINHO" w:date="2025-05-23T23:56:00Z">
        <w:r w:rsidRPr="750A0830">
          <w:rPr>
            <w:rFonts w:ascii="Arial Nova" w:eastAsia="Arial Nova" w:hAnsi="Arial Nova" w:cs="Arial Nova"/>
            <w:color w:val="000000" w:themeColor="text1"/>
            <w:rPrChange w:id="675" w:author="WESLEY DOS SANTOS GATINHO" w:date="2025-05-23T23:57:00Z">
              <w:rPr>
                <w:rFonts w:ascii="Calibri" w:eastAsia="Calibri" w:hAnsi="Calibri" w:cs="Calibri"/>
                <w:color w:val="000000" w:themeColor="text1"/>
              </w:rPr>
            </w:rPrChange>
          </w:rPr>
          <w:t>Descrição: Treinos sugeridos conforme objetivo, nível, restrição física. Considera histórico, preferências e limitações do usuário</w:t>
        </w:r>
      </w:ins>
    </w:p>
    <w:p w14:paraId="52295598" w14:textId="3E33E539" w:rsidR="48096425" w:rsidRDefault="48096425">
      <w:pPr>
        <w:pStyle w:val="PargrafodaLista"/>
        <w:spacing w:after="0" w:line="360" w:lineRule="auto"/>
        <w:ind w:left="0"/>
        <w:jc w:val="both"/>
        <w:rPr>
          <w:ins w:id="676" w:author="WESLEY DOS SANTOS GATINHO" w:date="2025-05-23T23:56:00Z" w16du:dateUtc="2025-05-23T23:56:52Z"/>
          <w:rFonts w:ascii="Arial Nova" w:eastAsia="Arial Nova" w:hAnsi="Arial Nova" w:cs="Arial Nova"/>
          <w:color w:val="000000" w:themeColor="text1"/>
          <w:rPrChange w:id="677" w:author="WESLEY DOS SANTOS GATINHO" w:date="2025-05-23T23:57:00Z">
            <w:rPr>
              <w:ins w:id="678" w:author="WESLEY DOS SANTOS GATINHO" w:date="2025-05-23T23:56:00Z" w16du:dateUtc="2025-05-23T23:56:52Z"/>
              <w:rFonts w:ascii="Calibri" w:eastAsia="Calibri" w:hAnsi="Calibri" w:cs="Calibri"/>
              <w:color w:val="000000" w:themeColor="text1"/>
            </w:rPr>
          </w:rPrChange>
        </w:rPr>
        <w:pPrChange w:id="679" w:author="WESLEY DOS SANTOS GATINHO" w:date="2025-05-24T00:27:00Z">
          <w:pPr>
            <w:pStyle w:val="PargrafodaLista"/>
            <w:numPr>
              <w:numId w:val="13"/>
            </w:numPr>
            <w:ind w:hanging="360"/>
          </w:pPr>
        </w:pPrChange>
      </w:pPr>
      <w:ins w:id="680" w:author="WESLEY DOS SANTOS GATINHO" w:date="2025-05-23T23:56:00Z">
        <w:r w:rsidRPr="750A0830">
          <w:rPr>
            <w:rFonts w:ascii="Arial Nova" w:eastAsia="Arial Nova" w:hAnsi="Arial Nova" w:cs="Arial Nova"/>
            <w:color w:val="000000" w:themeColor="text1"/>
            <w:rPrChange w:id="681" w:author="WESLEY DOS SANTOS GATINHO" w:date="2025-05-23T23:57:00Z">
              <w:rPr>
                <w:rFonts w:ascii="Calibri" w:eastAsia="Calibri" w:hAnsi="Calibri" w:cs="Calibri"/>
                <w:color w:val="000000" w:themeColor="text1"/>
              </w:rPr>
            </w:rPrChange>
          </w:rPr>
          <w:t xml:space="preserve">Objetivo: Gerar insights para melhor eficácia do treino. </w:t>
        </w:r>
      </w:ins>
    </w:p>
    <w:p w14:paraId="0D4048CA" w14:textId="51BC074F" w:rsidR="750A0830" w:rsidRDefault="750A0830" w:rsidP="750A0830">
      <w:pPr>
        <w:pStyle w:val="PargrafodaLista"/>
        <w:spacing w:after="0" w:line="360" w:lineRule="auto"/>
        <w:ind w:left="0"/>
        <w:jc w:val="both"/>
        <w:rPr>
          <w:ins w:id="682" w:author="WESLEY DOS SANTOS GATINHO" w:date="2025-05-24T00:27:00Z" w16du:dateUtc="2025-05-24T00:27:10Z"/>
          <w:rFonts w:ascii="Arial Nova" w:eastAsia="Arial Nova" w:hAnsi="Arial Nova" w:cs="Arial Nova"/>
          <w:color w:val="000000" w:themeColor="text1"/>
        </w:rPr>
      </w:pPr>
    </w:p>
    <w:p w14:paraId="60CDEEB9" w14:textId="0BE39BE2" w:rsidR="48096425" w:rsidRDefault="48096425">
      <w:pPr>
        <w:pStyle w:val="PargrafodaLista"/>
        <w:spacing w:after="0" w:line="360" w:lineRule="auto"/>
        <w:ind w:left="0"/>
        <w:jc w:val="both"/>
        <w:rPr>
          <w:ins w:id="683" w:author="WESLEY DOS SANTOS GATINHO" w:date="2025-05-23T23:56:00Z" w16du:dateUtc="2025-05-23T23:56:52Z"/>
          <w:rFonts w:ascii="Arial Nova" w:eastAsia="Arial Nova" w:hAnsi="Arial Nova" w:cs="Arial Nova"/>
          <w:color w:val="000000" w:themeColor="text1"/>
          <w:rPrChange w:id="684" w:author="WESLEY DOS SANTOS GATINHO" w:date="2025-05-23T23:57:00Z">
            <w:rPr>
              <w:ins w:id="685" w:author="WESLEY DOS SANTOS GATINHO" w:date="2025-05-23T23:56:00Z" w16du:dateUtc="2025-05-23T23:56:52Z"/>
              <w:rFonts w:ascii="Calibri" w:eastAsia="Calibri" w:hAnsi="Calibri" w:cs="Calibri"/>
              <w:color w:val="000000" w:themeColor="text1"/>
            </w:rPr>
          </w:rPrChange>
        </w:rPr>
        <w:pPrChange w:id="686" w:author="WESLEY DOS SANTOS GATINHO" w:date="2025-05-24T00:27:00Z">
          <w:pPr>
            <w:pStyle w:val="PargrafodaLista"/>
            <w:numPr>
              <w:numId w:val="13"/>
            </w:numPr>
            <w:ind w:hanging="360"/>
          </w:pPr>
        </w:pPrChange>
      </w:pPr>
      <w:ins w:id="687" w:author="WESLEY DOS SANTOS GATINHO" w:date="2025-05-23T23:56:00Z">
        <w:r w:rsidRPr="750A0830">
          <w:rPr>
            <w:rFonts w:ascii="Arial Nova" w:eastAsia="Arial Nova" w:hAnsi="Arial Nova" w:cs="Arial Nova"/>
            <w:color w:val="000000" w:themeColor="text1"/>
            <w:rPrChange w:id="688" w:author="WESLEY DOS SANTOS GATINHO" w:date="2025-05-23T23:57:00Z">
              <w:rPr>
                <w:rFonts w:ascii="Calibri" w:eastAsia="Calibri" w:hAnsi="Calibri" w:cs="Calibri"/>
                <w:color w:val="000000" w:themeColor="text1"/>
              </w:rPr>
            </w:rPrChange>
          </w:rPr>
          <w:t xml:space="preserve">RF008 – Dicas Específicas ou Desafio do Dia: </w:t>
        </w:r>
      </w:ins>
    </w:p>
    <w:p w14:paraId="41D56C6F" w14:textId="621E640F" w:rsidR="48096425" w:rsidRDefault="48096425">
      <w:pPr>
        <w:pStyle w:val="PargrafodaLista"/>
        <w:spacing w:after="0" w:line="360" w:lineRule="auto"/>
        <w:ind w:left="0"/>
        <w:jc w:val="both"/>
        <w:rPr>
          <w:ins w:id="689" w:author="WESLEY DOS SANTOS GATINHO" w:date="2025-05-23T23:56:00Z" w16du:dateUtc="2025-05-23T23:56:52Z"/>
          <w:rFonts w:ascii="Arial Nova" w:eastAsia="Arial Nova" w:hAnsi="Arial Nova" w:cs="Arial Nova"/>
          <w:color w:val="000000" w:themeColor="text1"/>
          <w:rPrChange w:id="690" w:author="WESLEY DOS SANTOS GATINHO" w:date="2025-05-23T23:57:00Z">
            <w:rPr>
              <w:ins w:id="691" w:author="WESLEY DOS SANTOS GATINHO" w:date="2025-05-23T23:56:00Z" w16du:dateUtc="2025-05-23T23:56:52Z"/>
              <w:rFonts w:ascii="Calibri" w:eastAsia="Calibri" w:hAnsi="Calibri" w:cs="Calibri"/>
              <w:color w:val="000000" w:themeColor="text1"/>
            </w:rPr>
          </w:rPrChange>
        </w:rPr>
        <w:pPrChange w:id="692" w:author="WESLEY DOS SANTOS GATINHO" w:date="2025-05-24T00:27:00Z">
          <w:pPr>
            <w:pStyle w:val="PargrafodaLista"/>
            <w:numPr>
              <w:numId w:val="13"/>
            </w:numPr>
            <w:ind w:hanging="360"/>
          </w:pPr>
        </w:pPrChange>
      </w:pPr>
      <w:ins w:id="693" w:author="WESLEY DOS SANTOS GATINHO" w:date="2025-05-23T23:56:00Z">
        <w:r w:rsidRPr="750A0830">
          <w:rPr>
            <w:rFonts w:ascii="Arial Nova" w:eastAsia="Arial Nova" w:hAnsi="Arial Nova" w:cs="Arial Nova"/>
            <w:color w:val="000000" w:themeColor="text1"/>
            <w:rPrChange w:id="694" w:author="WESLEY DOS SANTOS GATINHO" w:date="2025-05-23T23:57:00Z">
              <w:rPr>
                <w:rFonts w:ascii="Calibri" w:eastAsia="Calibri" w:hAnsi="Calibri" w:cs="Calibri"/>
                <w:color w:val="000000" w:themeColor="text1"/>
              </w:rPr>
            </w:rPrChange>
          </w:rPr>
          <w:t xml:space="preserve">Descrição: O app oferecerá conteúdo contextualizado. </w:t>
        </w:r>
      </w:ins>
    </w:p>
    <w:p w14:paraId="7BA1AC7B" w14:textId="117BD005" w:rsidR="48096425" w:rsidRDefault="48096425">
      <w:pPr>
        <w:pStyle w:val="PargrafodaLista"/>
        <w:spacing w:after="0" w:line="360" w:lineRule="auto"/>
        <w:ind w:left="0"/>
        <w:jc w:val="both"/>
        <w:rPr>
          <w:ins w:id="695" w:author="WESLEY DOS SANTOS GATINHO" w:date="2025-05-23T23:56:00Z" w16du:dateUtc="2025-05-23T23:56:52Z"/>
          <w:rFonts w:ascii="Arial Nova" w:eastAsia="Arial Nova" w:hAnsi="Arial Nova" w:cs="Arial Nova"/>
          <w:color w:val="000000" w:themeColor="text1"/>
          <w:rPrChange w:id="696" w:author="WESLEY DOS SANTOS GATINHO" w:date="2025-05-23T23:57:00Z">
            <w:rPr>
              <w:ins w:id="697" w:author="WESLEY DOS SANTOS GATINHO" w:date="2025-05-23T23:56:00Z" w16du:dateUtc="2025-05-23T23:56:52Z"/>
              <w:rFonts w:ascii="Calibri" w:eastAsia="Calibri" w:hAnsi="Calibri" w:cs="Calibri"/>
              <w:color w:val="000000" w:themeColor="text1"/>
            </w:rPr>
          </w:rPrChange>
        </w:rPr>
        <w:pPrChange w:id="698" w:author="WESLEY DOS SANTOS GATINHO" w:date="2025-05-24T00:27:00Z">
          <w:pPr>
            <w:pStyle w:val="PargrafodaLista"/>
            <w:numPr>
              <w:numId w:val="13"/>
            </w:numPr>
            <w:ind w:hanging="360"/>
          </w:pPr>
        </w:pPrChange>
      </w:pPr>
      <w:ins w:id="699" w:author="WESLEY DOS SANTOS GATINHO" w:date="2025-05-23T23:56:00Z">
        <w:r w:rsidRPr="750A0830">
          <w:rPr>
            <w:rFonts w:ascii="Arial Nova" w:eastAsia="Arial Nova" w:hAnsi="Arial Nova" w:cs="Arial Nova"/>
            <w:color w:val="000000" w:themeColor="text1"/>
            <w:rPrChange w:id="700" w:author="WESLEY DOS SANTOS GATINHO" w:date="2025-05-23T23:57:00Z">
              <w:rPr>
                <w:rFonts w:ascii="Calibri" w:eastAsia="Calibri" w:hAnsi="Calibri" w:cs="Calibri"/>
                <w:color w:val="000000" w:themeColor="text1"/>
              </w:rPr>
            </w:rPrChange>
          </w:rPr>
          <w:t xml:space="preserve">Objetivo: Aumentar o engajamento e fornecer valor adicional. </w:t>
        </w:r>
      </w:ins>
    </w:p>
    <w:p w14:paraId="152F9262" w14:textId="0D376B96" w:rsidR="750A0830" w:rsidRDefault="750A0830" w:rsidP="750A0830">
      <w:pPr>
        <w:pStyle w:val="PargrafodaLista"/>
        <w:spacing w:after="0" w:line="360" w:lineRule="auto"/>
        <w:ind w:left="0"/>
        <w:jc w:val="both"/>
        <w:rPr>
          <w:ins w:id="701" w:author="WESLEY DOS SANTOS GATINHO" w:date="2025-05-24T00:27:00Z" w16du:dateUtc="2025-05-24T00:27:16Z"/>
          <w:rFonts w:ascii="Arial Nova" w:eastAsia="Arial Nova" w:hAnsi="Arial Nova" w:cs="Arial Nova"/>
          <w:color w:val="000000" w:themeColor="text1"/>
        </w:rPr>
      </w:pPr>
    </w:p>
    <w:p w14:paraId="7DDC9F16" w14:textId="6EF5E713" w:rsidR="48096425" w:rsidRDefault="48096425">
      <w:pPr>
        <w:pStyle w:val="PargrafodaLista"/>
        <w:spacing w:after="0" w:line="360" w:lineRule="auto"/>
        <w:ind w:left="0"/>
        <w:jc w:val="both"/>
        <w:rPr>
          <w:ins w:id="702" w:author="WESLEY DOS SANTOS GATINHO" w:date="2025-05-23T23:56:00Z" w16du:dateUtc="2025-05-23T23:56:52Z"/>
          <w:rFonts w:ascii="Arial Nova" w:eastAsia="Arial Nova" w:hAnsi="Arial Nova" w:cs="Arial Nova"/>
          <w:color w:val="000000" w:themeColor="text1"/>
          <w:rPrChange w:id="703" w:author="WESLEY DOS SANTOS GATINHO" w:date="2025-05-23T23:57:00Z">
            <w:rPr>
              <w:ins w:id="704" w:author="WESLEY DOS SANTOS GATINHO" w:date="2025-05-23T23:56:00Z" w16du:dateUtc="2025-05-23T23:56:52Z"/>
              <w:rFonts w:ascii="Calibri" w:eastAsia="Calibri" w:hAnsi="Calibri" w:cs="Calibri"/>
              <w:color w:val="000000" w:themeColor="text1"/>
            </w:rPr>
          </w:rPrChange>
        </w:rPr>
        <w:pPrChange w:id="705" w:author="WESLEY DOS SANTOS GATINHO" w:date="2025-05-24T00:27:00Z">
          <w:pPr>
            <w:pStyle w:val="PargrafodaLista"/>
            <w:numPr>
              <w:numId w:val="13"/>
            </w:numPr>
            <w:ind w:hanging="360"/>
          </w:pPr>
        </w:pPrChange>
      </w:pPr>
      <w:ins w:id="706" w:author="WESLEY DOS SANTOS GATINHO" w:date="2025-05-23T23:56:00Z">
        <w:r w:rsidRPr="750A0830">
          <w:rPr>
            <w:rFonts w:ascii="Arial Nova" w:eastAsia="Arial Nova" w:hAnsi="Arial Nova" w:cs="Arial Nova"/>
            <w:color w:val="000000" w:themeColor="text1"/>
            <w:rPrChange w:id="707" w:author="WESLEY DOS SANTOS GATINHO" w:date="2025-05-23T23:57:00Z">
              <w:rPr>
                <w:rFonts w:ascii="Calibri" w:eastAsia="Calibri" w:hAnsi="Calibri" w:cs="Calibri"/>
                <w:color w:val="000000" w:themeColor="text1"/>
              </w:rPr>
            </w:rPrChange>
          </w:rPr>
          <w:t xml:space="preserve">RF009 – Sistema de Medalhas: </w:t>
        </w:r>
      </w:ins>
    </w:p>
    <w:p w14:paraId="1C99AAFF" w14:textId="08B85A7E" w:rsidR="48096425" w:rsidRDefault="48096425">
      <w:pPr>
        <w:pStyle w:val="PargrafodaLista"/>
        <w:spacing w:after="0" w:line="360" w:lineRule="auto"/>
        <w:ind w:left="0"/>
        <w:jc w:val="both"/>
        <w:rPr>
          <w:ins w:id="708" w:author="WESLEY DOS SANTOS GATINHO" w:date="2025-05-23T23:56:00Z" w16du:dateUtc="2025-05-23T23:56:52Z"/>
          <w:rFonts w:ascii="Arial Nova" w:eastAsia="Arial Nova" w:hAnsi="Arial Nova" w:cs="Arial Nova"/>
          <w:color w:val="000000" w:themeColor="text1"/>
          <w:rPrChange w:id="709" w:author="WESLEY DOS SANTOS GATINHO" w:date="2025-05-23T23:57:00Z">
            <w:rPr>
              <w:ins w:id="710" w:author="WESLEY DOS SANTOS GATINHO" w:date="2025-05-23T23:56:00Z" w16du:dateUtc="2025-05-23T23:56:52Z"/>
              <w:rFonts w:ascii="Calibri" w:eastAsia="Calibri" w:hAnsi="Calibri" w:cs="Calibri"/>
              <w:color w:val="000000" w:themeColor="text1"/>
            </w:rPr>
          </w:rPrChange>
        </w:rPr>
        <w:pPrChange w:id="711" w:author="WESLEY DOS SANTOS GATINHO" w:date="2025-05-24T00:27:00Z">
          <w:pPr>
            <w:pStyle w:val="PargrafodaLista"/>
            <w:numPr>
              <w:numId w:val="13"/>
            </w:numPr>
            <w:ind w:hanging="360"/>
          </w:pPr>
        </w:pPrChange>
      </w:pPr>
      <w:ins w:id="712" w:author="WESLEY DOS SANTOS GATINHO" w:date="2025-05-23T23:56:00Z">
        <w:r w:rsidRPr="750A0830">
          <w:rPr>
            <w:rFonts w:ascii="Arial Nova" w:eastAsia="Arial Nova" w:hAnsi="Arial Nova" w:cs="Arial Nova"/>
            <w:color w:val="000000" w:themeColor="text1"/>
            <w:rPrChange w:id="713" w:author="WESLEY DOS SANTOS GATINHO" w:date="2025-05-23T23:57:00Z">
              <w:rPr>
                <w:rFonts w:ascii="Calibri" w:eastAsia="Calibri" w:hAnsi="Calibri" w:cs="Calibri"/>
                <w:color w:val="000000" w:themeColor="text1"/>
              </w:rPr>
            </w:rPrChange>
          </w:rPr>
          <w:t xml:space="preserve">Descrição: Um sistema de medalhas recompensará a boa execução. </w:t>
        </w:r>
      </w:ins>
    </w:p>
    <w:p w14:paraId="015D5669" w14:textId="0B0DACB5" w:rsidR="48096425" w:rsidRDefault="48096425">
      <w:pPr>
        <w:pStyle w:val="PargrafodaLista"/>
        <w:spacing w:after="0" w:line="360" w:lineRule="auto"/>
        <w:ind w:left="0"/>
        <w:jc w:val="both"/>
        <w:rPr>
          <w:ins w:id="714" w:author="WESLEY DOS SANTOS GATINHO" w:date="2025-05-24T01:08:00Z" w16du:dateUtc="2025-05-24T01:08:43Z"/>
          <w:rFonts w:ascii="Arial Nova" w:eastAsia="Arial Nova" w:hAnsi="Arial Nova" w:cs="Arial Nova"/>
          <w:color w:val="000000" w:themeColor="text1"/>
        </w:rPr>
        <w:pPrChange w:id="715" w:author="WESLEY DOS SANTOS GATINHO" w:date="2025-05-24T00:27:00Z">
          <w:pPr>
            <w:pStyle w:val="PargrafodaLista"/>
            <w:numPr>
              <w:numId w:val="13"/>
            </w:numPr>
            <w:ind w:hanging="360"/>
          </w:pPr>
        </w:pPrChange>
      </w:pPr>
      <w:ins w:id="716" w:author="WESLEY DOS SANTOS GATINHO" w:date="2025-05-23T23:56:00Z">
        <w:r w:rsidRPr="750A0830">
          <w:rPr>
            <w:rFonts w:ascii="Arial Nova" w:eastAsia="Arial Nova" w:hAnsi="Arial Nova" w:cs="Arial Nova"/>
            <w:color w:val="000000" w:themeColor="text1"/>
            <w:rPrChange w:id="717" w:author="WESLEY DOS SANTOS GATINHO" w:date="2025-05-23T23:57:00Z">
              <w:rPr>
                <w:rFonts w:ascii="Calibri" w:eastAsia="Calibri" w:hAnsi="Calibri" w:cs="Calibri"/>
                <w:color w:val="000000" w:themeColor="text1"/>
              </w:rPr>
            </w:rPrChange>
          </w:rPr>
          <w:t xml:space="preserve">Objetivo: Implementar um “gancho” de gamificação para motivar e testar sua aceitação. </w:t>
        </w:r>
        <w:r>
          <w:br/>
        </w:r>
        <w:r>
          <w:br/>
        </w:r>
        <w:r w:rsidRPr="750A0830">
          <w:rPr>
            <w:rFonts w:ascii="Arial Nova" w:eastAsia="Arial Nova" w:hAnsi="Arial Nova" w:cs="Arial Nova"/>
            <w:color w:val="000000" w:themeColor="text1"/>
            <w:rPrChange w:id="718" w:author="WESLEY DOS SANTOS GATINHO" w:date="2025-05-23T23:57:00Z">
              <w:rPr>
                <w:rFonts w:ascii="Calibri" w:eastAsia="Calibri" w:hAnsi="Calibri" w:cs="Calibri"/>
                <w:color w:val="000000" w:themeColor="text1"/>
              </w:rPr>
            </w:rPrChange>
          </w:rPr>
          <w:t xml:space="preserve">4. Resumo e Análise de Progresso </w:t>
        </w:r>
        <w:proofErr w:type="spellStart"/>
        <w:r w:rsidRPr="750A0830">
          <w:rPr>
            <w:rFonts w:ascii="Arial Nova" w:eastAsia="Arial Nova" w:hAnsi="Arial Nova" w:cs="Arial Nova"/>
            <w:color w:val="000000" w:themeColor="text1"/>
            <w:rPrChange w:id="719" w:author="WESLEY DOS SANTOS GATINHO" w:date="2025-05-23T23:57:00Z">
              <w:rPr>
                <w:rFonts w:ascii="Calibri" w:eastAsia="Calibri" w:hAnsi="Calibri" w:cs="Calibri"/>
                <w:color w:val="000000" w:themeColor="text1"/>
              </w:rPr>
            </w:rPrChange>
          </w:rPr>
          <w:t>Pós-Sessão</w:t>
        </w:r>
      </w:ins>
      <w:proofErr w:type="spellEnd"/>
    </w:p>
    <w:p w14:paraId="389143F0" w14:textId="50761C42" w:rsidR="48096425" w:rsidRDefault="48096425" w:rsidP="750A0830">
      <w:pPr>
        <w:pStyle w:val="PargrafodaLista"/>
        <w:spacing w:after="0" w:line="360" w:lineRule="auto"/>
        <w:ind w:left="0"/>
        <w:jc w:val="both"/>
        <w:rPr>
          <w:ins w:id="720" w:author="WESLEY DOS SANTOS GATINHO" w:date="2025-05-23T23:56:00Z" w16du:dateUtc="2025-05-23T23:56:52Z"/>
          <w:rFonts w:ascii="Arial Nova" w:eastAsia="Arial Nova" w:hAnsi="Arial Nova" w:cs="Arial Nova"/>
          <w:color w:val="000000" w:themeColor="text1"/>
          <w:rPrChange w:id="721" w:author="WESLEY DOS SANTOS GATINHO" w:date="2025-05-23T23:57:00Z">
            <w:rPr>
              <w:ins w:id="722" w:author="WESLEY DOS SANTOS GATINHO" w:date="2025-05-23T23:56:00Z" w16du:dateUtc="2025-05-23T23:56:52Z"/>
              <w:rFonts w:ascii="Calibri" w:eastAsia="Calibri" w:hAnsi="Calibri" w:cs="Calibri"/>
              <w:color w:val="000000" w:themeColor="text1"/>
            </w:rPr>
          </w:rPrChange>
        </w:rPr>
      </w:pPr>
      <w:ins w:id="723" w:author="WESLEY DOS SANTOS GATINHO" w:date="2025-05-23T23:56:00Z">
        <w:r w:rsidRPr="750A0830">
          <w:rPr>
            <w:rFonts w:ascii="Arial Nova" w:eastAsia="Arial Nova" w:hAnsi="Arial Nova" w:cs="Arial Nova"/>
            <w:color w:val="000000" w:themeColor="text1"/>
            <w:rPrChange w:id="724" w:author="WESLEY DOS SANTOS GATINHO" w:date="2025-05-23T23:57:00Z">
              <w:rPr>
                <w:rFonts w:ascii="Calibri" w:eastAsia="Calibri" w:hAnsi="Calibri" w:cs="Calibri"/>
                <w:color w:val="000000" w:themeColor="text1"/>
              </w:rPr>
            </w:rPrChange>
          </w:rPr>
          <w:t xml:space="preserve">RF010 – Resumo </w:t>
        </w:r>
        <w:proofErr w:type="spellStart"/>
        <w:r w:rsidRPr="750A0830">
          <w:rPr>
            <w:rFonts w:ascii="Arial Nova" w:eastAsia="Arial Nova" w:hAnsi="Arial Nova" w:cs="Arial Nova"/>
            <w:color w:val="000000" w:themeColor="text1"/>
            <w:rPrChange w:id="725" w:author="WESLEY DOS SANTOS GATINHO" w:date="2025-05-23T23:57:00Z">
              <w:rPr>
                <w:rFonts w:ascii="Calibri" w:eastAsia="Calibri" w:hAnsi="Calibri" w:cs="Calibri"/>
                <w:color w:val="000000" w:themeColor="text1"/>
              </w:rPr>
            </w:rPrChange>
          </w:rPr>
          <w:t>Pós-Sessão</w:t>
        </w:r>
        <w:proofErr w:type="spellEnd"/>
        <w:r w:rsidRPr="750A0830">
          <w:rPr>
            <w:rFonts w:ascii="Arial Nova" w:eastAsia="Arial Nova" w:hAnsi="Arial Nova" w:cs="Arial Nova"/>
            <w:color w:val="000000" w:themeColor="text1"/>
            <w:rPrChange w:id="726" w:author="WESLEY DOS SANTOS GATINHO" w:date="2025-05-23T23:57:00Z">
              <w:rPr>
                <w:rFonts w:ascii="Calibri" w:eastAsia="Calibri" w:hAnsi="Calibri" w:cs="Calibri"/>
                <w:color w:val="000000" w:themeColor="text1"/>
              </w:rPr>
            </w:rPrChange>
          </w:rPr>
          <w:t xml:space="preserve">: </w:t>
        </w:r>
      </w:ins>
    </w:p>
    <w:p w14:paraId="3FDFCAFA" w14:textId="2BA58916" w:rsidR="48096425" w:rsidRDefault="48096425">
      <w:pPr>
        <w:pStyle w:val="PargrafodaLista"/>
        <w:spacing w:after="0" w:line="360" w:lineRule="auto"/>
        <w:ind w:left="0"/>
        <w:jc w:val="both"/>
        <w:rPr>
          <w:ins w:id="727" w:author="WESLEY DOS SANTOS GATINHO" w:date="2025-05-23T23:56:00Z" w16du:dateUtc="2025-05-23T23:56:52Z"/>
          <w:rFonts w:ascii="Arial Nova" w:eastAsia="Arial Nova" w:hAnsi="Arial Nova" w:cs="Arial Nova"/>
          <w:color w:val="000000" w:themeColor="text1"/>
          <w:rPrChange w:id="728" w:author="WESLEY DOS SANTOS GATINHO" w:date="2025-05-23T23:57:00Z">
            <w:rPr>
              <w:ins w:id="729" w:author="WESLEY DOS SANTOS GATINHO" w:date="2025-05-23T23:56:00Z" w16du:dateUtc="2025-05-23T23:56:52Z"/>
              <w:rFonts w:ascii="Calibri" w:eastAsia="Calibri" w:hAnsi="Calibri" w:cs="Calibri"/>
              <w:color w:val="000000" w:themeColor="text1"/>
            </w:rPr>
          </w:rPrChange>
        </w:rPr>
        <w:pPrChange w:id="730" w:author="WESLEY DOS SANTOS GATINHO" w:date="2025-05-24T00:27:00Z">
          <w:pPr>
            <w:pStyle w:val="PargrafodaLista"/>
            <w:numPr>
              <w:numId w:val="12"/>
            </w:numPr>
            <w:ind w:hanging="360"/>
          </w:pPr>
        </w:pPrChange>
      </w:pPr>
      <w:ins w:id="731" w:author="WESLEY DOS SANTOS GATINHO" w:date="2025-05-23T23:56:00Z">
        <w:r w:rsidRPr="750A0830">
          <w:rPr>
            <w:rFonts w:ascii="Arial Nova" w:eastAsia="Arial Nova" w:hAnsi="Arial Nova" w:cs="Arial Nova"/>
            <w:color w:val="000000" w:themeColor="text1"/>
            <w:rPrChange w:id="732" w:author="WESLEY DOS SANTOS GATINHO" w:date="2025-05-23T23:57:00Z">
              <w:rPr>
                <w:rFonts w:ascii="Calibri" w:eastAsia="Calibri" w:hAnsi="Calibri" w:cs="Calibri"/>
                <w:color w:val="000000" w:themeColor="text1"/>
              </w:rPr>
            </w:rPrChange>
          </w:rPr>
          <w:t xml:space="preserve">Descrição: Uma tela será exibida ao final de cada sessão. </w:t>
        </w:r>
      </w:ins>
    </w:p>
    <w:p w14:paraId="74803227" w14:textId="54FA56B9" w:rsidR="48096425" w:rsidRDefault="48096425">
      <w:pPr>
        <w:pStyle w:val="PargrafodaLista"/>
        <w:spacing w:after="0" w:line="360" w:lineRule="auto"/>
        <w:ind w:left="0"/>
        <w:jc w:val="both"/>
        <w:rPr>
          <w:ins w:id="733" w:author="WESLEY DOS SANTOS GATINHO" w:date="2025-05-23T23:56:00Z" w16du:dateUtc="2025-05-23T23:56:52Z"/>
          <w:rFonts w:ascii="Arial Nova" w:eastAsia="Arial Nova" w:hAnsi="Arial Nova" w:cs="Arial Nova"/>
          <w:color w:val="000000" w:themeColor="text1"/>
          <w:rPrChange w:id="734" w:author="WESLEY DOS SANTOS GATINHO" w:date="2025-05-23T23:57:00Z">
            <w:rPr>
              <w:ins w:id="735" w:author="WESLEY DOS SANTOS GATINHO" w:date="2025-05-23T23:56:00Z" w16du:dateUtc="2025-05-23T23:56:52Z"/>
              <w:rFonts w:ascii="Calibri" w:eastAsia="Calibri" w:hAnsi="Calibri" w:cs="Calibri"/>
              <w:color w:val="000000" w:themeColor="text1"/>
            </w:rPr>
          </w:rPrChange>
        </w:rPr>
        <w:pPrChange w:id="736" w:author="WESLEY DOS SANTOS GATINHO" w:date="2025-05-24T00:27:00Z">
          <w:pPr>
            <w:pStyle w:val="PargrafodaLista"/>
            <w:numPr>
              <w:numId w:val="12"/>
            </w:numPr>
            <w:ind w:hanging="360"/>
          </w:pPr>
        </w:pPrChange>
      </w:pPr>
      <w:ins w:id="737" w:author="WESLEY DOS SANTOS GATINHO" w:date="2025-05-23T23:56:00Z">
        <w:r w:rsidRPr="750A0830">
          <w:rPr>
            <w:rFonts w:ascii="Arial Nova" w:eastAsia="Arial Nova" w:hAnsi="Arial Nova" w:cs="Arial Nova"/>
            <w:color w:val="000000" w:themeColor="text1"/>
            <w:rPrChange w:id="738" w:author="WESLEY DOS SANTOS GATINHO" w:date="2025-05-23T23:57:00Z">
              <w:rPr>
                <w:rFonts w:ascii="Calibri" w:eastAsia="Calibri" w:hAnsi="Calibri" w:cs="Calibri"/>
                <w:color w:val="000000" w:themeColor="text1"/>
              </w:rPr>
            </w:rPrChange>
          </w:rPr>
          <w:t xml:space="preserve">Objetivo: Fornecer um feedback consolidado do desempenho. </w:t>
        </w:r>
      </w:ins>
    </w:p>
    <w:p w14:paraId="2D3CBCF4" w14:textId="08E7C46A" w:rsidR="750A0830" w:rsidRDefault="750A0830" w:rsidP="750A0830">
      <w:pPr>
        <w:pStyle w:val="PargrafodaLista"/>
        <w:spacing w:after="0" w:line="360" w:lineRule="auto"/>
        <w:ind w:left="0"/>
        <w:jc w:val="both"/>
        <w:rPr>
          <w:ins w:id="739" w:author="WESLEY DOS SANTOS GATINHO" w:date="2025-05-24T00:27:00Z" w16du:dateUtc="2025-05-24T00:27:26Z"/>
          <w:rFonts w:ascii="Arial Nova" w:eastAsia="Arial Nova" w:hAnsi="Arial Nova" w:cs="Arial Nova"/>
          <w:color w:val="000000" w:themeColor="text1"/>
        </w:rPr>
      </w:pPr>
    </w:p>
    <w:p w14:paraId="7248CFA8" w14:textId="07EDB5AA" w:rsidR="48096425" w:rsidRDefault="48096425">
      <w:pPr>
        <w:pStyle w:val="PargrafodaLista"/>
        <w:spacing w:after="0" w:line="360" w:lineRule="auto"/>
        <w:ind w:left="0"/>
        <w:jc w:val="both"/>
        <w:rPr>
          <w:ins w:id="740" w:author="WESLEY DOS SANTOS GATINHO" w:date="2025-05-23T23:56:00Z" w16du:dateUtc="2025-05-23T23:56:52Z"/>
          <w:rFonts w:ascii="Arial Nova" w:eastAsia="Arial Nova" w:hAnsi="Arial Nova" w:cs="Arial Nova"/>
          <w:color w:val="000000" w:themeColor="text1"/>
          <w:rPrChange w:id="741" w:author="WESLEY DOS SANTOS GATINHO" w:date="2025-05-23T23:57:00Z">
            <w:rPr>
              <w:ins w:id="742" w:author="WESLEY DOS SANTOS GATINHO" w:date="2025-05-23T23:56:00Z" w16du:dateUtc="2025-05-23T23:56:52Z"/>
              <w:rFonts w:ascii="Calibri" w:eastAsia="Calibri" w:hAnsi="Calibri" w:cs="Calibri"/>
              <w:color w:val="000000" w:themeColor="text1"/>
            </w:rPr>
          </w:rPrChange>
        </w:rPr>
        <w:pPrChange w:id="743" w:author="WESLEY DOS SANTOS GATINHO" w:date="2025-05-24T00:27:00Z">
          <w:pPr>
            <w:pStyle w:val="PargrafodaLista"/>
            <w:numPr>
              <w:numId w:val="12"/>
            </w:numPr>
            <w:ind w:hanging="360"/>
          </w:pPr>
        </w:pPrChange>
      </w:pPr>
      <w:ins w:id="744" w:author="WESLEY DOS SANTOS GATINHO" w:date="2025-05-23T23:56:00Z">
        <w:r w:rsidRPr="750A0830">
          <w:rPr>
            <w:rFonts w:ascii="Arial Nova" w:eastAsia="Arial Nova" w:hAnsi="Arial Nova" w:cs="Arial Nova"/>
            <w:color w:val="000000" w:themeColor="text1"/>
            <w:rPrChange w:id="745" w:author="WESLEY DOS SANTOS GATINHO" w:date="2025-05-23T23:57:00Z">
              <w:rPr>
                <w:rFonts w:ascii="Calibri" w:eastAsia="Calibri" w:hAnsi="Calibri" w:cs="Calibri"/>
                <w:color w:val="000000" w:themeColor="text1"/>
              </w:rPr>
            </w:rPrChange>
          </w:rPr>
          <w:t xml:space="preserve">RF011 – Insight ou Dica da IA </w:t>
        </w:r>
        <w:proofErr w:type="spellStart"/>
        <w:r w:rsidRPr="750A0830">
          <w:rPr>
            <w:rFonts w:ascii="Arial Nova" w:eastAsia="Arial Nova" w:hAnsi="Arial Nova" w:cs="Arial Nova"/>
            <w:color w:val="000000" w:themeColor="text1"/>
            <w:rPrChange w:id="746" w:author="WESLEY DOS SANTOS GATINHO" w:date="2025-05-23T23:57:00Z">
              <w:rPr>
                <w:rFonts w:ascii="Calibri" w:eastAsia="Calibri" w:hAnsi="Calibri" w:cs="Calibri"/>
                <w:color w:val="000000" w:themeColor="text1"/>
              </w:rPr>
            </w:rPrChange>
          </w:rPr>
          <w:t>Pós-Sessão</w:t>
        </w:r>
        <w:proofErr w:type="spellEnd"/>
        <w:r w:rsidRPr="750A0830">
          <w:rPr>
            <w:rFonts w:ascii="Arial Nova" w:eastAsia="Arial Nova" w:hAnsi="Arial Nova" w:cs="Arial Nova"/>
            <w:color w:val="000000" w:themeColor="text1"/>
            <w:rPrChange w:id="747" w:author="WESLEY DOS SANTOS GATINHO" w:date="2025-05-23T23:57:00Z">
              <w:rPr>
                <w:rFonts w:ascii="Calibri" w:eastAsia="Calibri" w:hAnsi="Calibri" w:cs="Calibri"/>
                <w:color w:val="000000" w:themeColor="text1"/>
              </w:rPr>
            </w:rPrChange>
          </w:rPr>
          <w:t xml:space="preserve">: </w:t>
        </w:r>
      </w:ins>
    </w:p>
    <w:p w14:paraId="71298413" w14:textId="08EEAD61" w:rsidR="48096425" w:rsidRDefault="48096425">
      <w:pPr>
        <w:pStyle w:val="PargrafodaLista"/>
        <w:spacing w:after="0" w:line="360" w:lineRule="auto"/>
        <w:ind w:left="0"/>
        <w:jc w:val="both"/>
        <w:rPr>
          <w:ins w:id="748" w:author="WESLEY DOS SANTOS GATINHO" w:date="2025-05-23T23:56:00Z" w16du:dateUtc="2025-05-23T23:56:52Z"/>
          <w:rFonts w:ascii="Arial Nova" w:eastAsia="Arial Nova" w:hAnsi="Arial Nova" w:cs="Arial Nova"/>
          <w:color w:val="000000" w:themeColor="text1"/>
          <w:rPrChange w:id="749" w:author="WESLEY DOS SANTOS GATINHO" w:date="2025-05-23T23:57:00Z">
            <w:rPr>
              <w:ins w:id="750" w:author="WESLEY DOS SANTOS GATINHO" w:date="2025-05-23T23:56:00Z" w16du:dateUtc="2025-05-23T23:56:52Z"/>
              <w:rFonts w:ascii="Calibri" w:eastAsia="Calibri" w:hAnsi="Calibri" w:cs="Calibri"/>
              <w:color w:val="000000" w:themeColor="text1"/>
            </w:rPr>
          </w:rPrChange>
        </w:rPr>
        <w:pPrChange w:id="751" w:author="WESLEY DOS SANTOS GATINHO" w:date="2025-05-24T00:27:00Z">
          <w:pPr>
            <w:pStyle w:val="PargrafodaLista"/>
            <w:numPr>
              <w:numId w:val="12"/>
            </w:numPr>
            <w:ind w:hanging="360"/>
          </w:pPr>
        </w:pPrChange>
      </w:pPr>
      <w:ins w:id="752" w:author="WESLEY DOS SANTOS GATINHO" w:date="2025-05-23T23:56:00Z">
        <w:r w:rsidRPr="750A0830">
          <w:rPr>
            <w:rFonts w:ascii="Arial Nova" w:eastAsia="Arial Nova" w:hAnsi="Arial Nova" w:cs="Arial Nova"/>
            <w:color w:val="000000" w:themeColor="text1"/>
            <w:rPrChange w:id="753" w:author="WESLEY DOS SANTOS GATINHO" w:date="2025-05-23T23:57:00Z">
              <w:rPr>
                <w:rFonts w:ascii="Calibri" w:eastAsia="Calibri" w:hAnsi="Calibri" w:cs="Calibri"/>
                <w:color w:val="000000" w:themeColor="text1"/>
              </w:rPr>
            </w:rPrChange>
          </w:rPr>
          <w:t xml:space="preserve">Descrição: Uma mensagem curta e inteligente gerada pela IA. </w:t>
        </w:r>
      </w:ins>
    </w:p>
    <w:p w14:paraId="70E515C3" w14:textId="14CFA7C9" w:rsidR="48096425" w:rsidRDefault="48096425">
      <w:pPr>
        <w:pStyle w:val="PargrafodaLista"/>
        <w:spacing w:after="0" w:line="360" w:lineRule="auto"/>
        <w:ind w:left="0"/>
        <w:jc w:val="both"/>
        <w:rPr>
          <w:ins w:id="754" w:author="WESLEY DOS SANTOS GATINHO" w:date="2025-05-23T23:56:00Z" w16du:dateUtc="2025-05-23T23:56:52Z"/>
          <w:rFonts w:ascii="Arial Nova" w:eastAsia="Arial Nova" w:hAnsi="Arial Nova" w:cs="Arial Nova"/>
          <w:color w:val="000000" w:themeColor="text1"/>
          <w:rPrChange w:id="755" w:author="WESLEY DOS SANTOS GATINHO" w:date="2025-05-23T23:57:00Z">
            <w:rPr>
              <w:ins w:id="756" w:author="WESLEY DOS SANTOS GATINHO" w:date="2025-05-23T23:56:00Z" w16du:dateUtc="2025-05-23T23:56:52Z"/>
              <w:rFonts w:ascii="Calibri" w:eastAsia="Calibri" w:hAnsi="Calibri" w:cs="Calibri"/>
              <w:color w:val="000000" w:themeColor="text1"/>
            </w:rPr>
          </w:rPrChange>
        </w:rPr>
        <w:pPrChange w:id="757" w:author="WESLEY DOS SANTOS GATINHO" w:date="2025-05-24T00:27:00Z">
          <w:pPr>
            <w:pStyle w:val="PargrafodaLista"/>
            <w:numPr>
              <w:numId w:val="12"/>
            </w:numPr>
            <w:ind w:hanging="360"/>
          </w:pPr>
        </w:pPrChange>
      </w:pPr>
      <w:ins w:id="758" w:author="WESLEY DOS SANTOS GATINHO" w:date="2025-05-23T23:56:00Z">
        <w:r w:rsidRPr="750A0830">
          <w:rPr>
            <w:rFonts w:ascii="Arial Nova" w:eastAsia="Arial Nova" w:hAnsi="Arial Nova" w:cs="Arial Nova"/>
            <w:color w:val="000000" w:themeColor="text1"/>
            <w:rPrChange w:id="759" w:author="WESLEY DOS SANTOS GATINHO" w:date="2025-05-23T23:57:00Z">
              <w:rPr>
                <w:rFonts w:ascii="Calibri" w:eastAsia="Calibri" w:hAnsi="Calibri" w:cs="Calibri"/>
                <w:color w:val="000000" w:themeColor="text1"/>
              </w:rPr>
            </w:rPrChange>
          </w:rPr>
          <w:t xml:space="preserve">Objetivo: Demonstrar a capacidade analítica da IA e dar orientação. </w:t>
        </w:r>
      </w:ins>
    </w:p>
    <w:p w14:paraId="4E37DA4F" w14:textId="4EA91D5E" w:rsidR="750A0830" w:rsidRDefault="750A0830" w:rsidP="750A0830">
      <w:pPr>
        <w:pStyle w:val="PargrafodaLista"/>
        <w:spacing w:after="0" w:line="360" w:lineRule="auto"/>
        <w:ind w:left="0"/>
        <w:jc w:val="both"/>
        <w:rPr>
          <w:ins w:id="760" w:author="WESLEY DOS SANTOS GATINHO" w:date="2025-05-24T00:27:00Z" w16du:dateUtc="2025-05-24T00:27:31Z"/>
          <w:rFonts w:ascii="Arial Nova" w:eastAsia="Arial Nova" w:hAnsi="Arial Nova" w:cs="Arial Nova"/>
          <w:color w:val="000000" w:themeColor="text1"/>
        </w:rPr>
      </w:pPr>
    </w:p>
    <w:p w14:paraId="1BDB921F" w14:textId="43320187" w:rsidR="48096425" w:rsidRDefault="48096425">
      <w:pPr>
        <w:pStyle w:val="PargrafodaLista"/>
        <w:spacing w:after="0" w:line="360" w:lineRule="auto"/>
        <w:ind w:left="0"/>
        <w:jc w:val="both"/>
        <w:rPr>
          <w:ins w:id="761" w:author="WESLEY DOS SANTOS GATINHO" w:date="2025-05-23T23:56:00Z" w16du:dateUtc="2025-05-23T23:56:52Z"/>
          <w:rFonts w:ascii="Arial Nova" w:eastAsia="Arial Nova" w:hAnsi="Arial Nova" w:cs="Arial Nova"/>
          <w:color w:val="000000" w:themeColor="text1"/>
          <w:rPrChange w:id="762" w:author="WESLEY DOS SANTOS GATINHO" w:date="2025-05-23T23:57:00Z">
            <w:rPr>
              <w:ins w:id="763" w:author="WESLEY DOS SANTOS GATINHO" w:date="2025-05-23T23:56:00Z" w16du:dateUtc="2025-05-23T23:56:52Z"/>
              <w:rFonts w:ascii="Calibri" w:eastAsia="Calibri" w:hAnsi="Calibri" w:cs="Calibri"/>
              <w:color w:val="000000" w:themeColor="text1"/>
            </w:rPr>
          </w:rPrChange>
        </w:rPr>
        <w:pPrChange w:id="764" w:author="WESLEY DOS SANTOS GATINHO" w:date="2025-05-24T00:27:00Z">
          <w:pPr>
            <w:pStyle w:val="PargrafodaLista"/>
            <w:numPr>
              <w:numId w:val="12"/>
            </w:numPr>
            <w:ind w:hanging="360"/>
          </w:pPr>
        </w:pPrChange>
      </w:pPr>
      <w:ins w:id="765" w:author="WESLEY DOS SANTOS GATINHO" w:date="2025-05-23T23:56:00Z">
        <w:r w:rsidRPr="750A0830">
          <w:rPr>
            <w:rFonts w:ascii="Arial Nova" w:eastAsia="Arial Nova" w:hAnsi="Arial Nova" w:cs="Arial Nova"/>
            <w:color w:val="000000" w:themeColor="text1"/>
            <w:rPrChange w:id="766" w:author="WESLEY DOS SANTOS GATINHO" w:date="2025-05-23T23:57:00Z">
              <w:rPr>
                <w:rFonts w:ascii="Calibri" w:eastAsia="Calibri" w:hAnsi="Calibri" w:cs="Calibri"/>
                <w:color w:val="000000" w:themeColor="text1"/>
              </w:rPr>
            </w:rPrChange>
          </w:rPr>
          <w:t xml:space="preserve">RF012 – Indicador Visual de Desempenho: </w:t>
        </w:r>
      </w:ins>
    </w:p>
    <w:p w14:paraId="5D02F581" w14:textId="083BF6F0" w:rsidR="48096425" w:rsidRDefault="48096425">
      <w:pPr>
        <w:pStyle w:val="PargrafodaLista"/>
        <w:spacing w:after="0" w:line="360" w:lineRule="auto"/>
        <w:ind w:left="0"/>
        <w:jc w:val="both"/>
        <w:rPr>
          <w:ins w:id="767" w:author="WESLEY DOS SANTOS GATINHO" w:date="2025-05-23T23:56:00Z" w16du:dateUtc="2025-05-23T23:56:52Z"/>
          <w:rFonts w:ascii="Arial Nova" w:eastAsia="Arial Nova" w:hAnsi="Arial Nova" w:cs="Arial Nova"/>
          <w:color w:val="000000" w:themeColor="text1"/>
          <w:rPrChange w:id="768" w:author="WESLEY DOS SANTOS GATINHO" w:date="2025-05-23T23:57:00Z">
            <w:rPr>
              <w:ins w:id="769" w:author="WESLEY DOS SANTOS GATINHO" w:date="2025-05-23T23:56:00Z" w16du:dateUtc="2025-05-23T23:56:52Z"/>
              <w:rFonts w:ascii="Calibri" w:eastAsia="Calibri" w:hAnsi="Calibri" w:cs="Calibri"/>
              <w:color w:val="000000" w:themeColor="text1"/>
            </w:rPr>
          </w:rPrChange>
        </w:rPr>
        <w:pPrChange w:id="770" w:author="WESLEY DOS SANTOS GATINHO" w:date="2025-05-24T00:27:00Z">
          <w:pPr>
            <w:pStyle w:val="PargrafodaLista"/>
            <w:numPr>
              <w:numId w:val="12"/>
            </w:numPr>
            <w:ind w:hanging="360"/>
          </w:pPr>
        </w:pPrChange>
      </w:pPr>
      <w:ins w:id="771" w:author="WESLEY DOS SANTOS GATINHO" w:date="2025-05-23T23:56:00Z">
        <w:r w:rsidRPr="750A0830">
          <w:rPr>
            <w:rFonts w:ascii="Arial Nova" w:eastAsia="Arial Nova" w:hAnsi="Arial Nova" w:cs="Arial Nova"/>
            <w:color w:val="000000" w:themeColor="text1"/>
            <w:rPrChange w:id="772" w:author="WESLEY DOS SANTOS GATINHO" w:date="2025-05-23T23:57:00Z">
              <w:rPr>
                <w:rFonts w:ascii="Calibri" w:eastAsia="Calibri" w:hAnsi="Calibri" w:cs="Calibri"/>
                <w:color w:val="000000" w:themeColor="text1"/>
              </w:rPr>
            </w:rPrChange>
          </w:rPr>
          <w:t xml:space="preserve">Descrição: Um gráfico simples na tela de resumo. </w:t>
        </w:r>
      </w:ins>
    </w:p>
    <w:p w14:paraId="69D0CE4A" w14:textId="05468556" w:rsidR="48096425" w:rsidRDefault="48096425">
      <w:pPr>
        <w:pStyle w:val="PargrafodaLista"/>
        <w:spacing w:after="0" w:line="360" w:lineRule="auto"/>
        <w:ind w:left="0"/>
        <w:jc w:val="both"/>
        <w:rPr>
          <w:ins w:id="773" w:author="WESLEY DOS SANTOS GATINHO" w:date="2025-05-23T23:56:00Z" w16du:dateUtc="2025-05-23T23:56:52Z"/>
          <w:rFonts w:ascii="Arial Nova" w:eastAsia="Arial Nova" w:hAnsi="Arial Nova" w:cs="Arial Nova"/>
          <w:color w:val="000000" w:themeColor="text1"/>
          <w:rPrChange w:id="774" w:author="WESLEY DOS SANTOS GATINHO" w:date="2025-05-23T23:57:00Z">
            <w:rPr>
              <w:ins w:id="775" w:author="WESLEY DOS SANTOS GATINHO" w:date="2025-05-23T23:56:00Z" w16du:dateUtc="2025-05-23T23:56:52Z"/>
              <w:rFonts w:ascii="Calibri" w:eastAsia="Calibri" w:hAnsi="Calibri" w:cs="Calibri"/>
              <w:color w:val="000000" w:themeColor="text1"/>
            </w:rPr>
          </w:rPrChange>
        </w:rPr>
        <w:pPrChange w:id="776" w:author="WESLEY DOS SANTOS GATINHO" w:date="2025-05-24T00:27:00Z">
          <w:pPr>
            <w:pStyle w:val="PargrafodaLista"/>
            <w:numPr>
              <w:numId w:val="12"/>
            </w:numPr>
            <w:ind w:hanging="360"/>
          </w:pPr>
        </w:pPrChange>
      </w:pPr>
      <w:ins w:id="777" w:author="WESLEY DOS SANTOS GATINHO" w:date="2025-05-23T23:56:00Z">
        <w:r w:rsidRPr="750A0830">
          <w:rPr>
            <w:rFonts w:ascii="Arial Nova" w:eastAsia="Arial Nova" w:hAnsi="Arial Nova" w:cs="Arial Nova"/>
            <w:color w:val="000000" w:themeColor="text1"/>
            <w:rPrChange w:id="778" w:author="WESLEY DOS SANTOS GATINHO" w:date="2025-05-23T23:57:00Z">
              <w:rPr>
                <w:rFonts w:ascii="Calibri" w:eastAsia="Calibri" w:hAnsi="Calibri" w:cs="Calibri"/>
                <w:color w:val="000000" w:themeColor="text1"/>
              </w:rPr>
            </w:rPrChange>
          </w:rPr>
          <w:t xml:space="preserve">Objetivo: Permitir ao usuário visualizar sua consistência e performance. </w:t>
        </w:r>
      </w:ins>
    </w:p>
    <w:p w14:paraId="585AED19" w14:textId="118BE552" w:rsidR="750A0830" w:rsidRDefault="750A0830" w:rsidP="750A0830">
      <w:pPr>
        <w:pStyle w:val="PargrafodaLista"/>
        <w:spacing w:after="0" w:line="360" w:lineRule="auto"/>
        <w:ind w:left="0"/>
        <w:jc w:val="both"/>
        <w:rPr>
          <w:ins w:id="779" w:author="WESLEY DOS SANTOS GATINHO" w:date="2025-05-24T00:27:00Z" w16du:dateUtc="2025-05-24T00:27:36Z"/>
          <w:rFonts w:ascii="Arial Nova" w:eastAsia="Arial Nova" w:hAnsi="Arial Nova" w:cs="Arial Nova"/>
          <w:color w:val="000000" w:themeColor="text1"/>
        </w:rPr>
      </w:pPr>
    </w:p>
    <w:p w14:paraId="14946127" w14:textId="757A4068" w:rsidR="48096425" w:rsidRDefault="48096425">
      <w:pPr>
        <w:pStyle w:val="PargrafodaLista"/>
        <w:spacing w:after="0" w:line="360" w:lineRule="auto"/>
        <w:ind w:left="0"/>
        <w:jc w:val="both"/>
        <w:rPr>
          <w:ins w:id="780" w:author="WESLEY DOS SANTOS GATINHO" w:date="2025-05-23T23:56:00Z" w16du:dateUtc="2025-05-23T23:56:52Z"/>
          <w:rFonts w:ascii="Arial Nova" w:eastAsia="Arial Nova" w:hAnsi="Arial Nova" w:cs="Arial Nova"/>
          <w:color w:val="000000" w:themeColor="text1"/>
          <w:rPrChange w:id="781" w:author="WESLEY DOS SANTOS GATINHO" w:date="2025-05-23T23:57:00Z">
            <w:rPr>
              <w:ins w:id="782" w:author="WESLEY DOS SANTOS GATINHO" w:date="2025-05-23T23:56:00Z" w16du:dateUtc="2025-05-23T23:56:52Z"/>
              <w:rFonts w:ascii="Calibri" w:eastAsia="Calibri" w:hAnsi="Calibri" w:cs="Calibri"/>
              <w:color w:val="000000" w:themeColor="text1"/>
            </w:rPr>
          </w:rPrChange>
        </w:rPr>
        <w:pPrChange w:id="783" w:author="WESLEY DOS SANTOS GATINHO" w:date="2025-05-24T00:27:00Z">
          <w:pPr>
            <w:pStyle w:val="PargrafodaLista"/>
            <w:numPr>
              <w:numId w:val="12"/>
            </w:numPr>
            <w:ind w:hanging="360"/>
          </w:pPr>
        </w:pPrChange>
      </w:pPr>
      <w:ins w:id="784" w:author="WESLEY DOS SANTOS GATINHO" w:date="2025-05-23T23:56:00Z">
        <w:r w:rsidRPr="750A0830">
          <w:rPr>
            <w:rFonts w:ascii="Arial Nova" w:eastAsia="Arial Nova" w:hAnsi="Arial Nova" w:cs="Arial Nova"/>
            <w:color w:val="000000" w:themeColor="text1"/>
            <w:rPrChange w:id="785" w:author="WESLEY DOS SANTOS GATINHO" w:date="2025-05-23T23:57:00Z">
              <w:rPr>
                <w:rFonts w:ascii="Calibri" w:eastAsia="Calibri" w:hAnsi="Calibri" w:cs="Calibri"/>
                <w:color w:val="000000" w:themeColor="text1"/>
              </w:rPr>
            </w:rPrChange>
          </w:rPr>
          <w:lastRenderedPageBreak/>
          <w:t xml:space="preserve">RF013 – Monitoramento Remoto Com Personal: </w:t>
        </w:r>
      </w:ins>
    </w:p>
    <w:p w14:paraId="2D12E9EA" w14:textId="1A576DD1" w:rsidR="48096425" w:rsidRDefault="48096425">
      <w:pPr>
        <w:pStyle w:val="PargrafodaLista"/>
        <w:spacing w:after="0" w:line="360" w:lineRule="auto"/>
        <w:ind w:left="0"/>
        <w:jc w:val="both"/>
        <w:rPr>
          <w:ins w:id="786" w:author="WESLEY DOS SANTOS GATINHO" w:date="2025-05-23T23:56:00Z" w16du:dateUtc="2025-05-23T23:56:52Z"/>
          <w:rFonts w:ascii="Arial Nova" w:eastAsia="Arial Nova" w:hAnsi="Arial Nova" w:cs="Arial Nova"/>
          <w:color w:val="000000" w:themeColor="text1"/>
          <w:rPrChange w:id="787" w:author="WESLEY DOS SANTOS GATINHO" w:date="2025-05-23T23:57:00Z">
            <w:rPr>
              <w:ins w:id="788" w:author="WESLEY DOS SANTOS GATINHO" w:date="2025-05-23T23:56:00Z" w16du:dateUtc="2025-05-23T23:56:52Z"/>
              <w:rFonts w:ascii="Calibri" w:eastAsia="Calibri" w:hAnsi="Calibri" w:cs="Calibri"/>
              <w:color w:val="000000" w:themeColor="text1"/>
            </w:rPr>
          </w:rPrChange>
        </w:rPr>
        <w:pPrChange w:id="789" w:author="WESLEY DOS SANTOS GATINHO" w:date="2025-05-24T00:27:00Z">
          <w:pPr>
            <w:pStyle w:val="PargrafodaLista"/>
            <w:numPr>
              <w:numId w:val="12"/>
            </w:numPr>
            <w:ind w:hanging="360"/>
          </w:pPr>
        </w:pPrChange>
      </w:pPr>
      <w:ins w:id="790" w:author="WESLEY DOS SANTOS GATINHO" w:date="2025-05-23T23:56:00Z">
        <w:r w:rsidRPr="750A0830">
          <w:rPr>
            <w:rFonts w:ascii="Arial Nova" w:eastAsia="Arial Nova" w:hAnsi="Arial Nova" w:cs="Arial Nova"/>
            <w:color w:val="000000" w:themeColor="text1"/>
            <w:rPrChange w:id="791" w:author="WESLEY DOS SANTOS GATINHO" w:date="2025-05-23T23:57:00Z">
              <w:rPr>
                <w:rFonts w:ascii="Calibri" w:eastAsia="Calibri" w:hAnsi="Calibri" w:cs="Calibri"/>
                <w:color w:val="000000" w:themeColor="text1"/>
              </w:rPr>
            </w:rPrChange>
          </w:rPr>
          <w:t xml:space="preserve">Descrição: Função "Personal Trainer" para acompanhamento à distância. </w:t>
        </w:r>
      </w:ins>
    </w:p>
    <w:p w14:paraId="33D37C77" w14:textId="722010E4" w:rsidR="48096425" w:rsidRDefault="48096425">
      <w:pPr>
        <w:pStyle w:val="PargrafodaLista"/>
        <w:spacing w:after="0" w:line="360" w:lineRule="auto"/>
        <w:ind w:left="0"/>
        <w:jc w:val="both"/>
        <w:rPr>
          <w:ins w:id="792" w:author="WESLEY DOS SANTOS GATINHO" w:date="2025-05-23T23:56:00Z" w16du:dateUtc="2025-05-23T23:56:52Z"/>
          <w:rFonts w:ascii="Arial Nova" w:eastAsia="Arial Nova" w:hAnsi="Arial Nova" w:cs="Arial Nova"/>
          <w:color w:val="000000" w:themeColor="text1"/>
          <w:rPrChange w:id="793" w:author="WESLEY DOS SANTOS GATINHO" w:date="2025-05-23T23:57:00Z">
            <w:rPr>
              <w:ins w:id="794" w:author="WESLEY DOS SANTOS GATINHO" w:date="2025-05-23T23:56:00Z" w16du:dateUtc="2025-05-23T23:56:52Z"/>
              <w:rFonts w:ascii="Calibri" w:eastAsia="Calibri" w:hAnsi="Calibri" w:cs="Calibri"/>
              <w:color w:val="000000" w:themeColor="text1"/>
            </w:rPr>
          </w:rPrChange>
        </w:rPr>
        <w:pPrChange w:id="795" w:author="WESLEY DOS SANTOS GATINHO" w:date="2025-05-24T00:27:00Z">
          <w:pPr>
            <w:pStyle w:val="PargrafodaLista"/>
            <w:numPr>
              <w:numId w:val="12"/>
            </w:numPr>
            <w:ind w:hanging="360"/>
          </w:pPr>
        </w:pPrChange>
      </w:pPr>
      <w:ins w:id="796" w:author="WESLEY DOS SANTOS GATINHO" w:date="2025-05-23T23:56:00Z">
        <w:r w:rsidRPr="750A0830">
          <w:rPr>
            <w:rFonts w:ascii="Arial Nova" w:eastAsia="Arial Nova" w:hAnsi="Arial Nova" w:cs="Arial Nova"/>
            <w:color w:val="000000" w:themeColor="text1"/>
            <w:rPrChange w:id="797" w:author="WESLEY DOS SANTOS GATINHO" w:date="2025-05-23T23:57:00Z">
              <w:rPr>
                <w:rFonts w:ascii="Calibri" w:eastAsia="Calibri" w:hAnsi="Calibri" w:cs="Calibri"/>
                <w:color w:val="000000" w:themeColor="text1"/>
              </w:rPr>
            </w:rPrChange>
          </w:rPr>
          <w:t xml:space="preserve">Objetivo: Fornecer acompanhamento profissional à distância durante o treino. </w:t>
        </w:r>
      </w:ins>
    </w:p>
    <w:p w14:paraId="4F064ED7" w14:textId="6DBFC5C2" w:rsidR="750A0830" w:rsidRDefault="750A0830" w:rsidP="750A0830">
      <w:pPr>
        <w:pStyle w:val="PargrafodaLista"/>
        <w:spacing w:after="0" w:line="360" w:lineRule="auto"/>
        <w:ind w:left="0"/>
        <w:jc w:val="both"/>
        <w:rPr>
          <w:ins w:id="798" w:author="WESLEY DOS SANTOS GATINHO" w:date="2025-05-24T00:27:00Z" w16du:dateUtc="2025-05-24T00:27:40Z"/>
          <w:rFonts w:ascii="Arial Nova" w:eastAsia="Arial Nova" w:hAnsi="Arial Nova" w:cs="Arial Nova"/>
          <w:color w:val="000000" w:themeColor="text1"/>
        </w:rPr>
      </w:pPr>
    </w:p>
    <w:p w14:paraId="55CC9187" w14:textId="6F065D18" w:rsidR="48096425" w:rsidRDefault="48096425">
      <w:pPr>
        <w:pStyle w:val="PargrafodaLista"/>
        <w:spacing w:after="0" w:line="360" w:lineRule="auto"/>
        <w:ind w:left="0"/>
        <w:jc w:val="both"/>
        <w:rPr>
          <w:ins w:id="799" w:author="WESLEY DOS SANTOS GATINHO" w:date="2025-05-23T23:56:00Z" w16du:dateUtc="2025-05-23T23:56:52Z"/>
          <w:rFonts w:ascii="Arial Nova" w:eastAsia="Arial Nova" w:hAnsi="Arial Nova" w:cs="Arial Nova"/>
          <w:color w:val="000000" w:themeColor="text1"/>
          <w:rPrChange w:id="800" w:author="WESLEY DOS SANTOS GATINHO" w:date="2025-05-23T23:57:00Z">
            <w:rPr>
              <w:ins w:id="801" w:author="WESLEY DOS SANTOS GATINHO" w:date="2025-05-23T23:56:00Z" w16du:dateUtc="2025-05-23T23:56:52Z"/>
              <w:rFonts w:ascii="Calibri" w:eastAsia="Calibri" w:hAnsi="Calibri" w:cs="Calibri"/>
              <w:color w:val="000000" w:themeColor="text1"/>
            </w:rPr>
          </w:rPrChange>
        </w:rPr>
        <w:pPrChange w:id="802" w:author="WESLEY DOS SANTOS GATINHO" w:date="2025-05-24T00:27:00Z">
          <w:pPr>
            <w:pStyle w:val="PargrafodaLista"/>
            <w:numPr>
              <w:numId w:val="12"/>
            </w:numPr>
            <w:ind w:hanging="360"/>
          </w:pPr>
        </w:pPrChange>
      </w:pPr>
      <w:ins w:id="803" w:author="WESLEY DOS SANTOS GATINHO" w:date="2025-05-23T23:56:00Z">
        <w:r w:rsidRPr="750A0830">
          <w:rPr>
            <w:rFonts w:ascii="Arial Nova" w:eastAsia="Arial Nova" w:hAnsi="Arial Nova" w:cs="Arial Nova"/>
            <w:color w:val="000000" w:themeColor="text1"/>
            <w:rPrChange w:id="804" w:author="WESLEY DOS SANTOS GATINHO" w:date="2025-05-23T23:57:00Z">
              <w:rPr>
                <w:rFonts w:ascii="Calibri" w:eastAsia="Calibri" w:hAnsi="Calibri" w:cs="Calibri"/>
                <w:color w:val="000000" w:themeColor="text1"/>
              </w:rPr>
            </w:rPrChange>
          </w:rPr>
          <w:t xml:space="preserve">RF014 – </w:t>
        </w:r>
        <w:proofErr w:type="spellStart"/>
        <w:r w:rsidRPr="750A0830">
          <w:rPr>
            <w:rFonts w:ascii="Arial Nova" w:eastAsia="Arial Nova" w:hAnsi="Arial Nova" w:cs="Arial Nova"/>
            <w:color w:val="000000" w:themeColor="text1"/>
            <w:rPrChange w:id="805" w:author="WESLEY DOS SANTOS GATINHO" w:date="2025-05-23T23:57:00Z">
              <w:rPr>
                <w:rFonts w:ascii="Calibri" w:eastAsia="Calibri" w:hAnsi="Calibri" w:cs="Calibri"/>
                <w:color w:val="000000" w:themeColor="text1"/>
              </w:rPr>
            </w:rPrChange>
          </w:rPr>
          <w:t>Chatbot</w:t>
        </w:r>
        <w:proofErr w:type="spellEnd"/>
        <w:r w:rsidRPr="750A0830">
          <w:rPr>
            <w:rFonts w:ascii="Arial Nova" w:eastAsia="Arial Nova" w:hAnsi="Arial Nova" w:cs="Arial Nova"/>
            <w:color w:val="000000" w:themeColor="text1"/>
            <w:rPrChange w:id="806" w:author="WESLEY DOS SANTOS GATINHO" w:date="2025-05-23T23:57:00Z">
              <w:rPr>
                <w:rFonts w:ascii="Calibri" w:eastAsia="Calibri" w:hAnsi="Calibri" w:cs="Calibri"/>
                <w:color w:val="000000" w:themeColor="text1"/>
              </w:rPr>
            </w:rPrChange>
          </w:rPr>
          <w:t xml:space="preserve"> Fitness:</w:t>
        </w:r>
      </w:ins>
    </w:p>
    <w:p w14:paraId="54DB4B61" w14:textId="57502ADD" w:rsidR="48096425" w:rsidRDefault="48096425">
      <w:pPr>
        <w:pStyle w:val="PargrafodaLista"/>
        <w:spacing w:after="0" w:line="360" w:lineRule="auto"/>
        <w:ind w:left="0"/>
        <w:jc w:val="both"/>
        <w:rPr>
          <w:ins w:id="807" w:author="WESLEY DOS SANTOS GATINHO" w:date="2025-05-23T23:56:00Z" w16du:dateUtc="2025-05-23T23:56:52Z"/>
          <w:rFonts w:ascii="Arial Nova" w:eastAsia="Arial Nova" w:hAnsi="Arial Nova" w:cs="Arial Nova"/>
          <w:color w:val="000000" w:themeColor="text1"/>
          <w:rPrChange w:id="808" w:author="WESLEY DOS SANTOS GATINHO" w:date="2025-05-23T23:57:00Z">
            <w:rPr>
              <w:ins w:id="809" w:author="WESLEY DOS SANTOS GATINHO" w:date="2025-05-23T23:56:00Z" w16du:dateUtc="2025-05-23T23:56:52Z"/>
              <w:rFonts w:ascii="Calibri" w:eastAsia="Calibri" w:hAnsi="Calibri" w:cs="Calibri"/>
              <w:color w:val="000000" w:themeColor="text1"/>
            </w:rPr>
          </w:rPrChange>
        </w:rPr>
        <w:pPrChange w:id="810" w:author="WESLEY DOS SANTOS GATINHO" w:date="2025-05-24T00:27:00Z">
          <w:pPr>
            <w:pStyle w:val="PargrafodaLista"/>
            <w:numPr>
              <w:numId w:val="12"/>
            </w:numPr>
            <w:ind w:hanging="360"/>
          </w:pPr>
        </w:pPrChange>
      </w:pPr>
      <w:ins w:id="811" w:author="WESLEY DOS SANTOS GATINHO" w:date="2025-05-23T23:56:00Z">
        <w:r w:rsidRPr="750A0830">
          <w:rPr>
            <w:rFonts w:ascii="Arial Nova" w:eastAsia="Arial Nova" w:hAnsi="Arial Nova" w:cs="Arial Nova"/>
            <w:color w:val="000000" w:themeColor="text1"/>
            <w:rPrChange w:id="812" w:author="WESLEY DOS SANTOS GATINHO" w:date="2025-05-23T23:57:00Z">
              <w:rPr>
                <w:rFonts w:ascii="Calibri" w:eastAsia="Calibri" w:hAnsi="Calibri" w:cs="Calibri"/>
                <w:color w:val="000000" w:themeColor="text1"/>
              </w:rPr>
            </w:rPrChange>
          </w:rPr>
          <w:t xml:space="preserve">Descrição: </w:t>
        </w:r>
        <w:proofErr w:type="spellStart"/>
        <w:r w:rsidRPr="750A0830">
          <w:rPr>
            <w:rFonts w:ascii="Arial Nova" w:eastAsia="Arial Nova" w:hAnsi="Arial Nova" w:cs="Arial Nova"/>
            <w:color w:val="000000" w:themeColor="text1"/>
            <w:rPrChange w:id="813" w:author="WESLEY DOS SANTOS GATINHO" w:date="2025-05-23T23:57:00Z">
              <w:rPr>
                <w:rFonts w:ascii="Calibri" w:eastAsia="Calibri" w:hAnsi="Calibri" w:cs="Calibri"/>
                <w:color w:val="000000" w:themeColor="text1"/>
              </w:rPr>
            </w:rPrChange>
          </w:rPr>
          <w:t>Chatbot</w:t>
        </w:r>
        <w:proofErr w:type="spellEnd"/>
        <w:r w:rsidRPr="750A0830">
          <w:rPr>
            <w:rFonts w:ascii="Arial Nova" w:eastAsia="Arial Nova" w:hAnsi="Arial Nova" w:cs="Arial Nova"/>
            <w:color w:val="000000" w:themeColor="text1"/>
            <w:rPrChange w:id="814" w:author="WESLEY DOS SANTOS GATINHO" w:date="2025-05-23T23:57:00Z">
              <w:rPr>
                <w:rFonts w:ascii="Calibri" w:eastAsia="Calibri" w:hAnsi="Calibri" w:cs="Calibri"/>
                <w:color w:val="000000" w:themeColor="text1"/>
              </w:rPr>
            </w:rPrChange>
          </w:rPr>
          <w:t xml:space="preserve"> integrado para tirar dúvidas e oferecer dicas. </w:t>
        </w:r>
      </w:ins>
    </w:p>
    <w:p w14:paraId="02CC74A6" w14:textId="523ADE52" w:rsidR="48096425" w:rsidRDefault="48096425">
      <w:pPr>
        <w:pStyle w:val="PargrafodaLista"/>
        <w:spacing w:after="0" w:line="360" w:lineRule="auto"/>
        <w:ind w:left="0"/>
        <w:jc w:val="both"/>
        <w:rPr>
          <w:ins w:id="815" w:author="WESLEY DOS SANTOS GATINHO" w:date="2025-05-23T23:56:00Z" w16du:dateUtc="2025-05-23T23:56:52Z"/>
          <w:rFonts w:ascii="Arial Nova" w:eastAsia="Arial Nova" w:hAnsi="Arial Nova" w:cs="Arial Nova"/>
          <w:color w:val="000000" w:themeColor="text1"/>
          <w:rPrChange w:id="816" w:author="WESLEY DOS SANTOS GATINHO" w:date="2025-05-23T23:57:00Z">
            <w:rPr>
              <w:ins w:id="817" w:author="WESLEY DOS SANTOS GATINHO" w:date="2025-05-23T23:56:00Z" w16du:dateUtc="2025-05-23T23:56:52Z"/>
              <w:rFonts w:ascii="Calibri" w:eastAsia="Calibri" w:hAnsi="Calibri" w:cs="Calibri"/>
              <w:color w:val="000000" w:themeColor="text1"/>
            </w:rPr>
          </w:rPrChange>
        </w:rPr>
        <w:pPrChange w:id="818" w:author="WESLEY DOS SANTOS GATINHO" w:date="2025-05-24T00:27:00Z">
          <w:pPr>
            <w:pStyle w:val="PargrafodaLista"/>
            <w:numPr>
              <w:numId w:val="12"/>
            </w:numPr>
            <w:ind w:hanging="360"/>
          </w:pPr>
        </w:pPrChange>
      </w:pPr>
      <w:ins w:id="819" w:author="WESLEY DOS SANTOS GATINHO" w:date="2025-05-23T23:56:00Z">
        <w:r w:rsidRPr="750A0830">
          <w:rPr>
            <w:rFonts w:ascii="Arial Nova" w:eastAsia="Arial Nova" w:hAnsi="Arial Nova" w:cs="Arial Nova"/>
            <w:color w:val="000000" w:themeColor="text1"/>
            <w:rPrChange w:id="820" w:author="WESLEY DOS SANTOS GATINHO" w:date="2025-05-23T23:57:00Z">
              <w:rPr>
                <w:rFonts w:ascii="Calibri" w:eastAsia="Calibri" w:hAnsi="Calibri" w:cs="Calibri"/>
                <w:color w:val="000000" w:themeColor="text1"/>
              </w:rPr>
            </w:rPrChange>
          </w:rPr>
          <w:t>Objetivo: Disponibilizar um assistente virtual capaz de responder dúvidas, oferecer orientações personalizadas.</w:t>
        </w:r>
        <w:r>
          <w:br/>
        </w:r>
        <w:r>
          <w:br/>
        </w:r>
        <w:r w:rsidRPr="750A0830">
          <w:rPr>
            <w:rFonts w:ascii="Arial Nova" w:eastAsia="Arial Nova" w:hAnsi="Arial Nova" w:cs="Arial Nova"/>
            <w:color w:val="000000" w:themeColor="text1"/>
            <w:rPrChange w:id="821" w:author="WESLEY DOS SANTOS GATINHO" w:date="2025-05-23T23:57:00Z">
              <w:rPr>
                <w:rFonts w:ascii="Calibri" w:eastAsia="Calibri" w:hAnsi="Calibri" w:cs="Calibri"/>
                <w:color w:val="000000" w:themeColor="text1"/>
              </w:rPr>
            </w:rPrChange>
          </w:rPr>
          <w:t xml:space="preserve">5.2. Requisitos Não Funcionais (RNF) </w:t>
        </w:r>
        <w:r>
          <w:br/>
        </w:r>
        <w:r>
          <w:br/>
        </w:r>
        <w:r w:rsidRPr="750A0830">
          <w:rPr>
            <w:rFonts w:ascii="Arial Nova" w:eastAsia="Arial Nova" w:hAnsi="Arial Nova" w:cs="Arial Nova"/>
            <w:color w:val="000000" w:themeColor="text1"/>
            <w:rPrChange w:id="822" w:author="WESLEY DOS SANTOS GATINHO" w:date="2025-05-23T23:57:00Z">
              <w:rPr>
                <w:rFonts w:ascii="Calibri" w:eastAsia="Calibri" w:hAnsi="Calibri" w:cs="Calibri"/>
                <w:color w:val="000000" w:themeColor="text1"/>
              </w:rPr>
            </w:rPrChange>
          </w:rPr>
          <w:t xml:space="preserve">1. Performance e Usabilidade </w:t>
        </w:r>
      </w:ins>
    </w:p>
    <w:p w14:paraId="3DF9C764" w14:textId="3504ABE2" w:rsidR="750A0830" w:rsidRDefault="750A0830" w:rsidP="750A0830">
      <w:pPr>
        <w:pStyle w:val="PargrafodaLista"/>
        <w:spacing w:after="0" w:line="360" w:lineRule="auto"/>
        <w:ind w:left="10" w:hanging="10"/>
        <w:jc w:val="both"/>
        <w:rPr>
          <w:ins w:id="823" w:author="WESLEY DOS SANTOS GATINHO" w:date="2025-05-24T00:27:00Z" w16du:dateUtc="2025-05-24T00:27:47Z"/>
          <w:rFonts w:ascii="Arial Nova" w:eastAsia="Arial Nova" w:hAnsi="Arial Nova" w:cs="Arial Nova"/>
          <w:color w:val="000000" w:themeColor="text1"/>
        </w:rPr>
      </w:pPr>
    </w:p>
    <w:p w14:paraId="1B0F770C" w14:textId="7CD16E2B" w:rsidR="48096425" w:rsidRDefault="48096425">
      <w:pPr>
        <w:pStyle w:val="PargrafodaLista"/>
        <w:spacing w:after="0" w:line="360" w:lineRule="auto"/>
        <w:ind w:left="10" w:hanging="10"/>
        <w:jc w:val="both"/>
        <w:rPr>
          <w:ins w:id="824" w:author="WESLEY DOS SANTOS GATINHO" w:date="2025-05-24T00:28:00Z" w16du:dateUtc="2025-05-24T00:28:08Z"/>
          <w:rFonts w:ascii="Arial Nova" w:eastAsia="Arial Nova" w:hAnsi="Arial Nova" w:cs="Arial Nova"/>
          <w:color w:val="000000" w:themeColor="text1"/>
        </w:rPr>
        <w:pPrChange w:id="825" w:author="WESLEY DOS SANTOS GATINHO" w:date="2025-05-24T00:27:00Z">
          <w:pPr>
            <w:pStyle w:val="PargrafodaLista"/>
            <w:numPr>
              <w:numId w:val="11"/>
            </w:numPr>
            <w:ind w:hanging="360"/>
          </w:pPr>
        </w:pPrChange>
      </w:pPr>
      <w:ins w:id="826" w:author="WESLEY DOS SANTOS GATINHO" w:date="2025-05-23T23:56:00Z">
        <w:r w:rsidRPr="750A0830">
          <w:rPr>
            <w:rFonts w:ascii="Arial Nova" w:eastAsia="Arial Nova" w:hAnsi="Arial Nova" w:cs="Arial Nova"/>
            <w:color w:val="000000" w:themeColor="text1"/>
            <w:rPrChange w:id="827" w:author="WESLEY DOS SANTOS GATINHO" w:date="2025-05-23T23:57:00Z">
              <w:rPr>
                <w:rFonts w:ascii="Calibri" w:eastAsia="Calibri" w:hAnsi="Calibri" w:cs="Calibri"/>
                <w:color w:val="000000" w:themeColor="text1"/>
              </w:rPr>
            </w:rPrChange>
          </w:rPr>
          <w:t>RNF001 – Fluidez e Responsividade: A interface deve responder a toques instantaneamente. A análise de IA não deve causar engasgos ou lentidão na UI.</w:t>
        </w:r>
      </w:ins>
    </w:p>
    <w:p w14:paraId="62E7BB8D" w14:textId="7262CF8A" w:rsidR="48096425" w:rsidRDefault="48096425" w:rsidP="750A0830">
      <w:pPr>
        <w:pStyle w:val="PargrafodaLista"/>
        <w:spacing w:after="0" w:line="360" w:lineRule="auto"/>
        <w:ind w:left="10" w:hanging="10"/>
        <w:jc w:val="both"/>
        <w:rPr>
          <w:ins w:id="828" w:author="WESLEY DOS SANTOS GATINHO" w:date="2025-05-23T23:56:00Z" w16du:dateUtc="2025-05-23T23:56:52Z"/>
          <w:rFonts w:ascii="Arial Nova" w:eastAsia="Arial Nova" w:hAnsi="Arial Nova" w:cs="Arial Nova"/>
          <w:color w:val="000000" w:themeColor="text1"/>
          <w:rPrChange w:id="829" w:author="WESLEY DOS SANTOS GATINHO" w:date="2025-05-23T23:57:00Z">
            <w:rPr>
              <w:ins w:id="830" w:author="WESLEY DOS SANTOS GATINHO" w:date="2025-05-23T23:56:00Z" w16du:dateUtc="2025-05-23T23:56:52Z"/>
              <w:rFonts w:ascii="Calibri" w:eastAsia="Calibri" w:hAnsi="Calibri" w:cs="Calibri"/>
              <w:color w:val="000000" w:themeColor="text1"/>
            </w:rPr>
          </w:rPrChange>
        </w:rPr>
      </w:pPr>
      <w:ins w:id="831" w:author="WESLEY DOS SANTOS GATINHO" w:date="2025-05-23T23:56:00Z">
        <w:r w:rsidRPr="750A0830">
          <w:rPr>
            <w:rFonts w:ascii="Arial Nova" w:eastAsia="Arial Nova" w:hAnsi="Arial Nova" w:cs="Arial Nova"/>
            <w:color w:val="000000" w:themeColor="text1"/>
            <w:rPrChange w:id="832" w:author="WESLEY DOS SANTOS GATINHO" w:date="2025-05-23T23:57:00Z">
              <w:rPr>
                <w:rFonts w:ascii="Calibri" w:eastAsia="Calibri" w:hAnsi="Calibri" w:cs="Calibri"/>
                <w:color w:val="000000" w:themeColor="text1"/>
              </w:rPr>
            </w:rPrChange>
          </w:rPr>
          <w:t xml:space="preserve">RNF002 – Estabilidade da IA: A IA deve ser robusta, evitando “falsos positivos” ou “falsos negativos” em excesso. Deve ter mecanismos para lidar com condições adversas (pouca luz, usuário saindo do quadro) sem travar o aplicativo. </w:t>
        </w:r>
      </w:ins>
    </w:p>
    <w:p w14:paraId="15D251AB" w14:textId="094E7C1F" w:rsidR="750A0830" w:rsidRDefault="750A0830" w:rsidP="750A0830">
      <w:pPr>
        <w:pStyle w:val="PargrafodaLista"/>
        <w:spacing w:after="0" w:line="360" w:lineRule="auto"/>
        <w:ind w:left="10" w:hanging="10"/>
        <w:jc w:val="both"/>
        <w:rPr>
          <w:ins w:id="833" w:author="WESLEY DOS SANTOS GATINHO" w:date="2025-05-24T00:28:00Z" w16du:dateUtc="2025-05-24T00:28:03Z"/>
          <w:rFonts w:ascii="Arial Nova" w:eastAsia="Arial Nova" w:hAnsi="Arial Nova" w:cs="Arial Nova"/>
          <w:color w:val="000000" w:themeColor="text1"/>
        </w:rPr>
      </w:pPr>
    </w:p>
    <w:p w14:paraId="3D35EB7F" w14:textId="41B41349" w:rsidR="48096425" w:rsidRDefault="48096425">
      <w:pPr>
        <w:pStyle w:val="PargrafodaLista"/>
        <w:spacing w:after="0" w:line="360" w:lineRule="auto"/>
        <w:ind w:left="10" w:hanging="10"/>
        <w:jc w:val="both"/>
        <w:rPr>
          <w:ins w:id="834" w:author="WESLEY DOS SANTOS GATINHO" w:date="2025-05-23T23:56:00Z" w16du:dateUtc="2025-05-23T23:56:52Z"/>
          <w:rFonts w:ascii="Arial Nova" w:eastAsia="Arial Nova" w:hAnsi="Arial Nova" w:cs="Arial Nova"/>
          <w:color w:val="000000" w:themeColor="text1"/>
          <w:rPrChange w:id="835" w:author="WESLEY DOS SANTOS GATINHO" w:date="2025-05-23T23:57:00Z">
            <w:rPr>
              <w:ins w:id="836" w:author="WESLEY DOS SANTOS GATINHO" w:date="2025-05-23T23:56:00Z" w16du:dateUtc="2025-05-23T23:56:52Z"/>
              <w:rFonts w:ascii="Calibri" w:eastAsia="Calibri" w:hAnsi="Calibri" w:cs="Calibri"/>
              <w:color w:val="000000" w:themeColor="text1"/>
            </w:rPr>
          </w:rPrChange>
        </w:rPr>
        <w:pPrChange w:id="837" w:author="WESLEY DOS SANTOS GATINHO" w:date="2025-05-24T00:27:00Z">
          <w:pPr>
            <w:pStyle w:val="PargrafodaLista"/>
            <w:numPr>
              <w:numId w:val="11"/>
            </w:numPr>
            <w:ind w:hanging="360"/>
          </w:pPr>
        </w:pPrChange>
      </w:pPr>
      <w:ins w:id="838" w:author="WESLEY DOS SANTOS GATINHO" w:date="2025-05-23T23:56:00Z">
        <w:r w:rsidRPr="750A0830">
          <w:rPr>
            <w:rFonts w:ascii="Arial Nova" w:eastAsia="Arial Nova" w:hAnsi="Arial Nova" w:cs="Arial Nova"/>
            <w:color w:val="000000" w:themeColor="text1"/>
            <w:rPrChange w:id="839" w:author="WESLEY DOS SANTOS GATINHO" w:date="2025-05-23T23:57:00Z">
              <w:rPr>
                <w:rFonts w:ascii="Calibri" w:eastAsia="Calibri" w:hAnsi="Calibri" w:cs="Calibri"/>
                <w:color w:val="000000" w:themeColor="text1"/>
              </w:rPr>
            </w:rPrChange>
          </w:rPr>
          <w:t xml:space="preserve">RNF003 – Feedback da IA em Tempo Real: A latência entre movimento e feedback deve ser minimizada ao máximo, idealmente abaixo de 2 segundos, para ser útil. </w:t>
        </w:r>
      </w:ins>
    </w:p>
    <w:p w14:paraId="7D965616" w14:textId="291B0351" w:rsidR="750A0830" w:rsidRDefault="750A0830" w:rsidP="750A0830">
      <w:pPr>
        <w:pStyle w:val="PargrafodaLista"/>
        <w:spacing w:after="0" w:line="360" w:lineRule="auto"/>
        <w:ind w:left="10" w:hanging="10"/>
        <w:jc w:val="both"/>
        <w:rPr>
          <w:ins w:id="840" w:author="WESLEY DOS SANTOS GATINHO" w:date="2025-05-24T00:28:00Z" w16du:dateUtc="2025-05-24T00:28:12Z"/>
          <w:rFonts w:ascii="Arial Nova" w:eastAsia="Arial Nova" w:hAnsi="Arial Nova" w:cs="Arial Nova"/>
          <w:color w:val="000000" w:themeColor="text1"/>
        </w:rPr>
      </w:pPr>
    </w:p>
    <w:p w14:paraId="420764D0" w14:textId="72940BD2" w:rsidR="48096425" w:rsidRDefault="48096425">
      <w:pPr>
        <w:pStyle w:val="PargrafodaLista"/>
        <w:spacing w:after="0" w:line="360" w:lineRule="auto"/>
        <w:ind w:left="10" w:hanging="10"/>
        <w:jc w:val="both"/>
        <w:rPr>
          <w:ins w:id="841" w:author="WESLEY DOS SANTOS GATINHO" w:date="2025-05-23T23:56:00Z" w16du:dateUtc="2025-05-23T23:56:52Z"/>
          <w:rFonts w:ascii="Arial Nova" w:eastAsia="Arial Nova" w:hAnsi="Arial Nova" w:cs="Arial Nova"/>
          <w:color w:val="000000" w:themeColor="text1"/>
          <w:rPrChange w:id="842" w:author="WESLEY DOS SANTOS GATINHO" w:date="2025-05-23T23:57:00Z">
            <w:rPr>
              <w:ins w:id="843" w:author="WESLEY DOS SANTOS GATINHO" w:date="2025-05-23T23:56:00Z" w16du:dateUtc="2025-05-23T23:56:52Z"/>
              <w:rFonts w:ascii="Calibri" w:eastAsia="Calibri" w:hAnsi="Calibri" w:cs="Calibri"/>
              <w:color w:val="000000" w:themeColor="text1"/>
            </w:rPr>
          </w:rPrChange>
        </w:rPr>
        <w:pPrChange w:id="844" w:author="WESLEY DOS SANTOS GATINHO" w:date="2025-05-24T00:28:00Z">
          <w:pPr>
            <w:pStyle w:val="PargrafodaLista"/>
            <w:numPr>
              <w:numId w:val="11"/>
            </w:numPr>
            <w:ind w:hanging="360"/>
          </w:pPr>
        </w:pPrChange>
      </w:pPr>
      <w:ins w:id="845" w:author="WESLEY DOS SANTOS GATINHO" w:date="2025-05-23T23:56:00Z">
        <w:r w:rsidRPr="750A0830">
          <w:rPr>
            <w:rFonts w:ascii="Arial Nova" w:eastAsia="Arial Nova" w:hAnsi="Arial Nova" w:cs="Arial Nova"/>
            <w:color w:val="000000" w:themeColor="text1"/>
            <w:rPrChange w:id="846" w:author="WESLEY DOS SANTOS GATINHO" w:date="2025-05-23T23:57:00Z">
              <w:rPr>
                <w:rFonts w:ascii="Calibri" w:eastAsia="Calibri" w:hAnsi="Calibri" w:cs="Calibri"/>
                <w:color w:val="000000" w:themeColor="text1"/>
              </w:rPr>
            </w:rPrChange>
          </w:rPr>
          <w:t xml:space="preserve">RNF004 – Interface Profissional e Limpa: Design minimalista, focado na informação essencial, alinhado à identidade visual da </w:t>
        </w:r>
        <w:proofErr w:type="spellStart"/>
        <w:r w:rsidRPr="750A0830">
          <w:rPr>
            <w:rFonts w:ascii="Arial Nova" w:eastAsia="Arial Nova" w:hAnsi="Arial Nova" w:cs="Arial Nova"/>
            <w:color w:val="000000" w:themeColor="text1"/>
            <w:rPrChange w:id="847"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848" w:author="WESLEY DOS SANTOS GATINHO" w:date="2025-05-23T23:57:00Z">
              <w:rPr>
                <w:rFonts w:ascii="Calibri" w:eastAsia="Calibri" w:hAnsi="Calibri" w:cs="Calibri"/>
                <w:color w:val="000000" w:themeColor="text1"/>
              </w:rPr>
            </w:rPrChange>
          </w:rPr>
          <w:t xml:space="preserve">. Boa legibilidade e contraste, considerando acessibilidade básica. </w:t>
        </w:r>
        <w:r>
          <w:br/>
        </w:r>
        <w:r>
          <w:br/>
        </w:r>
        <w:r w:rsidRPr="750A0830">
          <w:rPr>
            <w:rFonts w:ascii="Arial Nova" w:eastAsia="Arial Nova" w:hAnsi="Arial Nova" w:cs="Arial Nova"/>
            <w:color w:val="000000" w:themeColor="text1"/>
            <w:rPrChange w:id="849" w:author="WESLEY DOS SANTOS GATINHO" w:date="2025-05-23T23:57:00Z">
              <w:rPr>
                <w:rFonts w:ascii="Calibri" w:eastAsia="Calibri" w:hAnsi="Calibri" w:cs="Calibri"/>
                <w:color w:val="000000" w:themeColor="text1"/>
              </w:rPr>
            </w:rPrChange>
          </w:rPr>
          <w:t xml:space="preserve">2. Segurança e Privacidade </w:t>
        </w:r>
      </w:ins>
    </w:p>
    <w:p w14:paraId="03403B71" w14:textId="24AC01FE" w:rsidR="48096425" w:rsidRDefault="48096425">
      <w:pPr>
        <w:pStyle w:val="PargrafodaLista"/>
        <w:spacing w:after="0" w:line="360" w:lineRule="auto"/>
        <w:ind w:left="10" w:hanging="10"/>
        <w:jc w:val="both"/>
        <w:rPr>
          <w:ins w:id="850" w:author="WESLEY DOS SANTOS GATINHO" w:date="2025-05-23T23:56:00Z" w16du:dateUtc="2025-05-23T23:56:52Z"/>
          <w:rFonts w:ascii="Arial Nova" w:eastAsia="Arial Nova" w:hAnsi="Arial Nova" w:cs="Arial Nova"/>
          <w:color w:val="000000" w:themeColor="text1"/>
          <w:rPrChange w:id="851" w:author="WESLEY DOS SANTOS GATINHO" w:date="2025-05-23T23:57:00Z">
            <w:rPr>
              <w:ins w:id="852" w:author="WESLEY DOS SANTOS GATINHO" w:date="2025-05-23T23:56:00Z" w16du:dateUtc="2025-05-23T23:56:52Z"/>
              <w:rFonts w:ascii="Calibri" w:eastAsia="Calibri" w:hAnsi="Calibri" w:cs="Calibri"/>
              <w:color w:val="000000" w:themeColor="text1"/>
            </w:rPr>
          </w:rPrChange>
        </w:rPr>
        <w:pPrChange w:id="853" w:author="WESLEY DOS SANTOS GATINHO" w:date="2025-05-24T00:28:00Z">
          <w:pPr>
            <w:pStyle w:val="PargrafodaLista"/>
            <w:numPr>
              <w:numId w:val="10"/>
            </w:numPr>
            <w:ind w:hanging="360"/>
          </w:pPr>
        </w:pPrChange>
      </w:pPr>
      <w:ins w:id="854" w:author="WESLEY DOS SANTOS GATINHO" w:date="2025-05-23T23:56:00Z">
        <w:r w:rsidRPr="750A0830">
          <w:rPr>
            <w:rFonts w:ascii="Arial Nova" w:eastAsia="Arial Nova" w:hAnsi="Arial Nova" w:cs="Arial Nova"/>
            <w:color w:val="000000" w:themeColor="text1"/>
            <w:rPrChange w:id="855" w:author="WESLEY DOS SANTOS GATINHO" w:date="2025-05-23T23:57:00Z">
              <w:rPr>
                <w:rFonts w:ascii="Calibri" w:eastAsia="Calibri" w:hAnsi="Calibri" w:cs="Calibri"/>
                <w:color w:val="000000" w:themeColor="text1"/>
              </w:rPr>
            </w:rPrChange>
          </w:rPr>
          <w:t xml:space="preserve">RNF005 – Consentimento de Uso da Câmera: O consentimento deve ser obtido de forma clara e explícita. </w:t>
        </w:r>
      </w:ins>
    </w:p>
    <w:p w14:paraId="3B50D6DE" w14:textId="1FA621E7" w:rsidR="750A0830" w:rsidRDefault="750A0830" w:rsidP="750A0830">
      <w:pPr>
        <w:pStyle w:val="PargrafodaLista"/>
        <w:spacing w:after="0" w:line="360" w:lineRule="auto"/>
        <w:ind w:left="10" w:hanging="10"/>
        <w:jc w:val="both"/>
        <w:rPr>
          <w:ins w:id="856" w:author="WESLEY DOS SANTOS GATINHO" w:date="2025-05-24T00:28:00Z" w16du:dateUtc="2025-05-24T00:28:16Z"/>
          <w:rFonts w:ascii="Arial Nova" w:eastAsia="Arial Nova" w:hAnsi="Arial Nova" w:cs="Arial Nova"/>
          <w:color w:val="000000" w:themeColor="text1"/>
        </w:rPr>
      </w:pPr>
    </w:p>
    <w:p w14:paraId="70574573" w14:textId="29259855" w:rsidR="48096425" w:rsidRDefault="48096425">
      <w:pPr>
        <w:pStyle w:val="PargrafodaLista"/>
        <w:spacing w:after="0" w:line="360" w:lineRule="auto"/>
        <w:ind w:left="10" w:hanging="10"/>
        <w:jc w:val="both"/>
        <w:rPr>
          <w:ins w:id="857" w:author="WESLEY DOS SANTOS GATINHO" w:date="2025-05-23T23:56:00Z" w16du:dateUtc="2025-05-23T23:56:52Z"/>
          <w:rFonts w:ascii="Arial Nova" w:eastAsia="Arial Nova" w:hAnsi="Arial Nova" w:cs="Arial Nova"/>
          <w:color w:val="000000" w:themeColor="text1"/>
          <w:rPrChange w:id="858" w:author="WESLEY DOS SANTOS GATINHO" w:date="2025-05-23T23:57:00Z">
            <w:rPr>
              <w:ins w:id="859" w:author="WESLEY DOS SANTOS GATINHO" w:date="2025-05-23T23:56:00Z" w16du:dateUtc="2025-05-23T23:56:52Z"/>
              <w:rFonts w:ascii="Calibri" w:eastAsia="Calibri" w:hAnsi="Calibri" w:cs="Calibri"/>
              <w:color w:val="000000" w:themeColor="text1"/>
            </w:rPr>
          </w:rPrChange>
        </w:rPr>
        <w:pPrChange w:id="860" w:author="WESLEY DOS SANTOS GATINHO" w:date="2025-05-24T00:28:00Z">
          <w:pPr>
            <w:pStyle w:val="PargrafodaLista"/>
            <w:numPr>
              <w:numId w:val="10"/>
            </w:numPr>
            <w:ind w:hanging="360"/>
          </w:pPr>
        </w:pPrChange>
      </w:pPr>
      <w:ins w:id="861" w:author="WESLEY DOS SANTOS GATINHO" w:date="2025-05-23T23:56:00Z">
        <w:r w:rsidRPr="750A0830">
          <w:rPr>
            <w:rFonts w:ascii="Arial Nova" w:eastAsia="Arial Nova" w:hAnsi="Arial Nova" w:cs="Arial Nova"/>
            <w:color w:val="000000" w:themeColor="text1"/>
            <w:rPrChange w:id="862" w:author="WESLEY DOS SANTOS GATINHO" w:date="2025-05-23T23:57:00Z">
              <w:rPr>
                <w:rFonts w:ascii="Calibri" w:eastAsia="Calibri" w:hAnsi="Calibri" w:cs="Calibri"/>
                <w:color w:val="000000" w:themeColor="text1"/>
              </w:rPr>
            </w:rPrChange>
          </w:rPr>
          <w:lastRenderedPageBreak/>
          <w:t xml:space="preserve">RNF006 – Processamento Local de Imagens: Garantia técnica de que as imagens da câmera são processadas na memória e descartadas, nunca armazenadas ou transmitidas. </w:t>
        </w:r>
      </w:ins>
    </w:p>
    <w:p w14:paraId="4E9FCAFF" w14:textId="5D648D78" w:rsidR="750A0830" w:rsidRDefault="750A0830" w:rsidP="750A0830">
      <w:pPr>
        <w:pStyle w:val="PargrafodaLista"/>
        <w:spacing w:after="0" w:line="360" w:lineRule="auto"/>
        <w:ind w:left="10" w:hanging="10"/>
        <w:jc w:val="both"/>
        <w:rPr>
          <w:ins w:id="863" w:author="WESLEY DOS SANTOS GATINHO" w:date="2025-05-24T00:28:00Z" w16du:dateUtc="2025-05-24T00:28:19Z"/>
          <w:rFonts w:ascii="Arial Nova" w:eastAsia="Arial Nova" w:hAnsi="Arial Nova" w:cs="Arial Nova"/>
          <w:color w:val="000000" w:themeColor="text1"/>
        </w:rPr>
      </w:pPr>
    </w:p>
    <w:p w14:paraId="61D8CD57" w14:textId="4AF26037" w:rsidR="48096425" w:rsidRDefault="48096425">
      <w:pPr>
        <w:pStyle w:val="PargrafodaLista"/>
        <w:spacing w:after="0" w:line="360" w:lineRule="auto"/>
        <w:ind w:left="10" w:hanging="10"/>
        <w:jc w:val="both"/>
        <w:rPr>
          <w:ins w:id="864" w:author="WESLEY DOS SANTOS GATINHO" w:date="2025-05-23T23:56:00Z" w16du:dateUtc="2025-05-23T23:56:52Z"/>
          <w:rFonts w:ascii="Arial Nova" w:eastAsia="Arial Nova" w:hAnsi="Arial Nova" w:cs="Arial Nova"/>
          <w:color w:val="000000" w:themeColor="text1"/>
          <w:rPrChange w:id="865" w:author="WESLEY DOS SANTOS GATINHO" w:date="2025-05-23T23:57:00Z">
            <w:rPr>
              <w:ins w:id="866" w:author="WESLEY DOS SANTOS GATINHO" w:date="2025-05-23T23:56:00Z" w16du:dateUtc="2025-05-23T23:56:52Z"/>
              <w:rFonts w:ascii="Calibri" w:eastAsia="Calibri" w:hAnsi="Calibri" w:cs="Calibri"/>
              <w:color w:val="000000" w:themeColor="text1"/>
            </w:rPr>
          </w:rPrChange>
        </w:rPr>
        <w:pPrChange w:id="867" w:author="WESLEY DOS SANTOS GATINHO" w:date="2025-05-24T00:28:00Z">
          <w:pPr>
            <w:pStyle w:val="PargrafodaLista"/>
            <w:numPr>
              <w:numId w:val="10"/>
            </w:numPr>
            <w:ind w:hanging="360"/>
          </w:pPr>
        </w:pPrChange>
      </w:pPr>
      <w:ins w:id="868" w:author="WESLEY DOS SANTOS GATINHO" w:date="2025-05-23T23:56:00Z">
        <w:r w:rsidRPr="750A0830">
          <w:rPr>
            <w:rFonts w:ascii="Arial Nova" w:eastAsia="Arial Nova" w:hAnsi="Arial Nova" w:cs="Arial Nova"/>
            <w:color w:val="000000" w:themeColor="text1"/>
            <w:rPrChange w:id="869" w:author="WESLEY DOS SANTOS GATINHO" w:date="2025-05-23T23:57:00Z">
              <w:rPr>
                <w:rFonts w:ascii="Calibri" w:eastAsia="Calibri" w:hAnsi="Calibri" w:cs="Calibri"/>
                <w:color w:val="000000" w:themeColor="text1"/>
              </w:rPr>
            </w:rPrChange>
          </w:rPr>
          <w:t xml:space="preserve">RNF007 – Proteção de Dados Locais: Os dados do perfil e histórico devem ser armazenados usando as APIs seguras do sistema operacional. </w:t>
        </w:r>
      </w:ins>
    </w:p>
    <w:p w14:paraId="45E1FC98" w14:textId="793B4BB2" w:rsidR="750A0830" w:rsidRDefault="750A0830" w:rsidP="750A0830">
      <w:pPr>
        <w:pStyle w:val="PargrafodaLista"/>
        <w:spacing w:after="0" w:line="360" w:lineRule="auto"/>
        <w:ind w:left="10" w:hanging="10"/>
        <w:jc w:val="both"/>
        <w:rPr>
          <w:ins w:id="870" w:author="WESLEY DOS SANTOS GATINHO" w:date="2025-05-24T00:28:00Z" w16du:dateUtc="2025-05-24T00:28:21Z"/>
          <w:rFonts w:ascii="Arial Nova" w:eastAsia="Arial Nova" w:hAnsi="Arial Nova" w:cs="Arial Nova"/>
          <w:color w:val="000000" w:themeColor="text1"/>
        </w:rPr>
      </w:pPr>
    </w:p>
    <w:p w14:paraId="10A45DA9" w14:textId="466F3D23" w:rsidR="48096425" w:rsidRDefault="48096425">
      <w:pPr>
        <w:pStyle w:val="PargrafodaLista"/>
        <w:spacing w:after="0" w:line="360" w:lineRule="auto"/>
        <w:ind w:left="10" w:hanging="10"/>
        <w:jc w:val="both"/>
        <w:rPr>
          <w:ins w:id="871" w:author="WESLEY DOS SANTOS GATINHO" w:date="2025-05-23T23:56:00Z" w16du:dateUtc="2025-05-23T23:56:52Z"/>
          <w:rFonts w:ascii="Arial Nova" w:eastAsia="Arial Nova" w:hAnsi="Arial Nova" w:cs="Arial Nova"/>
          <w:color w:val="000000" w:themeColor="text1"/>
          <w:rPrChange w:id="872" w:author="WESLEY DOS SANTOS GATINHO" w:date="2025-05-23T23:57:00Z">
            <w:rPr>
              <w:ins w:id="873" w:author="WESLEY DOS SANTOS GATINHO" w:date="2025-05-23T23:56:00Z" w16du:dateUtc="2025-05-23T23:56:52Z"/>
              <w:rFonts w:ascii="Calibri" w:eastAsia="Calibri" w:hAnsi="Calibri" w:cs="Calibri"/>
              <w:color w:val="000000" w:themeColor="text1"/>
            </w:rPr>
          </w:rPrChange>
        </w:rPr>
        <w:pPrChange w:id="874" w:author="WESLEY DOS SANTOS GATINHO" w:date="2025-05-24T00:28:00Z">
          <w:pPr>
            <w:pStyle w:val="PargrafodaLista"/>
            <w:numPr>
              <w:numId w:val="10"/>
            </w:numPr>
            <w:ind w:hanging="360"/>
          </w:pPr>
        </w:pPrChange>
      </w:pPr>
      <w:ins w:id="875" w:author="WESLEY DOS SANTOS GATINHO" w:date="2025-05-23T23:56:00Z">
        <w:r w:rsidRPr="750A0830">
          <w:rPr>
            <w:rFonts w:ascii="Arial Nova" w:eastAsia="Arial Nova" w:hAnsi="Arial Nova" w:cs="Arial Nova"/>
            <w:color w:val="000000" w:themeColor="text1"/>
            <w:rPrChange w:id="876" w:author="WESLEY DOS SANTOS GATINHO" w:date="2025-05-23T23:57:00Z">
              <w:rPr>
                <w:rFonts w:ascii="Calibri" w:eastAsia="Calibri" w:hAnsi="Calibri" w:cs="Calibri"/>
                <w:color w:val="000000" w:themeColor="text1"/>
              </w:rPr>
            </w:rPrChange>
          </w:rPr>
          <w:t xml:space="preserve">RNF008 – Nota de Privacidade: Acesso fácil a uma política de privacidade simples e transparente. </w:t>
        </w:r>
        <w:r>
          <w:br/>
        </w:r>
        <w:r>
          <w:br/>
        </w:r>
        <w:r w:rsidRPr="750A0830">
          <w:rPr>
            <w:rFonts w:ascii="Arial Nova" w:eastAsia="Arial Nova" w:hAnsi="Arial Nova" w:cs="Arial Nova"/>
            <w:color w:val="000000" w:themeColor="text1"/>
            <w:rPrChange w:id="877" w:author="WESLEY DOS SANTOS GATINHO" w:date="2025-05-23T23:57:00Z">
              <w:rPr>
                <w:rFonts w:ascii="Calibri" w:eastAsia="Calibri" w:hAnsi="Calibri" w:cs="Calibri"/>
                <w:color w:val="000000" w:themeColor="text1"/>
              </w:rPr>
            </w:rPrChange>
          </w:rPr>
          <w:t xml:space="preserve">3. Arquitetura e Tecnologia </w:t>
        </w:r>
      </w:ins>
    </w:p>
    <w:p w14:paraId="495DC653" w14:textId="4998D7E4" w:rsidR="48096425" w:rsidRDefault="48096425">
      <w:pPr>
        <w:pStyle w:val="PargrafodaLista"/>
        <w:spacing w:after="0" w:line="360" w:lineRule="auto"/>
        <w:ind w:left="0"/>
        <w:jc w:val="both"/>
        <w:rPr>
          <w:ins w:id="878" w:author="WESLEY DOS SANTOS GATINHO" w:date="2025-05-23T23:56:00Z" w16du:dateUtc="2025-05-23T23:56:52Z"/>
          <w:rFonts w:ascii="Arial Nova" w:eastAsia="Arial Nova" w:hAnsi="Arial Nova" w:cs="Arial Nova"/>
          <w:color w:val="000000" w:themeColor="text1"/>
          <w:rPrChange w:id="879" w:author="WESLEY DOS SANTOS GATINHO" w:date="2025-05-23T23:57:00Z">
            <w:rPr>
              <w:ins w:id="880" w:author="WESLEY DOS SANTOS GATINHO" w:date="2025-05-23T23:56:00Z" w16du:dateUtc="2025-05-23T23:56:52Z"/>
              <w:rFonts w:ascii="Calibri" w:eastAsia="Calibri" w:hAnsi="Calibri" w:cs="Calibri"/>
              <w:color w:val="000000" w:themeColor="text1"/>
            </w:rPr>
          </w:rPrChange>
        </w:rPr>
        <w:pPrChange w:id="881" w:author="WESLEY DOS SANTOS GATINHO" w:date="2025-05-24T00:28:00Z">
          <w:pPr>
            <w:pStyle w:val="PargrafodaLista"/>
            <w:numPr>
              <w:numId w:val="9"/>
            </w:numPr>
            <w:ind w:hanging="360"/>
          </w:pPr>
        </w:pPrChange>
      </w:pPr>
      <w:ins w:id="882" w:author="WESLEY DOS SANTOS GATINHO" w:date="2025-05-23T23:56:00Z">
        <w:r w:rsidRPr="750A0830">
          <w:rPr>
            <w:rFonts w:ascii="Arial Nova" w:eastAsia="Arial Nova" w:hAnsi="Arial Nova" w:cs="Arial Nova"/>
            <w:color w:val="000000" w:themeColor="text1"/>
            <w:rPrChange w:id="883" w:author="WESLEY DOS SANTOS GATINHO" w:date="2025-05-23T23:57:00Z">
              <w:rPr>
                <w:rFonts w:ascii="Calibri" w:eastAsia="Calibri" w:hAnsi="Calibri" w:cs="Calibri"/>
                <w:color w:val="000000" w:themeColor="text1"/>
              </w:rPr>
            </w:rPrChange>
          </w:rPr>
          <w:t>RNF009 – Autonomia do Aplicativo: O app deve ser parcialmente funcional sem conexão com a internet.</w:t>
        </w:r>
      </w:ins>
    </w:p>
    <w:p w14:paraId="6782F5D4" w14:textId="6D044AA3" w:rsidR="750A0830" w:rsidRDefault="750A0830" w:rsidP="750A0830">
      <w:pPr>
        <w:pStyle w:val="PargrafodaLista"/>
        <w:spacing w:after="0" w:line="360" w:lineRule="auto"/>
        <w:ind w:left="0"/>
        <w:jc w:val="both"/>
        <w:rPr>
          <w:ins w:id="884" w:author="WESLEY DOS SANTOS GATINHO" w:date="2025-05-24T00:28:00Z" w16du:dateUtc="2025-05-24T00:28:25Z"/>
          <w:rFonts w:ascii="Arial Nova" w:eastAsia="Arial Nova" w:hAnsi="Arial Nova" w:cs="Arial Nova"/>
          <w:color w:val="000000" w:themeColor="text1"/>
        </w:rPr>
      </w:pPr>
    </w:p>
    <w:p w14:paraId="637AC324" w14:textId="68B48D6A" w:rsidR="48096425" w:rsidRDefault="48096425">
      <w:pPr>
        <w:pStyle w:val="PargrafodaLista"/>
        <w:spacing w:after="0" w:line="360" w:lineRule="auto"/>
        <w:ind w:left="0"/>
        <w:jc w:val="both"/>
        <w:rPr>
          <w:ins w:id="885" w:author="WESLEY DOS SANTOS GATINHO" w:date="2025-05-24T00:28:00Z" w16du:dateUtc="2025-05-24T00:28:56Z"/>
          <w:rFonts w:ascii="Arial Nova" w:eastAsia="Arial Nova" w:hAnsi="Arial Nova" w:cs="Arial Nova"/>
          <w:color w:val="000000" w:themeColor="text1"/>
        </w:rPr>
        <w:pPrChange w:id="886" w:author="WESLEY DOS SANTOS GATINHO" w:date="2025-05-24T00:28:00Z">
          <w:pPr>
            <w:pStyle w:val="PargrafodaLista"/>
            <w:numPr>
              <w:numId w:val="9"/>
            </w:numPr>
            <w:ind w:hanging="360"/>
          </w:pPr>
        </w:pPrChange>
      </w:pPr>
      <w:ins w:id="887" w:author="WESLEY DOS SANTOS GATINHO" w:date="2025-05-23T23:56:00Z">
        <w:r w:rsidRPr="750A0830">
          <w:rPr>
            <w:rFonts w:ascii="Arial Nova" w:eastAsia="Arial Nova" w:hAnsi="Arial Nova" w:cs="Arial Nova"/>
            <w:color w:val="000000" w:themeColor="text1"/>
            <w:rPrChange w:id="888" w:author="WESLEY DOS SANTOS GATINHO" w:date="2025-05-23T23:57:00Z">
              <w:rPr>
                <w:rFonts w:ascii="Calibri" w:eastAsia="Calibri" w:hAnsi="Calibri" w:cs="Calibri"/>
                <w:color w:val="000000" w:themeColor="text1"/>
              </w:rPr>
            </w:rPrChange>
          </w:rPr>
          <w:t xml:space="preserve">RNF010 – Armazenamento Local de Dados: Utilização de tecnologias de banco de dados embarcadas. </w:t>
        </w:r>
      </w:ins>
    </w:p>
    <w:p w14:paraId="5FDF662A" w14:textId="2AC65595" w:rsidR="750A0830" w:rsidRDefault="750A0830" w:rsidP="750A0830">
      <w:pPr>
        <w:pStyle w:val="PargrafodaLista"/>
        <w:spacing w:after="0" w:line="360" w:lineRule="auto"/>
        <w:ind w:left="0"/>
        <w:jc w:val="both"/>
        <w:rPr>
          <w:ins w:id="889" w:author="WESLEY DOS SANTOS GATINHO" w:date="2025-05-24T00:28:00Z" w16du:dateUtc="2025-05-24T00:28:30Z"/>
          <w:rFonts w:ascii="Arial Nova" w:eastAsia="Arial Nova" w:hAnsi="Arial Nova" w:cs="Arial Nova"/>
          <w:color w:val="000000" w:themeColor="text1"/>
        </w:rPr>
      </w:pPr>
    </w:p>
    <w:p w14:paraId="24F40785" w14:textId="16C42117" w:rsidR="48096425" w:rsidRDefault="48096425" w:rsidP="750A0830">
      <w:pPr>
        <w:pStyle w:val="PargrafodaLista"/>
        <w:spacing w:after="0" w:line="360" w:lineRule="auto"/>
        <w:ind w:left="160" w:hanging="160"/>
        <w:jc w:val="both"/>
        <w:rPr>
          <w:ins w:id="890" w:author="WESLEY DOS SANTOS GATINHO" w:date="2025-05-24T00:28:00Z" w16du:dateUtc="2025-05-24T00:28:35Z"/>
          <w:rFonts w:ascii="Arial Nova" w:eastAsia="Arial Nova" w:hAnsi="Arial Nova" w:cs="Arial Nova"/>
          <w:color w:val="000000" w:themeColor="text1"/>
        </w:rPr>
      </w:pPr>
      <w:ins w:id="891" w:author="WESLEY DOS SANTOS GATINHO" w:date="2025-05-23T23:56:00Z">
        <w:r w:rsidRPr="750A0830">
          <w:rPr>
            <w:rFonts w:ascii="Arial Nova" w:eastAsia="Arial Nova" w:hAnsi="Arial Nova" w:cs="Arial Nova"/>
            <w:color w:val="000000" w:themeColor="text1"/>
            <w:rPrChange w:id="892" w:author="WESLEY DOS SANTOS GATINHO" w:date="2025-05-23T23:57:00Z">
              <w:rPr>
                <w:rFonts w:ascii="Calibri" w:eastAsia="Calibri" w:hAnsi="Calibri" w:cs="Calibri"/>
                <w:color w:val="000000" w:themeColor="text1"/>
              </w:rPr>
            </w:rPrChange>
          </w:rPr>
          <w:t xml:space="preserve">RNF011 – Plataforma Móvel Única (A Definir): A escolha entre iOS e Android será feita com base em análise técnica e de mercado, visando otimizar o desenvolvimento no prazo de um mês. </w:t>
        </w:r>
      </w:ins>
    </w:p>
    <w:p w14:paraId="140247A7" w14:textId="0EA0A974" w:rsidR="750A0830" w:rsidRDefault="750A0830" w:rsidP="750A0830">
      <w:pPr>
        <w:pStyle w:val="PargrafodaLista"/>
        <w:spacing w:after="0" w:line="360" w:lineRule="auto"/>
        <w:ind w:left="160" w:hanging="160"/>
        <w:jc w:val="both"/>
        <w:rPr>
          <w:ins w:id="893" w:author="WESLEY DOS SANTOS GATINHO" w:date="2025-05-24T00:28:00Z" w16du:dateUtc="2025-05-24T00:28:36Z"/>
          <w:rFonts w:ascii="Arial Nova" w:eastAsia="Arial Nova" w:hAnsi="Arial Nova" w:cs="Arial Nova"/>
          <w:color w:val="000000" w:themeColor="text1"/>
        </w:rPr>
      </w:pPr>
    </w:p>
    <w:p w14:paraId="31DB1007" w14:textId="64BA6A83" w:rsidR="48096425" w:rsidRDefault="48096425" w:rsidP="750A0830">
      <w:pPr>
        <w:pStyle w:val="PargrafodaLista"/>
        <w:spacing w:after="0" w:line="360" w:lineRule="auto"/>
        <w:ind w:left="160" w:hanging="160"/>
        <w:jc w:val="both"/>
        <w:rPr>
          <w:ins w:id="894" w:author="WESLEY DOS SANTOS GATINHO" w:date="2025-05-24T00:28:00Z" w16du:dateUtc="2025-05-24T00:28:39Z"/>
          <w:rFonts w:ascii="Arial Nova" w:eastAsia="Arial Nova" w:hAnsi="Arial Nova" w:cs="Arial Nova"/>
          <w:color w:val="000000" w:themeColor="text1"/>
        </w:rPr>
      </w:pPr>
      <w:ins w:id="895" w:author="WESLEY DOS SANTOS GATINHO" w:date="2025-05-23T23:56:00Z">
        <w:r w:rsidRPr="750A0830">
          <w:rPr>
            <w:rFonts w:ascii="Arial Nova" w:eastAsia="Arial Nova" w:hAnsi="Arial Nova" w:cs="Arial Nova"/>
            <w:color w:val="000000" w:themeColor="text1"/>
            <w:rPrChange w:id="896" w:author="WESLEY DOS SANTOS GATINHO" w:date="2025-05-23T23:57:00Z">
              <w:rPr>
                <w:rFonts w:ascii="Calibri" w:eastAsia="Calibri" w:hAnsi="Calibri" w:cs="Calibri"/>
                <w:color w:val="000000" w:themeColor="text1"/>
              </w:rPr>
            </w:rPrChange>
          </w:rPr>
          <w:t>RNF012 – Uso de Frameworks de ML Estabelecidos (A Definir): A seleção (</w:t>
        </w:r>
        <w:proofErr w:type="spellStart"/>
        <w:r w:rsidRPr="750A0830">
          <w:rPr>
            <w:rFonts w:ascii="Arial Nova" w:eastAsia="Arial Nova" w:hAnsi="Arial Nova" w:cs="Arial Nova"/>
            <w:color w:val="000000" w:themeColor="text1"/>
            <w:rPrChange w:id="897" w:author="WESLEY DOS SANTOS GATINHO" w:date="2025-05-23T23:57:00Z">
              <w:rPr>
                <w:rFonts w:ascii="Calibri" w:eastAsia="Calibri" w:hAnsi="Calibri" w:cs="Calibri"/>
                <w:color w:val="000000" w:themeColor="text1"/>
              </w:rPr>
            </w:rPrChange>
          </w:rPr>
          <w:t>TensorFlow</w:t>
        </w:r>
        <w:proofErr w:type="spellEnd"/>
        <w:r w:rsidRPr="750A0830">
          <w:rPr>
            <w:rFonts w:ascii="Arial Nova" w:eastAsia="Arial Nova" w:hAnsi="Arial Nova" w:cs="Arial Nova"/>
            <w:color w:val="000000" w:themeColor="text1"/>
            <w:rPrChange w:id="898" w:author="WESLEY DOS SANTOS GATINHO" w:date="2025-05-23T23:57:00Z">
              <w:rPr>
                <w:rFonts w:ascii="Calibri" w:eastAsia="Calibri" w:hAnsi="Calibri" w:cs="Calibri"/>
                <w:color w:val="000000" w:themeColor="text1"/>
              </w:rPr>
            </w:rPrChange>
          </w:rPr>
          <w:t xml:space="preserve"> Lite, Core ML, </w:t>
        </w:r>
        <w:proofErr w:type="spellStart"/>
        <w:r w:rsidRPr="750A0830">
          <w:rPr>
            <w:rFonts w:ascii="Arial Nova" w:eastAsia="Arial Nova" w:hAnsi="Arial Nova" w:cs="Arial Nova"/>
            <w:color w:val="000000" w:themeColor="text1"/>
            <w:rPrChange w:id="899" w:author="WESLEY DOS SANTOS GATINHO" w:date="2025-05-23T23:57:00Z">
              <w:rPr>
                <w:rFonts w:ascii="Calibri" w:eastAsia="Calibri" w:hAnsi="Calibri" w:cs="Calibri"/>
                <w:color w:val="000000" w:themeColor="text1"/>
              </w:rPr>
            </w:rPrChange>
          </w:rPr>
          <w:t>MediaPipe</w:t>
        </w:r>
        <w:proofErr w:type="spellEnd"/>
        <w:r w:rsidRPr="750A0830">
          <w:rPr>
            <w:rFonts w:ascii="Arial Nova" w:eastAsia="Arial Nova" w:hAnsi="Arial Nova" w:cs="Arial Nova"/>
            <w:color w:val="000000" w:themeColor="text1"/>
            <w:rPrChange w:id="900" w:author="WESLEY DOS SANTOS GATINHO" w:date="2025-05-23T23:57:00Z">
              <w:rPr>
                <w:rFonts w:ascii="Calibri" w:eastAsia="Calibri" w:hAnsi="Calibri" w:cs="Calibri"/>
                <w:color w:val="000000" w:themeColor="text1"/>
              </w:rPr>
            </w:rPrChange>
          </w:rPr>
          <w:t xml:space="preserve">, etc.) considerará performance, precisão para pose </w:t>
        </w:r>
        <w:proofErr w:type="spellStart"/>
        <w:r w:rsidRPr="750A0830">
          <w:rPr>
            <w:rFonts w:ascii="Arial Nova" w:eastAsia="Arial Nova" w:hAnsi="Arial Nova" w:cs="Arial Nova"/>
            <w:color w:val="000000" w:themeColor="text1"/>
            <w:rPrChange w:id="901" w:author="WESLEY DOS SANTOS GATINHO" w:date="2025-05-23T23:57:00Z">
              <w:rPr>
                <w:rFonts w:ascii="Calibri" w:eastAsia="Calibri" w:hAnsi="Calibri" w:cs="Calibri"/>
                <w:color w:val="000000" w:themeColor="text1"/>
              </w:rPr>
            </w:rPrChange>
          </w:rPr>
          <w:t>estimation</w:t>
        </w:r>
        <w:proofErr w:type="spellEnd"/>
        <w:r w:rsidRPr="750A0830">
          <w:rPr>
            <w:rFonts w:ascii="Arial Nova" w:eastAsia="Arial Nova" w:hAnsi="Arial Nova" w:cs="Arial Nova"/>
            <w:color w:val="000000" w:themeColor="text1"/>
            <w:rPrChange w:id="902" w:author="WESLEY DOS SANTOS GATINHO" w:date="2025-05-23T23:57:00Z">
              <w:rPr>
                <w:rFonts w:ascii="Calibri" w:eastAsia="Calibri" w:hAnsi="Calibri" w:cs="Calibri"/>
                <w:color w:val="000000" w:themeColor="text1"/>
              </w:rPr>
            </w:rPrChange>
          </w:rPr>
          <w:t xml:space="preserve">, facilidade de integração e otimização </w:t>
        </w:r>
        <w:proofErr w:type="spellStart"/>
        <w:r w:rsidRPr="750A0830">
          <w:rPr>
            <w:rFonts w:ascii="Arial Nova" w:eastAsia="Arial Nova" w:hAnsi="Arial Nova" w:cs="Arial Nova"/>
            <w:color w:val="000000" w:themeColor="text1"/>
            <w:rPrChange w:id="903" w:author="WESLEY DOS SANTOS GATINHO" w:date="2025-05-23T23:57:00Z">
              <w:rPr>
                <w:rFonts w:ascii="Calibri" w:eastAsia="Calibri" w:hAnsi="Calibri" w:cs="Calibri"/>
                <w:color w:val="000000" w:themeColor="text1"/>
              </w:rPr>
            </w:rPrChange>
          </w:rPr>
          <w:t>on</w:t>
        </w:r>
        <w:proofErr w:type="spellEnd"/>
        <w:r w:rsidRPr="750A0830">
          <w:rPr>
            <w:rFonts w:ascii="Arial Nova" w:eastAsia="Arial Nova" w:hAnsi="Arial Nova" w:cs="Arial Nova"/>
            <w:color w:val="000000" w:themeColor="text1"/>
            <w:rPrChange w:id="904" w:author="WESLEY DOS SANTOS GATINHO" w:date="2025-05-23T23:57:00Z">
              <w:rPr>
                <w:rFonts w:ascii="Calibri" w:eastAsia="Calibri" w:hAnsi="Calibri" w:cs="Calibri"/>
                <w:color w:val="000000" w:themeColor="text1"/>
              </w:rPr>
            </w:rPrChange>
          </w:rPr>
          <w:t xml:space="preserve">-device. </w:t>
        </w:r>
      </w:ins>
    </w:p>
    <w:p w14:paraId="19E2C344" w14:textId="6850405E" w:rsidR="750A0830" w:rsidRDefault="750A0830" w:rsidP="750A0830">
      <w:pPr>
        <w:pStyle w:val="PargrafodaLista"/>
        <w:spacing w:after="0" w:line="360" w:lineRule="auto"/>
        <w:ind w:left="160" w:hanging="160"/>
        <w:jc w:val="both"/>
        <w:rPr>
          <w:ins w:id="905" w:author="WESLEY DOS SANTOS GATINHO" w:date="2025-05-24T00:28:00Z" w16du:dateUtc="2025-05-24T00:28:39Z"/>
          <w:rFonts w:ascii="Arial Nova" w:eastAsia="Arial Nova" w:hAnsi="Arial Nova" w:cs="Arial Nova"/>
          <w:color w:val="000000" w:themeColor="text1"/>
        </w:rPr>
      </w:pPr>
    </w:p>
    <w:p w14:paraId="3FDC2A1F" w14:textId="14CB513F" w:rsidR="48096425" w:rsidRDefault="48096425" w:rsidP="750A0830">
      <w:pPr>
        <w:pStyle w:val="PargrafodaLista"/>
        <w:spacing w:after="0" w:line="360" w:lineRule="auto"/>
        <w:ind w:left="160" w:hanging="160"/>
        <w:jc w:val="both"/>
        <w:rPr>
          <w:ins w:id="906" w:author="WESLEY DOS SANTOS GATINHO" w:date="2025-05-23T23:56:00Z" w16du:dateUtc="2025-05-23T23:56:52Z"/>
          <w:rFonts w:ascii="Arial Nova" w:eastAsia="Arial Nova" w:hAnsi="Arial Nova" w:cs="Arial Nova"/>
          <w:color w:val="000000" w:themeColor="text1"/>
          <w:rPrChange w:id="907" w:author="WESLEY DOS SANTOS GATINHO" w:date="2025-05-23T23:57:00Z">
            <w:rPr>
              <w:ins w:id="908" w:author="WESLEY DOS SANTOS GATINHO" w:date="2025-05-23T23:56:00Z" w16du:dateUtc="2025-05-23T23:56:52Z"/>
              <w:rFonts w:ascii="Calibri" w:eastAsia="Calibri" w:hAnsi="Calibri" w:cs="Calibri"/>
              <w:color w:val="000000" w:themeColor="text1"/>
            </w:rPr>
          </w:rPrChange>
        </w:rPr>
      </w:pPr>
      <w:ins w:id="909" w:author="WESLEY DOS SANTOS GATINHO" w:date="2025-05-23T23:56:00Z">
        <w:r w:rsidRPr="750A0830">
          <w:rPr>
            <w:rFonts w:ascii="Arial Nova" w:eastAsia="Arial Nova" w:hAnsi="Arial Nova" w:cs="Arial Nova"/>
            <w:color w:val="000000" w:themeColor="text1"/>
            <w:rPrChange w:id="910" w:author="WESLEY DOS SANTOS GATINHO" w:date="2025-05-23T23:57:00Z">
              <w:rPr>
                <w:rFonts w:ascii="Calibri" w:eastAsia="Calibri" w:hAnsi="Calibri" w:cs="Calibri"/>
                <w:color w:val="000000" w:themeColor="text1"/>
              </w:rPr>
            </w:rPrChange>
          </w:rPr>
          <w:t xml:space="preserve">RNF013 – </w:t>
        </w:r>
        <w:proofErr w:type="spellStart"/>
        <w:r w:rsidRPr="750A0830">
          <w:rPr>
            <w:rFonts w:ascii="Arial Nova" w:eastAsia="Arial Nova" w:hAnsi="Arial Nova" w:cs="Arial Nova"/>
            <w:color w:val="000000" w:themeColor="text1"/>
            <w:rPrChange w:id="911" w:author="WESLEY DOS SANTOS GATINHO" w:date="2025-05-23T23:57:00Z">
              <w:rPr>
                <w:rFonts w:ascii="Calibri" w:eastAsia="Calibri" w:hAnsi="Calibri" w:cs="Calibri"/>
                <w:color w:val="000000" w:themeColor="text1"/>
              </w:rPr>
            </w:rPrChange>
          </w:rPr>
          <w:t>Backend</w:t>
        </w:r>
        <w:proofErr w:type="spellEnd"/>
        <w:r w:rsidRPr="750A0830">
          <w:rPr>
            <w:rFonts w:ascii="Arial Nova" w:eastAsia="Arial Nova" w:hAnsi="Arial Nova" w:cs="Arial Nova"/>
            <w:color w:val="000000" w:themeColor="text1"/>
            <w:rPrChange w:id="912" w:author="WESLEY DOS SANTOS GATINHO" w:date="2025-05-23T23:57:00Z">
              <w:rPr>
                <w:rFonts w:ascii="Calibri" w:eastAsia="Calibri" w:hAnsi="Calibri" w:cs="Calibri"/>
                <w:color w:val="000000" w:themeColor="text1"/>
              </w:rPr>
            </w:rPrChange>
          </w:rPr>
          <w:t xml:space="preserve"> básico: O MVP terá componentes básicos de servidor. </w:t>
        </w:r>
      </w:ins>
    </w:p>
    <w:p w14:paraId="57DEFAB5" w14:textId="29B9E2F2" w:rsidR="750A0830" w:rsidRDefault="750A0830" w:rsidP="750A0830">
      <w:pPr>
        <w:pStyle w:val="PargrafodaLista"/>
        <w:spacing w:after="0" w:line="360" w:lineRule="auto"/>
        <w:ind w:left="0"/>
        <w:jc w:val="both"/>
        <w:rPr>
          <w:ins w:id="913" w:author="WESLEY DOS SANTOS GATINHO" w:date="2025-05-24T00:28:00Z" w16du:dateUtc="2025-05-24T00:28:43Z"/>
          <w:rFonts w:ascii="Arial Nova" w:eastAsia="Arial Nova" w:hAnsi="Arial Nova" w:cs="Arial Nova"/>
          <w:color w:val="000000" w:themeColor="text1"/>
        </w:rPr>
      </w:pPr>
    </w:p>
    <w:p w14:paraId="2F681126" w14:textId="53F666C9" w:rsidR="48096425" w:rsidRDefault="48096425">
      <w:pPr>
        <w:pStyle w:val="PargrafodaLista"/>
        <w:spacing w:after="0" w:line="360" w:lineRule="auto"/>
        <w:ind w:left="0"/>
        <w:jc w:val="both"/>
        <w:rPr>
          <w:ins w:id="914" w:author="WESLEY DOS SANTOS GATINHO" w:date="2025-05-24T01:26:00Z" w16du:dateUtc="2025-05-24T01:26:19Z"/>
          <w:rFonts w:ascii="Arial Nova" w:eastAsia="Arial Nova" w:hAnsi="Arial Nova" w:cs="Arial Nova"/>
          <w:color w:val="000000" w:themeColor="text1"/>
        </w:rPr>
        <w:pPrChange w:id="915" w:author="WESLEY DOS SANTOS GATINHO" w:date="2025-05-24T00:28:00Z">
          <w:pPr>
            <w:pStyle w:val="PargrafodaLista"/>
            <w:numPr>
              <w:numId w:val="9"/>
            </w:numPr>
            <w:ind w:hanging="360"/>
          </w:pPr>
        </w:pPrChange>
      </w:pPr>
      <w:ins w:id="916" w:author="WESLEY DOS SANTOS GATINHO" w:date="2025-05-23T23:56:00Z">
        <w:r w:rsidRPr="750A0830">
          <w:rPr>
            <w:rFonts w:ascii="Arial Nova" w:eastAsia="Arial Nova" w:hAnsi="Arial Nova" w:cs="Arial Nova"/>
            <w:color w:val="000000" w:themeColor="text1"/>
            <w:rPrChange w:id="917" w:author="WESLEY DOS SANTOS GATINHO" w:date="2025-05-23T23:57:00Z">
              <w:rPr>
                <w:rFonts w:ascii="Calibri" w:eastAsia="Calibri" w:hAnsi="Calibri" w:cs="Calibri"/>
                <w:color w:val="000000" w:themeColor="text1"/>
              </w:rPr>
            </w:rPrChange>
          </w:rPr>
          <w:t xml:space="preserve">RNF014 – Design Escalável Conceitualmente: O código será organizado em módulos (UI, Treino, IA, Dados) para facilitar manutenções e futuras expansões. </w:t>
        </w:r>
      </w:ins>
    </w:p>
    <w:p w14:paraId="33219720" w14:textId="6B3FB4DD" w:rsidR="750A0830" w:rsidRDefault="750A0830" w:rsidP="750A0830">
      <w:pPr>
        <w:pStyle w:val="PargrafodaLista"/>
        <w:spacing w:after="0" w:line="360" w:lineRule="auto"/>
        <w:ind w:left="0"/>
        <w:jc w:val="both"/>
        <w:rPr>
          <w:ins w:id="918" w:author="WESLEY DOS SANTOS GATINHO" w:date="2025-05-24T01:25:00Z" w16du:dateUtc="2025-05-24T01:25:52Z"/>
          <w:rFonts w:ascii="Arial Nova" w:eastAsia="Arial Nova" w:hAnsi="Arial Nova" w:cs="Arial Nova"/>
          <w:color w:val="000000" w:themeColor="text1"/>
        </w:rPr>
      </w:pPr>
    </w:p>
    <w:p w14:paraId="3AE830CA" w14:textId="1315FDA2" w:rsidR="750A0830" w:rsidRDefault="750A0830" w:rsidP="750A0830">
      <w:pPr>
        <w:pStyle w:val="PargrafodaLista"/>
        <w:spacing w:after="0" w:line="360" w:lineRule="auto"/>
        <w:ind w:left="0"/>
        <w:jc w:val="both"/>
        <w:rPr>
          <w:ins w:id="919" w:author="WESLEY DOS SANTOS GATINHO" w:date="2025-05-24T01:25:00Z" w16du:dateUtc="2025-05-24T01:25:52Z"/>
          <w:rFonts w:ascii="Arial Nova" w:eastAsia="Arial Nova" w:hAnsi="Arial Nova" w:cs="Arial Nova"/>
          <w:color w:val="000000" w:themeColor="text1"/>
        </w:rPr>
      </w:pPr>
    </w:p>
    <w:p w14:paraId="00D14D19" w14:textId="7F9E0CCB" w:rsidR="750A0830" w:rsidRDefault="750A0830" w:rsidP="750A0830">
      <w:pPr>
        <w:pStyle w:val="PargrafodaLista"/>
        <w:spacing w:after="0" w:line="360" w:lineRule="auto"/>
        <w:ind w:left="0"/>
        <w:jc w:val="both"/>
        <w:rPr>
          <w:ins w:id="920" w:author="WESLEY DOS SANTOS GATINHO" w:date="2025-05-24T01:26:00Z" w16du:dateUtc="2025-05-24T01:26:50Z"/>
          <w:rFonts w:ascii="Arial Nova" w:eastAsia="Arial Nova" w:hAnsi="Arial Nova" w:cs="Arial Nova"/>
          <w:b/>
          <w:bCs/>
          <w:color w:val="000000" w:themeColor="text1"/>
        </w:rPr>
      </w:pPr>
    </w:p>
    <w:p w14:paraId="756DB570" w14:textId="5B53EA5F" w:rsidR="75F82ACC" w:rsidRDefault="75F82ACC" w:rsidP="750A0830">
      <w:pPr>
        <w:pStyle w:val="PargrafodaLista"/>
        <w:spacing w:after="0" w:line="360" w:lineRule="auto"/>
        <w:ind w:left="0"/>
        <w:jc w:val="both"/>
        <w:rPr>
          <w:ins w:id="921" w:author="WESLEY DOS SANTOS GATINHO" w:date="2025-05-24T01:21:00Z" w16du:dateUtc="2025-05-24T01:21:49Z"/>
          <w:rFonts w:ascii="Arial Nova" w:eastAsia="Arial Nova" w:hAnsi="Arial Nova" w:cs="Arial Nova"/>
          <w:b/>
          <w:bCs/>
          <w:color w:val="000000" w:themeColor="text1"/>
          <w:rPrChange w:id="922" w:author="WESLEY DOS SANTOS GATINHO" w:date="2025-05-24T01:26:00Z">
            <w:rPr>
              <w:ins w:id="923" w:author="WESLEY DOS SANTOS GATINHO" w:date="2025-05-24T01:21:00Z" w16du:dateUtc="2025-05-24T01:21:49Z"/>
              <w:rFonts w:ascii="Arial Nova" w:eastAsia="Arial Nova" w:hAnsi="Arial Nova" w:cs="Arial Nova"/>
              <w:color w:val="000000" w:themeColor="text1"/>
            </w:rPr>
          </w:rPrChange>
        </w:rPr>
      </w:pPr>
      <w:ins w:id="924" w:author="WESLEY DOS SANTOS GATINHO" w:date="2025-05-24T01:26:00Z">
        <w:r w:rsidRPr="750A0830">
          <w:rPr>
            <w:rFonts w:ascii="Arial Nova" w:eastAsia="Arial Nova" w:hAnsi="Arial Nova" w:cs="Arial Nova"/>
            <w:b/>
            <w:bCs/>
            <w:color w:val="000000" w:themeColor="text1"/>
            <w:rPrChange w:id="925" w:author="WESLEY DOS SANTOS GATINHO" w:date="2025-05-24T01:26:00Z">
              <w:rPr>
                <w:rFonts w:ascii="Arial Nova" w:eastAsia="Arial Nova" w:hAnsi="Arial Nova" w:cs="Arial Nova"/>
                <w:color w:val="000000" w:themeColor="text1"/>
              </w:rPr>
            </w:rPrChange>
          </w:rPr>
          <w:lastRenderedPageBreak/>
          <w:t>Tabela dos Requisitos</w:t>
        </w:r>
      </w:ins>
    </w:p>
    <w:p w14:paraId="412A1174" w14:textId="13069896" w:rsidR="750A0830" w:rsidRDefault="750A0830" w:rsidP="750A0830">
      <w:pPr>
        <w:pStyle w:val="PargrafodaLista"/>
        <w:spacing w:after="0" w:line="360" w:lineRule="auto"/>
        <w:ind w:left="0"/>
        <w:jc w:val="both"/>
        <w:rPr>
          <w:ins w:id="926" w:author="WESLEY DOS SANTOS GATINHO" w:date="2025-05-24T01:21:00Z" w16du:dateUtc="2025-05-24T01:21:50Z"/>
          <w:rFonts w:ascii="Arial Nova" w:eastAsia="Arial Nova" w:hAnsi="Arial Nova" w:cs="Arial Nova"/>
          <w:color w:val="000000" w:themeColor="text1"/>
        </w:rPr>
      </w:pPr>
    </w:p>
    <w:tbl>
      <w:tblPr>
        <w:tblW w:w="0" w:type="auto"/>
        <w:tblLayout w:type="fixed"/>
        <w:tblLook w:val="06A0" w:firstRow="1" w:lastRow="0" w:firstColumn="1" w:lastColumn="0" w:noHBand="1" w:noVBand="1"/>
      </w:tblPr>
      <w:tblGrid>
        <w:gridCol w:w="3975"/>
        <w:gridCol w:w="5040"/>
      </w:tblGrid>
      <w:tr w:rsidR="750A0830" w14:paraId="5581F7D5" w14:textId="77777777" w:rsidTr="750A0830">
        <w:trPr>
          <w:trHeight w:val="315"/>
          <w:ins w:id="927" w:author="WESLEY DOS SANTOS GATINHO" w:date="2025-05-24T01:21:00Z"/>
        </w:trPr>
        <w:tc>
          <w:tcPr>
            <w:tcW w:w="3975" w:type="dxa"/>
            <w:tcBorders>
              <w:top w:val="single" w:sz="8" w:space="0" w:color="000000" w:themeColor="text1"/>
              <w:left w:val="single" w:sz="8" w:space="0" w:color="000000" w:themeColor="text1"/>
              <w:bottom w:val="nil"/>
              <w:right w:val="nil"/>
            </w:tcBorders>
            <w:tcMar>
              <w:top w:w="15" w:type="dxa"/>
              <w:left w:w="15" w:type="dxa"/>
              <w:right w:w="15" w:type="dxa"/>
            </w:tcMar>
            <w:vAlign w:val="bottom"/>
          </w:tcPr>
          <w:p w14:paraId="63AEC639" w14:textId="06654FDE" w:rsidR="750A0830" w:rsidRDefault="750A0830" w:rsidP="750A0830">
            <w:pPr>
              <w:spacing w:after="0"/>
              <w:rPr>
                <w:rFonts w:ascii="Arial" w:eastAsia="Arial" w:hAnsi="Arial" w:cs="Arial"/>
                <w:b/>
                <w:bCs/>
                <w:color w:val="000000" w:themeColor="text1"/>
              </w:rPr>
            </w:pPr>
            <w:ins w:id="928" w:author="WESLEY DOS SANTOS GATINHO" w:date="2025-05-24T01:21:00Z">
              <w:r w:rsidRPr="750A0830">
                <w:rPr>
                  <w:rFonts w:ascii="Arial" w:eastAsia="Arial" w:hAnsi="Arial" w:cs="Arial"/>
                  <w:b/>
                  <w:bCs/>
                  <w:color w:val="000000" w:themeColor="text1"/>
                </w:rPr>
                <w:t>Requisitos Funcionais</w:t>
              </w:r>
            </w:ins>
          </w:p>
        </w:tc>
        <w:tc>
          <w:tcPr>
            <w:tcW w:w="5040" w:type="dxa"/>
            <w:tcBorders>
              <w:top w:val="single" w:sz="8" w:space="0" w:color="000000" w:themeColor="text1"/>
              <w:left w:val="single" w:sz="8" w:space="0" w:color="000000" w:themeColor="text1"/>
              <w:bottom w:val="nil"/>
              <w:right w:val="single" w:sz="8" w:space="0" w:color="000000" w:themeColor="text1"/>
            </w:tcBorders>
            <w:tcMar>
              <w:top w:w="15" w:type="dxa"/>
              <w:left w:w="15" w:type="dxa"/>
              <w:right w:w="15" w:type="dxa"/>
            </w:tcMar>
            <w:vAlign w:val="bottom"/>
          </w:tcPr>
          <w:p w14:paraId="23D84131" w14:textId="1F56751A" w:rsidR="750A0830" w:rsidRDefault="750A0830" w:rsidP="750A0830">
            <w:pPr>
              <w:spacing w:after="0"/>
              <w:rPr>
                <w:rFonts w:ascii="Arial" w:eastAsia="Arial" w:hAnsi="Arial" w:cs="Arial"/>
                <w:b/>
                <w:bCs/>
                <w:color w:val="000000" w:themeColor="text1"/>
              </w:rPr>
            </w:pPr>
            <w:ins w:id="929" w:author="WESLEY DOS SANTOS GATINHO" w:date="2025-05-24T01:21:00Z">
              <w:r w:rsidRPr="750A0830">
                <w:rPr>
                  <w:rFonts w:ascii="Arial" w:eastAsia="Arial" w:hAnsi="Arial" w:cs="Arial"/>
                  <w:b/>
                  <w:bCs/>
                  <w:color w:val="000000" w:themeColor="text1"/>
                </w:rPr>
                <w:t>Requisitos Não - Funcionais</w:t>
              </w:r>
            </w:ins>
          </w:p>
        </w:tc>
      </w:tr>
      <w:tr w:rsidR="750A0830" w14:paraId="2B0D4CD2" w14:textId="77777777" w:rsidTr="750A0830">
        <w:trPr>
          <w:trHeight w:val="300"/>
          <w:ins w:id="930"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35A7B991" w14:textId="1F2BE4C8" w:rsidR="750A0830" w:rsidRDefault="750A0830" w:rsidP="750A0830">
            <w:pPr>
              <w:spacing w:after="0"/>
              <w:rPr>
                <w:rFonts w:ascii="Arial" w:eastAsia="Arial" w:hAnsi="Arial" w:cs="Arial"/>
                <w:color w:val="000000" w:themeColor="text1"/>
                <w:sz w:val="22"/>
                <w:szCs w:val="22"/>
              </w:rPr>
            </w:pPr>
            <w:ins w:id="931" w:author="WESLEY DOS SANTOS GATINHO" w:date="2025-05-24T01:21:00Z">
              <w:r w:rsidRPr="750A0830">
                <w:rPr>
                  <w:rFonts w:ascii="Arial" w:eastAsia="Arial" w:hAnsi="Arial" w:cs="Arial"/>
                  <w:color w:val="000000" w:themeColor="text1"/>
                  <w:sz w:val="22"/>
                  <w:szCs w:val="22"/>
                </w:rPr>
                <w:t>Registro e Login Simples</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28398A61" w14:textId="5D906888" w:rsidR="750A0830" w:rsidRDefault="750A0830" w:rsidP="750A0830">
            <w:pPr>
              <w:spacing w:after="0"/>
              <w:rPr>
                <w:rFonts w:ascii="Arial" w:eastAsia="Arial" w:hAnsi="Arial" w:cs="Arial"/>
                <w:color w:val="000000" w:themeColor="text1"/>
                <w:sz w:val="22"/>
                <w:szCs w:val="22"/>
              </w:rPr>
            </w:pPr>
            <w:ins w:id="932" w:author="WESLEY DOS SANTOS GATINHO" w:date="2025-05-24T01:21:00Z">
              <w:r w:rsidRPr="750A0830">
                <w:rPr>
                  <w:rFonts w:ascii="Arial" w:eastAsia="Arial" w:hAnsi="Arial" w:cs="Arial"/>
                  <w:color w:val="000000" w:themeColor="text1"/>
                  <w:sz w:val="22"/>
                  <w:szCs w:val="22"/>
                </w:rPr>
                <w:t>Fluidez e Responsividade</w:t>
              </w:r>
            </w:ins>
          </w:p>
        </w:tc>
      </w:tr>
      <w:tr w:rsidR="750A0830" w14:paraId="0EE32EB8" w14:textId="77777777" w:rsidTr="750A0830">
        <w:trPr>
          <w:trHeight w:val="315"/>
          <w:ins w:id="933"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4E6A3967" w14:textId="35A84955" w:rsidR="750A0830" w:rsidRDefault="750A0830" w:rsidP="750A0830">
            <w:pPr>
              <w:spacing w:after="0"/>
              <w:rPr>
                <w:rFonts w:ascii="Arial" w:eastAsia="Arial" w:hAnsi="Arial" w:cs="Arial"/>
                <w:color w:val="000000" w:themeColor="text1"/>
              </w:rPr>
            </w:pPr>
            <w:proofErr w:type="spellStart"/>
            <w:ins w:id="934" w:author="WESLEY DOS SANTOS GATINHO" w:date="2025-05-24T01:21:00Z">
              <w:r w:rsidRPr="750A0830">
                <w:rPr>
                  <w:rFonts w:ascii="Arial" w:eastAsia="Arial" w:hAnsi="Arial" w:cs="Arial"/>
                  <w:color w:val="000000" w:themeColor="text1"/>
                </w:rPr>
                <w:t>Onboarding</w:t>
              </w:r>
              <w:proofErr w:type="spellEnd"/>
              <w:r w:rsidRPr="750A0830">
                <w:rPr>
                  <w:rFonts w:ascii="Arial" w:eastAsia="Arial" w:hAnsi="Arial" w:cs="Arial"/>
                  <w:color w:val="000000" w:themeColor="text1"/>
                </w:rPr>
                <w:t xml:space="preserve"> Inicial</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767C3595" w14:textId="3C5B55C6" w:rsidR="750A0830" w:rsidRDefault="750A0830" w:rsidP="750A0830">
            <w:pPr>
              <w:spacing w:after="0"/>
              <w:rPr>
                <w:rFonts w:ascii="Arial" w:eastAsia="Arial" w:hAnsi="Arial" w:cs="Arial"/>
                <w:color w:val="000000" w:themeColor="text1"/>
                <w:sz w:val="22"/>
                <w:szCs w:val="22"/>
              </w:rPr>
            </w:pPr>
            <w:ins w:id="935" w:author="WESLEY DOS SANTOS GATINHO" w:date="2025-05-24T01:21:00Z">
              <w:r w:rsidRPr="750A0830">
                <w:rPr>
                  <w:rFonts w:ascii="Arial" w:eastAsia="Arial" w:hAnsi="Arial" w:cs="Arial"/>
                  <w:color w:val="000000" w:themeColor="text1"/>
                  <w:sz w:val="22"/>
                  <w:szCs w:val="22"/>
                </w:rPr>
                <w:t>Estabilidade da IA</w:t>
              </w:r>
            </w:ins>
          </w:p>
        </w:tc>
      </w:tr>
      <w:tr w:rsidR="750A0830" w14:paraId="3A7FC9D3" w14:textId="77777777" w:rsidTr="750A0830">
        <w:trPr>
          <w:trHeight w:val="315"/>
          <w:ins w:id="936"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6CF32F10" w14:textId="1621D9EC" w:rsidR="750A0830" w:rsidRDefault="750A0830" w:rsidP="750A0830">
            <w:pPr>
              <w:spacing w:after="0"/>
              <w:rPr>
                <w:rFonts w:ascii="Arial" w:eastAsia="Arial" w:hAnsi="Arial" w:cs="Arial"/>
                <w:color w:val="000000" w:themeColor="text1"/>
              </w:rPr>
            </w:pPr>
            <w:ins w:id="937" w:author="WESLEY DOS SANTOS GATINHO" w:date="2025-05-24T01:21:00Z">
              <w:r w:rsidRPr="750A0830">
                <w:rPr>
                  <w:rFonts w:ascii="Arial" w:eastAsia="Arial" w:hAnsi="Arial" w:cs="Arial"/>
                  <w:color w:val="000000" w:themeColor="text1"/>
                </w:rPr>
                <w:t>Seleção de Exercícios</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58A98C12" w14:textId="745D6BC0" w:rsidR="750A0830" w:rsidRDefault="750A0830" w:rsidP="750A0830">
            <w:pPr>
              <w:spacing w:after="0"/>
              <w:rPr>
                <w:rFonts w:ascii="Arial" w:eastAsia="Arial" w:hAnsi="Arial" w:cs="Arial"/>
                <w:color w:val="000000" w:themeColor="text1"/>
                <w:sz w:val="22"/>
                <w:szCs w:val="22"/>
              </w:rPr>
            </w:pPr>
            <w:ins w:id="938" w:author="WESLEY DOS SANTOS GATINHO" w:date="2025-05-24T01:21:00Z">
              <w:r w:rsidRPr="750A0830">
                <w:rPr>
                  <w:rFonts w:ascii="Arial" w:eastAsia="Arial" w:hAnsi="Arial" w:cs="Arial"/>
                  <w:color w:val="000000" w:themeColor="text1"/>
                  <w:sz w:val="22"/>
                  <w:szCs w:val="22"/>
                </w:rPr>
                <w:t>Feedback da IA em Tempo Real</w:t>
              </w:r>
            </w:ins>
          </w:p>
        </w:tc>
      </w:tr>
      <w:tr w:rsidR="750A0830" w14:paraId="33203BA1" w14:textId="77777777" w:rsidTr="750A0830">
        <w:trPr>
          <w:trHeight w:val="300"/>
          <w:ins w:id="939"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42DB8CA8" w14:textId="22BB61E5" w:rsidR="750A0830" w:rsidRDefault="750A0830" w:rsidP="750A0830">
            <w:pPr>
              <w:spacing w:after="0"/>
              <w:rPr>
                <w:rFonts w:ascii="Arial" w:eastAsia="Arial" w:hAnsi="Arial" w:cs="Arial"/>
                <w:color w:val="000000" w:themeColor="text1"/>
                <w:sz w:val="22"/>
                <w:szCs w:val="22"/>
              </w:rPr>
            </w:pPr>
            <w:ins w:id="940" w:author="WESLEY DOS SANTOS GATINHO" w:date="2025-05-24T01:21:00Z">
              <w:r w:rsidRPr="750A0830">
                <w:rPr>
                  <w:rFonts w:ascii="Arial" w:eastAsia="Arial" w:hAnsi="Arial" w:cs="Arial"/>
                  <w:color w:val="000000" w:themeColor="text1"/>
                  <w:sz w:val="22"/>
                  <w:szCs w:val="22"/>
                </w:rPr>
                <w:t>Feedback Postural em Tempo Real</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2544DA58" w14:textId="576E7C69" w:rsidR="750A0830" w:rsidRDefault="750A0830" w:rsidP="750A0830">
            <w:pPr>
              <w:spacing w:after="0"/>
              <w:rPr>
                <w:rFonts w:ascii="Arial" w:eastAsia="Arial" w:hAnsi="Arial" w:cs="Arial"/>
                <w:color w:val="000000" w:themeColor="text1"/>
                <w:sz w:val="22"/>
                <w:szCs w:val="22"/>
              </w:rPr>
            </w:pPr>
            <w:ins w:id="941" w:author="WESLEY DOS SANTOS GATINHO" w:date="2025-05-24T01:21:00Z">
              <w:r w:rsidRPr="750A0830">
                <w:rPr>
                  <w:rFonts w:ascii="Arial" w:eastAsia="Arial" w:hAnsi="Arial" w:cs="Arial"/>
                  <w:color w:val="000000" w:themeColor="text1"/>
                  <w:sz w:val="22"/>
                  <w:szCs w:val="22"/>
                </w:rPr>
                <w:t>Interface Profissional e Limpa</w:t>
              </w:r>
            </w:ins>
          </w:p>
        </w:tc>
      </w:tr>
      <w:tr w:rsidR="750A0830" w14:paraId="17185B6D" w14:textId="77777777" w:rsidTr="750A0830">
        <w:trPr>
          <w:trHeight w:val="300"/>
          <w:ins w:id="942"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64D6D3F2" w14:textId="68EA61FE" w:rsidR="750A0830" w:rsidRDefault="750A0830" w:rsidP="750A0830">
            <w:pPr>
              <w:spacing w:after="0"/>
              <w:rPr>
                <w:rFonts w:ascii="Arial" w:eastAsia="Arial" w:hAnsi="Arial" w:cs="Arial"/>
                <w:color w:val="000000" w:themeColor="text1"/>
                <w:sz w:val="22"/>
                <w:szCs w:val="22"/>
              </w:rPr>
            </w:pPr>
            <w:ins w:id="943" w:author="WESLEY DOS SANTOS GATINHO" w:date="2025-05-24T01:21:00Z">
              <w:r w:rsidRPr="750A0830">
                <w:rPr>
                  <w:rFonts w:ascii="Arial" w:eastAsia="Arial" w:hAnsi="Arial" w:cs="Arial"/>
                  <w:color w:val="000000" w:themeColor="text1"/>
                  <w:sz w:val="22"/>
                  <w:szCs w:val="22"/>
                </w:rPr>
                <w:t>Instruções Claras de Postura</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65906EA4" w14:textId="28F2A0C3" w:rsidR="750A0830" w:rsidRDefault="750A0830" w:rsidP="750A0830">
            <w:pPr>
              <w:spacing w:after="0"/>
              <w:rPr>
                <w:rFonts w:ascii="Arial" w:eastAsia="Arial" w:hAnsi="Arial" w:cs="Arial"/>
                <w:color w:val="000000" w:themeColor="text1"/>
                <w:sz w:val="22"/>
                <w:szCs w:val="22"/>
              </w:rPr>
            </w:pPr>
            <w:ins w:id="944" w:author="WESLEY DOS SANTOS GATINHO" w:date="2025-05-24T01:21:00Z">
              <w:r w:rsidRPr="750A0830">
                <w:rPr>
                  <w:rFonts w:ascii="Arial" w:eastAsia="Arial" w:hAnsi="Arial" w:cs="Arial"/>
                  <w:color w:val="000000" w:themeColor="text1"/>
                  <w:sz w:val="22"/>
                  <w:szCs w:val="22"/>
                </w:rPr>
                <w:t>Consentimento de Uso da Câmera</w:t>
              </w:r>
            </w:ins>
          </w:p>
        </w:tc>
      </w:tr>
      <w:tr w:rsidR="750A0830" w14:paraId="39CD7D61" w14:textId="77777777" w:rsidTr="750A0830">
        <w:trPr>
          <w:trHeight w:val="300"/>
          <w:ins w:id="945"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0D4BF918" w14:textId="1C62DE55" w:rsidR="750A0830" w:rsidRDefault="750A0830" w:rsidP="750A0830">
            <w:pPr>
              <w:spacing w:after="0"/>
              <w:rPr>
                <w:rFonts w:ascii="Arial" w:eastAsia="Arial" w:hAnsi="Arial" w:cs="Arial"/>
                <w:color w:val="000000" w:themeColor="text1"/>
                <w:sz w:val="22"/>
                <w:szCs w:val="22"/>
              </w:rPr>
            </w:pPr>
            <w:ins w:id="946" w:author="WESLEY DOS SANTOS GATINHO" w:date="2025-05-24T01:21:00Z">
              <w:r w:rsidRPr="750A0830">
                <w:rPr>
                  <w:rFonts w:ascii="Arial" w:eastAsia="Arial" w:hAnsi="Arial" w:cs="Arial"/>
                  <w:color w:val="000000" w:themeColor="text1"/>
                  <w:sz w:val="22"/>
                  <w:szCs w:val="22"/>
                </w:rPr>
                <w:t>Contagem de Repetições Válidas</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0E6FA789" w14:textId="731A9258" w:rsidR="750A0830" w:rsidRDefault="750A0830" w:rsidP="750A0830">
            <w:pPr>
              <w:spacing w:after="0"/>
              <w:rPr>
                <w:rFonts w:ascii="Arial" w:eastAsia="Arial" w:hAnsi="Arial" w:cs="Arial"/>
                <w:color w:val="000000" w:themeColor="text1"/>
                <w:sz w:val="22"/>
                <w:szCs w:val="22"/>
              </w:rPr>
            </w:pPr>
            <w:ins w:id="947" w:author="WESLEY DOS SANTOS GATINHO" w:date="2025-05-24T01:21:00Z">
              <w:r w:rsidRPr="750A0830">
                <w:rPr>
                  <w:rFonts w:ascii="Arial" w:eastAsia="Arial" w:hAnsi="Arial" w:cs="Arial"/>
                  <w:color w:val="000000" w:themeColor="text1"/>
                  <w:sz w:val="22"/>
                  <w:szCs w:val="22"/>
                </w:rPr>
                <w:t>Processamento Local de Imagens</w:t>
              </w:r>
            </w:ins>
          </w:p>
        </w:tc>
      </w:tr>
      <w:tr w:rsidR="750A0830" w14:paraId="19688643" w14:textId="77777777" w:rsidTr="750A0830">
        <w:trPr>
          <w:trHeight w:val="300"/>
          <w:ins w:id="948"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52F26919" w14:textId="11899F9D" w:rsidR="750A0830" w:rsidRDefault="750A0830" w:rsidP="750A0830">
            <w:pPr>
              <w:spacing w:after="0"/>
              <w:rPr>
                <w:rFonts w:ascii="Arial" w:eastAsia="Arial" w:hAnsi="Arial" w:cs="Arial"/>
                <w:color w:val="000000" w:themeColor="text1"/>
                <w:sz w:val="22"/>
                <w:szCs w:val="22"/>
              </w:rPr>
            </w:pPr>
            <w:ins w:id="949" w:author="WESLEY DOS SANTOS GATINHO" w:date="2025-05-24T01:21:00Z">
              <w:r w:rsidRPr="750A0830">
                <w:rPr>
                  <w:rFonts w:ascii="Arial" w:eastAsia="Arial" w:hAnsi="Arial" w:cs="Arial"/>
                  <w:color w:val="000000" w:themeColor="text1"/>
                  <w:sz w:val="22"/>
                  <w:szCs w:val="22"/>
                </w:rPr>
                <w:t>Personalização de Treino</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6BB7E506" w14:textId="6655CEF2" w:rsidR="750A0830" w:rsidRDefault="750A0830" w:rsidP="750A0830">
            <w:pPr>
              <w:spacing w:after="0"/>
              <w:rPr>
                <w:rFonts w:ascii="Arial" w:eastAsia="Arial" w:hAnsi="Arial" w:cs="Arial"/>
                <w:color w:val="000000" w:themeColor="text1"/>
                <w:sz w:val="22"/>
                <w:szCs w:val="22"/>
              </w:rPr>
            </w:pPr>
            <w:ins w:id="950" w:author="WESLEY DOS SANTOS GATINHO" w:date="2025-05-24T01:21:00Z">
              <w:r w:rsidRPr="750A0830">
                <w:rPr>
                  <w:rFonts w:ascii="Arial" w:eastAsia="Arial" w:hAnsi="Arial" w:cs="Arial"/>
                  <w:color w:val="000000" w:themeColor="text1"/>
                  <w:sz w:val="22"/>
                  <w:szCs w:val="22"/>
                </w:rPr>
                <w:t>Proteção de Dados Locais</w:t>
              </w:r>
            </w:ins>
          </w:p>
        </w:tc>
      </w:tr>
      <w:tr w:rsidR="750A0830" w14:paraId="0AD97FC8" w14:textId="77777777" w:rsidTr="750A0830">
        <w:trPr>
          <w:trHeight w:val="300"/>
          <w:ins w:id="951"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54BAAD4E" w14:textId="35B07876" w:rsidR="750A0830" w:rsidRDefault="750A0830" w:rsidP="750A0830">
            <w:pPr>
              <w:spacing w:after="0"/>
              <w:rPr>
                <w:rFonts w:ascii="Arial" w:eastAsia="Arial" w:hAnsi="Arial" w:cs="Arial"/>
                <w:color w:val="000000" w:themeColor="text1"/>
                <w:sz w:val="22"/>
                <w:szCs w:val="22"/>
              </w:rPr>
            </w:pPr>
            <w:ins w:id="952" w:author="WESLEY DOS SANTOS GATINHO" w:date="2025-05-24T01:21:00Z">
              <w:r w:rsidRPr="750A0830">
                <w:rPr>
                  <w:rFonts w:ascii="Arial" w:eastAsia="Arial" w:hAnsi="Arial" w:cs="Arial"/>
                  <w:color w:val="000000" w:themeColor="text1"/>
                  <w:sz w:val="22"/>
                  <w:szCs w:val="22"/>
                </w:rPr>
                <w:t>Dicas Específicas ou Desafio do Dia</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10405BD1" w14:textId="5232C4F4" w:rsidR="750A0830" w:rsidRDefault="750A0830" w:rsidP="750A0830">
            <w:pPr>
              <w:spacing w:after="0"/>
              <w:rPr>
                <w:rFonts w:ascii="Arial" w:eastAsia="Arial" w:hAnsi="Arial" w:cs="Arial"/>
                <w:color w:val="000000" w:themeColor="text1"/>
                <w:sz w:val="22"/>
                <w:szCs w:val="22"/>
              </w:rPr>
            </w:pPr>
            <w:ins w:id="953" w:author="WESLEY DOS SANTOS GATINHO" w:date="2025-05-24T01:21:00Z">
              <w:r w:rsidRPr="750A0830">
                <w:rPr>
                  <w:rFonts w:ascii="Arial" w:eastAsia="Arial" w:hAnsi="Arial" w:cs="Arial"/>
                  <w:color w:val="000000" w:themeColor="text1"/>
                  <w:sz w:val="22"/>
                  <w:szCs w:val="22"/>
                </w:rPr>
                <w:t>Nota de Privacidade</w:t>
              </w:r>
            </w:ins>
          </w:p>
        </w:tc>
      </w:tr>
      <w:tr w:rsidR="750A0830" w14:paraId="29B74C0A" w14:textId="77777777" w:rsidTr="750A0830">
        <w:trPr>
          <w:trHeight w:val="300"/>
          <w:ins w:id="954"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5E5DA7E3" w14:textId="2E32CC3A" w:rsidR="750A0830" w:rsidRDefault="750A0830" w:rsidP="750A0830">
            <w:pPr>
              <w:spacing w:after="0"/>
              <w:rPr>
                <w:rFonts w:ascii="Arial" w:eastAsia="Arial" w:hAnsi="Arial" w:cs="Arial"/>
                <w:color w:val="000000" w:themeColor="text1"/>
                <w:sz w:val="22"/>
                <w:szCs w:val="22"/>
              </w:rPr>
            </w:pPr>
            <w:ins w:id="955" w:author="WESLEY DOS SANTOS GATINHO" w:date="2025-05-24T01:21:00Z">
              <w:r w:rsidRPr="750A0830">
                <w:rPr>
                  <w:rFonts w:ascii="Arial" w:eastAsia="Arial" w:hAnsi="Arial" w:cs="Arial"/>
                  <w:color w:val="000000" w:themeColor="text1"/>
                  <w:sz w:val="22"/>
                  <w:szCs w:val="22"/>
                </w:rPr>
                <w:t>Sistema de Medalhas</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076BBB37" w14:textId="66152BFB" w:rsidR="750A0830" w:rsidRDefault="750A0830" w:rsidP="750A0830">
            <w:pPr>
              <w:spacing w:after="0"/>
              <w:rPr>
                <w:rFonts w:ascii="Arial" w:eastAsia="Arial" w:hAnsi="Arial" w:cs="Arial"/>
                <w:color w:val="000000" w:themeColor="text1"/>
                <w:sz w:val="22"/>
                <w:szCs w:val="22"/>
              </w:rPr>
            </w:pPr>
            <w:ins w:id="956" w:author="WESLEY DOS SANTOS GATINHO" w:date="2025-05-24T01:21:00Z">
              <w:r w:rsidRPr="750A0830">
                <w:rPr>
                  <w:rFonts w:ascii="Arial" w:eastAsia="Arial" w:hAnsi="Arial" w:cs="Arial"/>
                  <w:color w:val="000000" w:themeColor="text1"/>
                  <w:sz w:val="22"/>
                  <w:szCs w:val="22"/>
                </w:rPr>
                <w:t>Autonomia do Aplicativo</w:t>
              </w:r>
            </w:ins>
          </w:p>
        </w:tc>
      </w:tr>
      <w:tr w:rsidR="750A0830" w14:paraId="0FD0F00B" w14:textId="77777777" w:rsidTr="750A0830">
        <w:trPr>
          <w:trHeight w:val="300"/>
          <w:ins w:id="957"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14D664FD" w14:textId="71C5452F" w:rsidR="750A0830" w:rsidRDefault="750A0830" w:rsidP="750A0830">
            <w:pPr>
              <w:spacing w:after="0"/>
              <w:rPr>
                <w:rFonts w:ascii="Arial" w:eastAsia="Arial" w:hAnsi="Arial" w:cs="Arial"/>
                <w:color w:val="000000" w:themeColor="text1"/>
                <w:sz w:val="22"/>
                <w:szCs w:val="22"/>
              </w:rPr>
            </w:pPr>
            <w:ins w:id="958" w:author="WESLEY DOS SANTOS GATINHO" w:date="2025-05-24T01:21:00Z">
              <w:r w:rsidRPr="750A0830">
                <w:rPr>
                  <w:rFonts w:ascii="Arial" w:eastAsia="Arial" w:hAnsi="Arial" w:cs="Arial"/>
                  <w:color w:val="000000" w:themeColor="text1"/>
                  <w:sz w:val="22"/>
                  <w:szCs w:val="22"/>
                </w:rPr>
                <w:t xml:space="preserve">Resumo </w:t>
              </w:r>
              <w:proofErr w:type="spellStart"/>
              <w:r w:rsidRPr="750A0830">
                <w:rPr>
                  <w:rFonts w:ascii="Arial" w:eastAsia="Arial" w:hAnsi="Arial" w:cs="Arial"/>
                  <w:color w:val="000000" w:themeColor="text1"/>
                  <w:sz w:val="22"/>
                  <w:szCs w:val="22"/>
                </w:rPr>
                <w:t>Pós-Sessão</w:t>
              </w:r>
            </w:ins>
            <w:proofErr w:type="spellEnd"/>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15FE69C6" w14:textId="23430EC1" w:rsidR="750A0830" w:rsidRDefault="750A0830" w:rsidP="750A0830">
            <w:pPr>
              <w:spacing w:after="0"/>
              <w:rPr>
                <w:rFonts w:ascii="Arial" w:eastAsia="Arial" w:hAnsi="Arial" w:cs="Arial"/>
                <w:color w:val="000000" w:themeColor="text1"/>
                <w:sz w:val="22"/>
                <w:szCs w:val="22"/>
              </w:rPr>
            </w:pPr>
            <w:ins w:id="959" w:author="WESLEY DOS SANTOS GATINHO" w:date="2025-05-24T01:21:00Z">
              <w:r w:rsidRPr="750A0830">
                <w:rPr>
                  <w:rFonts w:ascii="Arial" w:eastAsia="Arial" w:hAnsi="Arial" w:cs="Arial"/>
                  <w:color w:val="000000" w:themeColor="text1"/>
                  <w:sz w:val="22"/>
                  <w:szCs w:val="22"/>
                </w:rPr>
                <w:t>Armazenamento Local de Dados</w:t>
              </w:r>
            </w:ins>
          </w:p>
        </w:tc>
      </w:tr>
      <w:tr w:rsidR="750A0830" w14:paraId="2F3BB2BB" w14:textId="77777777" w:rsidTr="750A0830">
        <w:trPr>
          <w:trHeight w:val="300"/>
          <w:ins w:id="960"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17AAABCC" w14:textId="6F468273" w:rsidR="750A0830" w:rsidRDefault="750A0830" w:rsidP="750A0830">
            <w:pPr>
              <w:spacing w:after="0"/>
              <w:rPr>
                <w:rFonts w:ascii="Arial" w:eastAsia="Arial" w:hAnsi="Arial" w:cs="Arial"/>
                <w:color w:val="000000" w:themeColor="text1"/>
                <w:sz w:val="22"/>
                <w:szCs w:val="22"/>
              </w:rPr>
            </w:pPr>
            <w:ins w:id="961" w:author="WESLEY DOS SANTOS GATINHO" w:date="2025-05-24T01:21:00Z">
              <w:r w:rsidRPr="750A0830">
                <w:rPr>
                  <w:rFonts w:ascii="Arial" w:eastAsia="Arial" w:hAnsi="Arial" w:cs="Arial"/>
                  <w:color w:val="000000" w:themeColor="text1"/>
                  <w:sz w:val="22"/>
                  <w:szCs w:val="22"/>
                </w:rPr>
                <w:t xml:space="preserve">Insight ou Dica da IA </w:t>
              </w:r>
              <w:proofErr w:type="spellStart"/>
              <w:r w:rsidRPr="750A0830">
                <w:rPr>
                  <w:rFonts w:ascii="Arial" w:eastAsia="Arial" w:hAnsi="Arial" w:cs="Arial"/>
                  <w:color w:val="000000" w:themeColor="text1"/>
                  <w:sz w:val="22"/>
                  <w:szCs w:val="22"/>
                </w:rPr>
                <w:t>Pós-Sessão</w:t>
              </w:r>
            </w:ins>
            <w:proofErr w:type="spellEnd"/>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1D2FCBB3" w14:textId="0FC7C886" w:rsidR="750A0830" w:rsidRDefault="750A0830" w:rsidP="750A0830">
            <w:pPr>
              <w:spacing w:after="0"/>
              <w:rPr>
                <w:rFonts w:ascii="Arial" w:eastAsia="Arial" w:hAnsi="Arial" w:cs="Arial"/>
                <w:color w:val="000000" w:themeColor="text1"/>
                <w:sz w:val="22"/>
                <w:szCs w:val="22"/>
              </w:rPr>
            </w:pPr>
            <w:ins w:id="962" w:author="WESLEY DOS SANTOS GATINHO" w:date="2025-05-24T01:21:00Z">
              <w:r w:rsidRPr="750A0830">
                <w:rPr>
                  <w:rFonts w:ascii="Arial" w:eastAsia="Arial" w:hAnsi="Arial" w:cs="Arial"/>
                  <w:color w:val="000000" w:themeColor="text1"/>
                  <w:sz w:val="22"/>
                  <w:szCs w:val="22"/>
                </w:rPr>
                <w:t>Plataforma Móvel Única</w:t>
              </w:r>
            </w:ins>
          </w:p>
        </w:tc>
      </w:tr>
      <w:tr w:rsidR="750A0830" w14:paraId="50D5781D" w14:textId="77777777" w:rsidTr="750A0830">
        <w:trPr>
          <w:trHeight w:val="315"/>
          <w:ins w:id="963"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4CC5CC0E" w14:textId="54AC2324" w:rsidR="750A0830" w:rsidRDefault="750A0830" w:rsidP="750A0830">
            <w:pPr>
              <w:spacing w:after="0"/>
              <w:rPr>
                <w:rFonts w:ascii="Arial" w:eastAsia="Arial" w:hAnsi="Arial" w:cs="Arial"/>
                <w:color w:val="000000" w:themeColor="text1"/>
              </w:rPr>
            </w:pPr>
            <w:ins w:id="964" w:author="WESLEY DOS SANTOS GATINHO" w:date="2025-05-24T01:21:00Z">
              <w:r w:rsidRPr="750A0830">
                <w:rPr>
                  <w:rFonts w:ascii="Arial" w:eastAsia="Arial" w:hAnsi="Arial" w:cs="Arial"/>
                  <w:color w:val="000000" w:themeColor="text1"/>
                </w:rPr>
                <w:t>Indicador Visual de Desempenho</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3306C4A0" w14:textId="0AD6E3FE" w:rsidR="750A0830" w:rsidRDefault="750A0830" w:rsidP="750A0830">
            <w:pPr>
              <w:spacing w:after="0"/>
              <w:rPr>
                <w:rFonts w:ascii="Arial" w:eastAsia="Arial" w:hAnsi="Arial" w:cs="Arial"/>
                <w:color w:val="000000" w:themeColor="text1"/>
                <w:sz w:val="22"/>
                <w:szCs w:val="22"/>
              </w:rPr>
            </w:pPr>
            <w:ins w:id="965" w:author="WESLEY DOS SANTOS GATINHO" w:date="2025-05-24T01:21:00Z">
              <w:r w:rsidRPr="750A0830">
                <w:rPr>
                  <w:rFonts w:ascii="Arial" w:eastAsia="Arial" w:hAnsi="Arial" w:cs="Arial"/>
                  <w:color w:val="000000" w:themeColor="text1"/>
                  <w:sz w:val="22"/>
                  <w:szCs w:val="22"/>
                </w:rPr>
                <w:t>Uso de Frameworks de ML Estabelecidos</w:t>
              </w:r>
            </w:ins>
          </w:p>
        </w:tc>
      </w:tr>
      <w:tr w:rsidR="750A0830" w14:paraId="1FAA0744" w14:textId="77777777" w:rsidTr="750A0830">
        <w:trPr>
          <w:trHeight w:val="300"/>
          <w:ins w:id="966" w:author="WESLEY DOS SANTOS GATINHO" w:date="2025-05-24T01:21:00Z"/>
        </w:trPr>
        <w:tc>
          <w:tcPr>
            <w:tcW w:w="3975" w:type="dxa"/>
            <w:tcBorders>
              <w:top w:val="nil"/>
              <w:left w:val="single" w:sz="8" w:space="0" w:color="000000" w:themeColor="text1"/>
              <w:bottom w:val="nil"/>
              <w:right w:val="nil"/>
            </w:tcBorders>
            <w:tcMar>
              <w:top w:w="15" w:type="dxa"/>
              <w:left w:w="15" w:type="dxa"/>
              <w:right w:w="15" w:type="dxa"/>
            </w:tcMar>
            <w:vAlign w:val="bottom"/>
          </w:tcPr>
          <w:p w14:paraId="7446ED46" w14:textId="50D4239E" w:rsidR="750A0830" w:rsidRDefault="750A0830" w:rsidP="750A0830">
            <w:pPr>
              <w:spacing w:after="0"/>
              <w:rPr>
                <w:rFonts w:ascii="Arial" w:eastAsia="Arial" w:hAnsi="Arial" w:cs="Arial"/>
                <w:color w:val="000000" w:themeColor="text1"/>
                <w:sz w:val="22"/>
                <w:szCs w:val="22"/>
              </w:rPr>
            </w:pPr>
            <w:ins w:id="967" w:author="WESLEY DOS SANTOS GATINHO" w:date="2025-05-24T01:21:00Z">
              <w:r w:rsidRPr="750A0830">
                <w:rPr>
                  <w:rFonts w:ascii="Arial" w:eastAsia="Arial" w:hAnsi="Arial" w:cs="Arial"/>
                  <w:color w:val="000000" w:themeColor="text1"/>
                  <w:sz w:val="22"/>
                  <w:szCs w:val="22"/>
                </w:rPr>
                <w:t>Monitoramento Remoto Com Personal</w:t>
              </w:r>
            </w:ins>
          </w:p>
        </w:tc>
        <w:tc>
          <w:tcPr>
            <w:tcW w:w="5040" w:type="dxa"/>
            <w:tcBorders>
              <w:top w:val="nil"/>
              <w:left w:val="single" w:sz="8" w:space="0" w:color="000000" w:themeColor="text1"/>
              <w:bottom w:val="nil"/>
              <w:right w:val="single" w:sz="8" w:space="0" w:color="000000" w:themeColor="text1"/>
            </w:tcBorders>
            <w:tcMar>
              <w:top w:w="15" w:type="dxa"/>
              <w:left w:w="15" w:type="dxa"/>
              <w:right w:w="15" w:type="dxa"/>
            </w:tcMar>
            <w:vAlign w:val="bottom"/>
          </w:tcPr>
          <w:p w14:paraId="4240F4E6" w14:textId="6035022B" w:rsidR="750A0830" w:rsidRDefault="750A0830" w:rsidP="750A0830">
            <w:pPr>
              <w:spacing w:after="0"/>
              <w:rPr>
                <w:rFonts w:ascii="Arial" w:eastAsia="Arial" w:hAnsi="Arial" w:cs="Arial"/>
                <w:color w:val="000000" w:themeColor="text1"/>
                <w:sz w:val="22"/>
                <w:szCs w:val="22"/>
              </w:rPr>
            </w:pPr>
            <w:proofErr w:type="spellStart"/>
            <w:ins w:id="968" w:author="WESLEY DOS SANTOS GATINHO" w:date="2025-05-24T01:21:00Z">
              <w:r w:rsidRPr="750A0830">
                <w:rPr>
                  <w:rFonts w:ascii="Arial" w:eastAsia="Arial" w:hAnsi="Arial" w:cs="Arial"/>
                  <w:color w:val="000000" w:themeColor="text1"/>
                  <w:sz w:val="22"/>
                  <w:szCs w:val="22"/>
                </w:rPr>
                <w:t>Backend</w:t>
              </w:r>
              <w:proofErr w:type="spellEnd"/>
              <w:r w:rsidRPr="750A0830">
                <w:rPr>
                  <w:rFonts w:ascii="Arial" w:eastAsia="Arial" w:hAnsi="Arial" w:cs="Arial"/>
                  <w:color w:val="000000" w:themeColor="text1"/>
                  <w:sz w:val="22"/>
                  <w:szCs w:val="22"/>
                </w:rPr>
                <w:t xml:space="preserve"> básico</w:t>
              </w:r>
            </w:ins>
          </w:p>
        </w:tc>
      </w:tr>
      <w:tr w:rsidR="750A0830" w14:paraId="17261900" w14:textId="77777777" w:rsidTr="750A0830">
        <w:trPr>
          <w:trHeight w:val="300"/>
          <w:ins w:id="969" w:author="WESLEY DOS SANTOS GATINHO" w:date="2025-05-24T01:21:00Z"/>
        </w:trPr>
        <w:tc>
          <w:tcPr>
            <w:tcW w:w="3975" w:type="dxa"/>
            <w:tcBorders>
              <w:top w:val="nil"/>
              <w:left w:val="single" w:sz="8" w:space="0" w:color="000000" w:themeColor="text1"/>
              <w:bottom w:val="single" w:sz="8" w:space="0" w:color="000000" w:themeColor="text1"/>
              <w:right w:val="nil"/>
            </w:tcBorders>
            <w:tcMar>
              <w:top w:w="15" w:type="dxa"/>
              <w:left w:w="15" w:type="dxa"/>
              <w:right w:w="15" w:type="dxa"/>
            </w:tcMar>
            <w:vAlign w:val="bottom"/>
          </w:tcPr>
          <w:p w14:paraId="4F12E1A8" w14:textId="295B3DF5" w:rsidR="750A0830" w:rsidRDefault="750A0830" w:rsidP="750A0830">
            <w:pPr>
              <w:spacing w:after="0"/>
              <w:rPr>
                <w:rFonts w:ascii="Arial" w:eastAsia="Arial" w:hAnsi="Arial" w:cs="Arial"/>
                <w:color w:val="000000" w:themeColor="text1"/>
                <w:sz w:val="22"/>
                <w:szCs w:val="22"/>
              </w:rPr>
            </w:pPr>
            <w:proofErr w:type="spellStart"/>
            <w:ins w:id="970" w:author="WESLEY DOS SANTOS GATINHO" w:date="2025-05-24T01:21:00Z">
              <w:r w:rsidRPr="750A0830">
                <w:rPr>
                  <w:rFonts w:ascii="Arial" w:eastAsia="Arial" w:hAnsi="Arial" w:cs="Arial"/>
                  <w:color w:val="000000" w:themeColor="text1"/>
                  <w:sz w:val="22"/>
                  <w:szCs w:val="22"/>
                </w:rPr>
                <w:t>Chatbot</w:t>
              </w:r>
              <w:proofErr w:type="spellEnd"/>
              <w:r w:rsidRPr="750A0830">
                <w:rPr>
                  <w:rFonts w:ascii="Arial" w:eastAsia="Arial" w:hAnsi="Arial" w:cs="Arial"/>
                  <w:color w:val="000000" w:themeColor="text1"/>
                  <w:sz w:val="22"/>
                  <w:szCs w:val="22"/>
                </w:rPr>
                <w:t xml:space="preserve"> Fitness</w:t>
              </w:r>
            </w:ins>
          </w:p>
        </w:tc>
        <w:tc>
          <w:tcPr>
            <w:tcW w:w="5040" w:type="dxa"/>
            <w:tcBorders>
              <w:top w:val="nil"/>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bottom"/>
          </w:tcPr>
          <w:p w14:paraId="298447AF" w14:textId="2A907556" w:rsidR="750A0830" w:rsidRDefault="750A0830" w:rsidP="750A0830">
            <w:pPr>
              <w:spacing w:after="0"/>
              <w:rPr>
                <w:rFonts w:ascii="Arial" w:eastAsia="Arial" w:hAnsi="Arial" w:cs="Arial"/>
                <w:color w:val="000000" w:themeColor="text1"/>
                <w:sz w:val="22"/>
                <w:szCs w:val="22"/>
              </w:rPr>
            </w:pPr>
            <w:ins w:id="971" w:author="WESLEY DOS SANTOS GATINHO" w:date="2025-05-24T01:21:00Z">
              <w:r w:rsidRPr="750A0830">
                <w:rPr>
                  <w:rFonts w:ascii="Arial" w:eastAsia="Arial" w:hAnsi="Arial" w:cs="Arial"/>
                  <w:color w:val="000000" w:themeColor="text1"/>
                  <w:sz w:val="22"/>
                  <w:szCs w:val="22"/>
                </w:rPr>
                <w:t>Design Escalável Conceitualmente</w:t>
              </w:r>
            </w:ins>
          </w:p>
        </w:tc>
      </w:tr>
    </w:tbl>
    <w:p w14:paraId="7AB601B0" w14:textId="326783DD" w:rsidR="48096425" w:rsidRDefault="48096425" w:rsidP="750A0830">
      <w:pPr>
        <w:pStyle w:val="PargrafodaLista"/>
        <w:spacing w:after="0" w:line="360" w:lineRule="auto"/>
        <w:ind w:left="0"/>
        <w:jc w:val="both"/>
        <w:rPr>
          <w:ins w:id="972" w:author="WESLEY DOS SANTOS GATINHO" w:date="2025-05-23T23:56:00Z" w16du:dateUtc="2025-05-23T23:56:52Z"/>
          <w:rFonts w:ascii="Arial Nova" w:eastAsia="Arial Nova" w:hAnsi="Arial Nova" w:cs="Arial Nova"/>
          <w:color w:val="000000" w:themeColor="text1"/>
          <w:rPrChange w:id="973" w:author="WESLEY DOS SANTOS GATINHO" w:date="2025-05-23T23:57:00Z">
            <w:rPr>
              <w:ins w:id="974" w:author="WESLEY DOS SANTOS GATINHO" w:date="2025-05-23T23:56:00Z" w16du:dateUtc="2025-05-23T23:56:52Z"/>
              <w:rFonts w:ascii="Calibri" w:eastAsia="Calibri" w:hAnsi="Calibri" w:cs="Calibri"/>
              <w:color w:val="000000" w:themeColor="text1"/>
            </w:rPr>
          </w:rPrChange>
        </w:rPr>
      </w:pPr>
      <w:ins w:id="975" w:author="WESLEY DOS SANTOS GATINHO" w:date="2025-05-23T23:56:00Z">
        <w:r>
          <w:br/>
        </w:r>
        <w:r>
          <w:br/>
        </w:r>
        <w:r w:rsidRPr="750A0830">
          <w:rPr>
            <w:rFonts w:ascii="Arial Nova" w:eastAsia="Arial Nova" w:hAnsi="Arial Nova" w:cs="Arial Nova"/>
            <w:color w:val="000000" w:themeColor="text1"/>
            <w:rPrChange w:id="976" w:author="WESLEY DOS SANTOS GATINHO" w:date="2025-05-23T23:57:00Z">
              <w:rPr>
                <w:rFonts w:ascii="Calibri" w:eastAsia="Calibri" w:hAnsi="Calibri" w:cs="Calibri"/>
                <w:color w:val="000000" w:themeColor="text1"/>
              </w:rPr>
            </w:rPrChange>
          </w:rPr>
          <w:t xml:space="preserve">6. Definições Iniciais e Ações Sugeridas </w:t>
        </w:r>
        <w:r>
          <w:br/>
        </w:r>
        <w:r>
          <w:br/>
        </w:r>
        <w:r w:rsidRPr="750A0830">
          <w:rPr>
            <w:rFonts w:ascii="Arial Nova" w:eastAsia="Arial Nova" w:hAnsi="Arial Nova" w:cs="Arial Nova"/>
            <w:color w:val="000000" w:themeColor="text1"/>
            <w:rPrChange w:id="977" w:author="WESLEY DOS SANTOS GATINHO" w:date="2025-05-23T23:57:00Z">
              <w:rPr>
                <w:rFonts w:ascii="Calibri" w:eastAsia="Calibri" w:hAnsi="Calibri" w:cs="Calibri"/>
                <w:color w:val="000000" w:themeColor="text1"/>
              </w:rPr>
            </w:rPrChange>
          </w:rPr>
          <w:t xml:space="preserve">Para acelerar o desenvolvimento, a equipe propõe as seguintes sugestões e ações: </w:t>
        </w:r>
      </w:ins>
    </w:p>
    <w:p w14:paraId="62A79F5A" w14:textId="3C422FB9" w:rsidR="48096425" w:rsidRDefault="48096425">
      <w:pPr>
        <w:pStyle w:val="PargrafodaLista"/>
        <w:numPr>
          <w:ilvl w:val="0"/>
          <w:numId w:val="4"/>
        </w:numPr>
        <w:spacing w:after="0" w:line="360" w:lineRule="auto"/>
        <w:jc w:val="both"/>
        <w:rPr>
          <w:ins w:id="978" w:author="WESLEY DOS SANTOS GATINHO" w:date="2025-05-23T23:56:00Z" w16du:dateUtc="2025-05-23T23:56:52Z"/>
          <w:rFonts w:ascii="Arial Nova" w:eastAsia="Arial Nova" w:hAnsi="Arial Nova" w:cs="Arial Nova"/>
          <w:color w:val="000000" w:themeColor="text1"/>
          <w:rPrChange w:id="979" w:author="WESLEY DOS SANTOS GATINHO" w:date="2025-05-23T23:57:00Z">
            <w:rPr>
              <w:ins w:id="980" w:author="WESLEY DOS SANTOS GATINHO" w:date="2025-05-23T23:56:00Z" w16du:dateUtc="2025-05-23T23:56:52Z"/>
              <w:rFonts w:ascii="Calibri" w:eastAsia="Calibri" w:hAnsi="Calibri" w:cs="Calibri"/>
              <w:color w:val="000000" w:themeColor="text1"/>
            </w:rPr>
          </w:rPrChange>
        </w:rPr>
        <w:pPrChange w:id="981" w:author="WESLEY DOS SANTOS GATINHO" w:date="2025-05-24T00:30:00Z">
          <w:pPr>
            <w:pStyle w:val="PargrafodaLista"/>
            <w:numPr>
              <w:numId w:val="8"/>
            </w:numPr>
            <w:ind w:hanging="360"/>
          </w:pPr>
        </w:pPrChange>
      </w:pPr>
      <w:ins w:id="982" w:author="WESLEY DOS SANTOS GATINHO" w:date="2025-05-23T23:56:00Z">
        <w:r w:rsidRPr="750A0830">
          <w:rPr>
            <w:rFonts w:ascii="Arial Nova" w:eastAsia="Arial Nova" w:hAnsi="Arial Nova" w:cs="Arial Nova"/>
            <w:color w:val="000000" w:themeColor="text1"/>
            <w:rPrChange w:id="983" w:author="WESLEY DOS SANTOS GATINHO" w:date="2025-05-23T23:57:00Z">
              <w:rPr>
                <w:rFonts w:ascii="Calibri" w:eastAsia="Calibri" w:hAnsi="Calibri" w:cs="Calibri"/>
                <w:color w:val="000000" w:themeColor="text1"/>
              </w:rPr>
            </w:rPrChange>
          </w:rPr>
          <w:t xml:space="preserve">Seleção Final dos Exercícios: Sugestão: Agachamento e Flexão. </w:t>
        </w:r>
      </w:ins>
    </w:p>
    <w:p w14:paraId="69A961C1" w14:textId="1CA96B24" w:rsidR="48096425" w:rsidRDefault="48096425">
      <w:pPr>
        <w:pStyle w:val="PargrafodaLista"/>
        <w:numPr>
          <w:ilvl w:val="0"/>
          <w:numId w:val="4"/>
        </w:numPr>
        <w:spacing w:after="0" w:line="360" w:lineRule="auto"/>
        <w:jc w:val="both"/>
        <w:rPr>
          <w:ins w:id="984" w:author="WESLEY DOS SANTOS GATINHO" w:date="2025-05-23T23:56:00Z" w16du:dateUtc="2025-05-23T23:56:52Z"/>
          <w:rFonts w:ascii="Arial Nova" w:eastAsia="Arial Nova" w:hAnsi="Arial Nova" w:cs="Arial Nova"/>
          <w:color w:val="000000" w:themeColor="text1"/>
          <w:rPrChange w:id="985" w:author="WESLEY DOS SANTOS GATINHO" w:date="2025-05-23T23:57:00Z">
            <w:rPr>
              <w:ins w:id="986" w:author="WESLEY DOS SANTOS GATINHO" w:date="2025-05-23T23:56:00Z" w16du:dateUtc="2025-05-23T23:56:52Z"/>
              <w:rFonts w:ascii="Calibri" w:eastAsia="Calibri" w:hAnsi="Calibri" w:cs="Calibri"/>
              <w:color w:val="000000" w:themeColor="text1"/>
            </w:rPr>
          </w:rPrChange>
        </w:rPr>
        <w:pPrChange w:id="987" w:author="WESLEY DOS SANTOS GATINHO" w:date="2025-05-24T00:30:00Z">
          <w:pPr>
            <w:pStyle w:val="PargrafodaLista"/>
            <w:numPr>
              <w:numId w:val="8"/>
            </w:numPr>
            <w:ind w:hanging="360"/>
          </w:pPr>
        </w:pPrChange>
      </w:pPr>
      <w:ins w:id="988" w:author="WESLEY DOS SANTOS GATINHO" w:date="2025-05-23T23:56:00Z">
        <w:r w:rsidRPr="750A0830">
          <w:rPr>
            <w:rFonts w:ascii="Arial Nova" w:eastAsia="Arial Nova" w:hAnsi="Arial Nova" w:cs="Arial Nova"/>
            <w:color w:val="000000" w:themeColor="text1"/>
            <w:rPrChange w:id="989" w:author="WESLEY DOS SANTOS GATINHO" w:date="2025-05-23T23:57:00Z">
              <w:rPr>
                <w:rFonts w:ascii="Calibri" w:eastAsia="Calibri" w:hAnsi="Calibri" w:cs="Calibri"/>
                <w:color w:val="000000" w:themeColor="text1"/>
              </w:rPr>
            </w:rPrChange>
          </w:rPr>
          <w:t xml:space="preserve">Fluxo Detalhado do </w:t>
        </w:r>
        <w:proofErr w:type="spellStart"/>
        <w:r w:rsidRPr="750A0830">
          <w:rPr>
            <w:rFonts w:ascii="Arial Nova" w:eastAsia="Arial Nova" w:hAnsi="Arial Nova" w:cs="Arial Nova"/>
            <w:color w:val="000000" w:themeColor="text1"/>
            <w:rPrChange w:id="990" w:author="WESLEY DOS SANTOS GATINHO" w:date="2025-05-23T23:57:00Z">
              <w:rPr>
                <w:rFonts w:ascii="Calibri" w:eastAsia="Calibri" w:hAnsi="Calibri" w:cs="Calibri"/>
                <w:color w:val="000000" w:themeColor="text1"/>
              </w:rPr>
            </w:rPrChange>
          </w:rPr>
          <w:t>Onboarding</w:t>
        </w:r>
        <w:proofErr w:type="spellEnd"/>
        <w:r w:rsidRPr="750A0830">
          <w:rPr>
            <w:rFonts w:ascii="Arial Nova" w:eastAsia="Arial Nova" w:hAnsi="Arial Nova" w:cs="Arial Nova"/>
            <w:color w:val="000000" w:themeColor="text1"/>
            <w:rPrChange w:id="991" w:author="WESLEY DOS SANTOS GATINHO" w:date="2025-05-23T23:57:00Z">
              <w:rPr>
                <w:rFonts w:ascii="Calibri" w:eastAsia="Calibri" w:hAnsi="Calibri" w:cs="Calibri"/>
                <w:color w:val="000000" w:themeColor="text1"/>
              </w:rPr>
            </w:rPrChange>
          </w:rPr>
          <w:t xml:space="preserve">: Sugestão: 3 telas (Valor, Câmera, Foco). </w:t>
        </w:r>
      </w:ins>
    </w:p>
    <w:p w14:paraId="2AFAB984" w14:textId="20D447A5" w:rsidR="48096425" w:rsidRDefault="48096425">
      <w:pPr>
        <w:pStyle w:val="PargrafodaLista"/>
        <w:numPr>
          <w:ilvl w:val="0"/>
          <w:numId w:val="4"/>
        </w:numPr>
        <w:spacing w:after="0" w:line="360" w:lineRule="auto"/>
        <w:jc w:val="both"/>
        <w:rPr>
          <w:ins w:id="992" w:author="WESLEY DOS SANTOS GATINHO" w:date="2025-05-23T23:56:00Z" w16du:dateUtc="2025-05-23T23:56:52Z"/>
          <w:rFonts w:ascii="Arial Nova" w:eastAsia="Arial Nova" w:hAnsi="Arial Nova" w:cs="Arial Nova"/>
          <w:color w:val="000000" w:themeColor="text1"/>
          <w:rPrChange w:id="993" w:author="WESLEY DOS SANTOS GATINHO" w:date="2025-05-23T23:57:00Z">
            <w:rPr>
              <w:ins w:id="994" w:author="WESLEY DOS SANTOS GATINHO" w:date="2025-05-23T23:56:00Z" w16du:dateUtc="2025-05-23T23:56:52Z"/>
              <w:rFonts w:ascii="Calibri" w:eastAsia="Calibri" w:hAnsi="Calibri" w:cs="Calibri"/>
              <w:color w:val="000000" w:themeColor="text1"/>
            </w:rPr>
          </w:rPrChange>
        </w:rPr>
        <w:pPrChange w:id="995" w:author="WESLEY DOS SANTOS GATINHO" w:date="2025-05-24T00:30:00Z">
          <w:pPr>
            <w:pStyle w:val="PargrafodaLista"/>
            <w:numPr>
              <w:numId w:val="8"/>
            </w:numPr>
            <w:ind w:hanging="360"/>
          </w:pPr>
        </w:pPrChange>
      </w:pPr>
      <w:ins w:id="996" w:author="WESLEY DOS SANTOS GATINHO" w:date="2025-05-23T23:56:00Z">
        <w:r w:rsidRPr="750A0830">
          <w:rPr>
            <w:rFonts w:ascii="Arial Nova" w:eastAsia="Arial Nova" w:hAnsi="Arial Nova" w:cs="Arial Nova"/>
            <w:color w:val="000000" w:themeColor="text1"/>
            <w:rPrChange w:id="997" w:author="WESLEY DOS SANTOS GATINHO" w:date="2025-05-23T23:57:00Z">
              <w:rPr>
                <w:rFonts w:ascii="Calibri" w:eastAsia="Calibri" w:hAnsi="Calibri" w:cs="Calibri"/>
                <w:color w:val="000000" w:themeColor="text1"/>
              </w:rPr>
            </w:rPrChange>
          </w:rPr>
          <w:t xml:space="preserve">Conteúdo das Dicas/Insights: Sugestão: 5 dicas/exercício; Insight focado. </w:t>
        </w:r>
      </w:ins>
    </w:p>
    <w:p w14:paraId="7E2D98BF" w14:textId="02D5DB45" w:rsidR="48096425" w:rsidRDefault="48096425">
      <w:pPr>
        <w:pStyle w:val="PargrafodaLista"/>
        <w:numPr>
          <w:ilvl w:val="0"/>
          <w:numId w:val="4"/>
        </w:numPr>
        <w:spacing w:after="0" w:line="360" w:lineRule="auto"/>
        <w:jc w:val="both"/>
        <w:rPr>
          <w:ins w:id="998" w:author="WESLEY DOS SANTOS GATINHO" w:date="2025-05-23T23:56:00Z" w16du:dateUtc="2025-05-23T23:56:52Z"/>
          <w:rFonts w:ascii="Arial Nova" w:eastAsia="Arial Nova" w:hAnsi="Arial Nova" w:cs="Arial Nova"/>
          <w:color w:val="000000" w:themeColor="text1"/>
          <w:rPrChange w:id="999" w:author="WESLEY DOS SANTOS GATINHO" w:date="2025-05-23T23:57:00Z">
            <w:rPr>
              <w:ins w:id="1000" w:author="WESLEY DOS SANTOS GATINHO" w:date="2025-05-23T23:56:00Z" w16du:dateUtc="2025-05-23T23:56:52Z"/>
              <w:rFonts w:ascii="Calibri" w:eastAsia="Calibri" w:hAnsi="Calibri" w:cs="Calibri"/>
              <w:color w:val="000000" w:themeColor="text1"/>
            </w:rPr>
          </w:rPrChange>
        </w:rPr>
        <w:pPrChange w:id="1001" w:author="WESLEY DOS SANTOS GATINHO" w:date="2025-05-24T00:30:00Z">
          <w:pPr>
            <w:pStyle w:val="PargrafodaLista"/>
            <w:numPr>
              <w:numId w:val="8"/>
            </w:numPr>
            <w:ind w:hanging="360"/>
          </w:pPr>
        </w:pPrChange>
      </w:pPr>
      <w:ins w:id="1002" w:author="WESLEY DOS SANTOS GATINHO" w:date="2025-05-23T23:56:00Z">
        <w:r w:rsidRPr="750A0830">
          <w:rPr>
            <w:rFonts w:ascii="Arial Nova" w:eastAsia="Arial Nova" w:hAnsi="Arial Nova" w:cs="Arial Nova"/>
            <w:color w:val="000000" w:themeColor="text1"/>
            <w:rPrChange w:id="1003" w:author="WESLEY DOS SANTOS GATINHO" w:date="2025-05-23T23:57:00Z">
              <w:rPr>
                <w:rFonts w:ascii="Calibri" w:eastAsia="Calibri" w:hAnsi="Calibri" w:cs="Calibri"/>
                <w:color w:val="000000" w:themeColor="text1"/>
              </w:rPr>
            </w:rPrChange>
          </w:rPr>
          <w:t xml:space="preserve">Design da Interface (UI/UX): Sugestão: Guia </w:t>
        </w:r>
        <w:proofErr w:type="spellStart"/>
        <w:r w:rsidRPr="750A0830">
          <w:rPr>
            <w:rFonts w:ascii="Arial Nova" w:eastAsia="Arial Nova" w:hAnsi="Arial Nova" w:cs="Arial Nova"/>
            <w:color w:val="000000" w:themeColor="text1"/>
            <w:rPrChange w:id="1004"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005" w:author="WESLEY DOS SANTOS GATINHO" w:date="2025-05-23T23:57:00Z">
              <w:rPr>
                <w:rFonts w:ascii="Calibri" w:eastAsia="Calibri" w:hAnsi="Calibri" w:cs="Calibri"/>
                <w:color w:val="000000" w:themeColor="text1"/>
              </w:rPr>
            </w:rPrChange>
          </w:rPr>
          <w:t xml:space="preserve">, tema escuro. </w:t>
        </w:r>
      </w:ins>
    </w:p>
    <w:p w14:paraId="32C4956F" w14:textId="776D873B" w:rsidR="48096425" w:rsidRDefault="48096425">
      <w:pPr>
        <w:pStyle w:val="PargrafodaLista"/>
        <w:numPr>
          <w:ilvl w:val="0"/>
          <w:numId w:val="4"/>
        </w:numPr>
        <w:spacing w:after="0" w:line="360" w:lineRule="auto"/>
        <w:jc w:val="both"/>
        <w:rPr>
          <w:ins w:id="1006" w:author="WESLEY DOS SANTOS GATINHO" w:date="2025-05-23T23:56:00Z" w16du:dateUtc="2025-05-23T23:56:52Z"/>
          <w:rFonts w:ascii="Arial Nova" w:eastAsia="Arial Nova" w:hAnsi="Arial Nova" w:cs="Arial Nova"/>
          <w:color w:val="000000" w:themeColor="text1"/>
          <w:rPrChange w:id="1007" w:author="WESLEY DOS SANTOS GATINHO" w:date="2025-05-23T23:57:00Z">
            <w:rPr>
              <w:ins w:id="1008" w:author="WESLEY DOS SANTOS GATINHO" w:date="2025-05-23T23:56:00Z" w16du:dateUtc="2025-05-23T23:56:52Z"/>
              <w:rFonts w:ascii="Calibri" w:eastAsia="Calibri" w:hAnsi="Calibri" w:cs="Calibri"/>
              <w:color w:val="000000" w:themeColor="text1"/>
            </w:rPr>
          </w:rPrChange>
        </w:rPr>
        <w:pPrChange w:id="1009" w:author="WESLEY DOS SANTOS GATINHO" w:date="2025-05-24T00:30:00Z">
          <w:pPr>
            <w:pStyle w:val="PargrafodaLista"/>
            <w:numPr>
              <w:numId w:val="8"/>
            </w:numPr>
            <w:ind w:hanging="360"/>
          </w:pPr>
        </w:pPrChange>
      </w:pPr>
      <w:ins w:id="1010" w:author="WESLEY DOS SANTOS GATINHO" w:date="2025-05-23T23:56:00Z">
        <w:r w:rsidRPr="750A0830">
          <w:rPr>
            <w:rFonts w:ascii="Arial Nova" w:eastAsia="Arial Nova" w:hAnsi="Arial Nova" w:cs="Arial Nova"/>
            <w:color w:val="000000" w:themeColor="text1"/>
            <w:rPrChange w:id="1011" w:author="WESLEY DOS SANTOS GATINHO" w:date="2025-05-23T23:57:00Z">
              <w:rPr>
                <w:rFonts w:ascii="Calibri" w:eastAsia="Calibri" w:hAnsi="Calibri" w:cs="Calibri"/>
                <w:color w:val="000000" w:themeColor="text1"/>
              </w:rPr>
            </w:rPrChange>
          </w:rPr>
          <w:t xml:space="preserve">Critérios de Avaliação Postural: Sugestão: Ângulos chave. </w:t>
        </w:r>
      </w:ins>
    </w:p>
    <w:p w14:paraId="53CFFCED" w14:textId="1E27A045" w:rsidR="48096425" w:rsidRDefault="48096425">
      <w:pPr>
        <w:pStyle w:val="PargrafodaLista"/>
        <w:numPr>
          <w:ilvl w:val="0"/>
          <w:numId w:val="4"/>
        </w:numPr>
        <w:spacing w:after="0" w:line="360" w:lineRule="auto"/>
        <w:jc w:val="both"/>
        <w:rPr>
          <w:ins w:id="1012" w:author="WESLEY DOS SANTOS GATINHO" w:date="2025-05-23T23:56:00Z" w16du:dateUtc="2025-05-23T23:56:52Z"/>
          <w:rFonts w:ascii="Arial Nova" w:eastAsia="Arial Nova" w:hAnsi="Arial Nova" w:cs="Arial Nova"/>
          <w:color w:val="000000" w:themeColor="text1"/>
          <w:rPrChange w:id="1013" w:author="WESLEY DOS SANTOS GATINHO" w:date="2025-05-23T23:57:00Z">
            <w:rPr>
              <w:ins w:id="1014" w:author="WESLEY DOS SANTOS GATINHO" w:date="2025-05-23T23:56:00Z" w16du:dateUtc="2025-05-23T23:56:52Z"/>
              <w:rFonts w:ascii="Calibri" w:eastAsia="Calibri" w:hAnsi="Calibri" w:cs="Calibri"/>
              <w:color w:val="000000" w:themeColor="text1"/>
            </w:rPr>
          </w:rPrChange>
        </w:rPr>
        <w:pPrChange w:id="1015" w:author="WESLEY DOS SANTOS GATINHO" w:date="2025-05-24T00:30:00Z">
          <w:pPr>
            <w:pStyle w:val="PargrafodaLista"/>
            <w:numPr>
              <w:numId w:val="8"/>
            </w:numPr>
            <w:ind w:hanging="360"/>
          </w:pPr>
        </w:pPrChange>
      </w:pPr>
      <w:ins w:id="1016" w:author="WESLEY DOS SANTOS GATINHO" w:date="2025-05-23T23:56:00Z">
        <w:r w:rsidRPr="750A0830">
          <w:rPr>
            <w:rFonts w:ascii="Arial Nova" w:eastAsia="Arial Nova" w:hAnsi="Arial Nova" w:cs="Arial Nova"/>
            <w:color w:val="000000" w:themeColor="text1"/>
            <w:rPrChange w:id="1017" w:author="WESLEY DOS SANTOS GATINHO" w:date="2025-05-23T23:57:00Z">
              <w:rPr>
                <w:rFonts w:ascii="Calibri" w:eastAsia="Calibri" w:hAnsi="Calibri" w:cs="Calibri"/>
                <w:color w:val="000000" w:themeColor="text1"/>
              </w:rPr>
            </w:rPrChange>
          </w:rPr>
          <w:t xml:space="preserve">Dispositivos de Referência: Sugestão: Modelos populares. </w:t>
        </w:r>
      </w:ins>
    </w:p>
    <w:p w14:paraId="67B79019" w14:textId="2D0D5D5E" w:rsidR="48096425" w:rsidRDefault="48096425">
      <w:pPr>
        <w:pStyle w:val="PargrafodaLista"/>
        <w:numPr>
          <w:ilvl w:val="0"/>
          <w:numId w:val="4"/>
        </w:numPr>
        <w:spacing w:after="0" w:line="360" w:lineRule="auto"/>
        <w:jc w:val="both"/>
        <w:rPr>
          <w:ins w:id="1018" w:author="WESLEY DOS SANTOS GATINHO" w:date="2025-05-23T23:56:00Z" w16du:dateUtc="2025-05-23T23:56:52Z"/>
          <w:rFonts w:ascii="Arial Nova" w:eastAsia="Arial Nova" w:hAnsi="Arial Nova" w:cs="Arial Nova"/>
          <w:color w:val="000000" w:themeColor="text1"/>
          <w:rPrChange w:id="1019" w:author="WESLEY DOS SANTOS GATINHO" w:date="2025-05-23T23:57:00Z">
            <w:rPr>
              <w:ins w:id="1020" w:author="WESLEY DOS SANTOS GATINHO" w:date="2025-05-23T23:56:00Z" w16du:dateUtc="2025-05-23T23:56:52Z"/>
              <w:rFonts w:ascii="Calibri" w:eastAsia="Calibri" w:hAnsi="Calibri" w:cs="Calibri"/>
              <w:color w:val="000000" w:themeColor="text1"/>
            </w:rPr>
          </w:rPrChange>
        </w:rPr>
        <w:pPrChange w:id="1021" w:author="WESLEY DOS SANTOS GATINHO" w:date="2025-05-24T00:30:00Z">
          <w:pPr>
            <w:pStyle w:val="PargrafodaLista"/>
            <w:numPr>
              <w:numId w:val="8"/>
            </w:numPr>
            <w:ind w:hanging="360"/>
          </w:pPr>
        </w:pPrChange>
      </w:pPr>
      <w:ins w:id="1022" w:author="WESLEY DOS SANTOS GATINHO" w:date="2025-05-23T23:56:00Z">
        <w:r w:rsidRPr="750A0830">
          <w:rPr>
            <w:rFonts w:ascii="Arial Nova" w:eastAsia="Arial Nova" w:hAnsi="Arial Nova" w:cs="Arial Nova"/>
            <w:color w:val="000000" w:themeColor="text1"/>
            <w:rPrChange w:id="1023" w:author="WESLEY DOS SANTOS GATINHO" w:date="2025-05-23T23:57:00Z">
              <w:rPr>
                <w:rFonts w:ascii="Calibri" w:eastAsia="Calibri" w:hAnsi="Calibri" w:cs="Calibri"/>
                <w:color w:val="000000" w:themeColor="text1"/>
              </w:rPr>
            </w:rPrChange>
          </w:rPr>
          <w:t xml:space="preserve">Indicador Visual: Sugestão: Gráfico de linha. </w:t>
        </w:r>
      </w:ins>
    </w:p>
    <w:p w14:paraId="7C4FF0B3" w14:textId="661E07B3" w:rsidR="48096425" w:rsidRDefault="48096425">
      <w:pPr>
        <w:pStyle w:val="PargrafodaLista"/>
        <w:numPr>
          <w:ilvl w:val="0"/>
          <w:numId w:val="4"/>
        </w:numPr>
        <w:spacing w:after="0" w:line="360" w:lineRule="auto"/>
        <w:jc w:val="both"/>
        <w:rPr>
          <w:ins w:id="1024" w:author="WESLEY DOS SANTOS GATINHO" w:date="2025-05-23T23:56:00Z" w16du:dateUtc="2025-05-23T23:56:52Z"/>
          <w:rFonts w:ascii="Arial Nova" w:eastAsia="Arial Nova" w:hAnsi="Arial Nova" w:cs="Arial Nova"/>
          <w:color w:val="000000" w:themeColor="text1"/>
          <w:rPrChange w:id="1025" w:author="WESLEY DOS SANTOS GATINHO" w:date="2025-05-23T23:57:00Z">
            <w:rPr>
              <w:ins w:id="1026" w:author="WESLEY DOS SANTOS GATINHO" w:date="2025-05-23T23:56:00Z" w16du:dateUtc="2025-05-23T23:56:52Z"/>
              <w:rFonts w:ascii="Calibri" w:eastAsia="Calibri" w:hAnsi="Calibri" w:cs="Calibri"/>
              <w:color w:val="000000" w:themeColor="text1"/>
            </w:rPr>
          </w:rPrChange>
        </w:rPr>
        <w:pPrChange w:id="1027" w:author="WESLEY DOS SANTOS GATINHO" w:date="2025-05-24T00:30:00Z">
          <w:pPr>
            <w:pStyle w:val="PargrafodaLista"/>
            <w:numPr>
              <w:numId w:val="8"/>
            </w:numPr>
            <w:ind w:hanging="360"/>
          </w:pPr>
        </w:pPrChange>
      </w:pPr>
      <w:ins w:id="1028" w:author="WESLEY DOS SANTOS GATINHO" w:date="2025-05-23T23:56:00Z">
        <w:r w:rsidRPr="750A0830">
          <w:rPr>
            <w:rFonts w:ascii="Arial Nova" w:eastAsia="Arial Nova" w:hAnsi="Arial Nova" w:cs="Arial Nova"/>
            <w:color w:val="000000" w:themeColor="text1"/>
            <w:rPrChange w:id="1029" w:author="WESLEY DOS SANTOS GATINHO" w:date="2025-05-23T23:57:00Z">
              <w:rPr>
                <w:rFonts w:ascii="Calibri" w:eastAsia="Calibri" w:hAnsi="Calibri" w:cs="Calibri"/>
                <w:color w:val="000000" w:themeColor="text1"/>
              </w:rPr>
            </w:rPrChange>
          </w:rPr>
          <w:t xml:space="preserve">Lógica da Pontuação: Sugestão: 0-100/rep. </w:t>
        </w:r>
      </w:ins>
    </w:p>
    <w:p w14:paraId="695B90EF" w14:textId="1D51685D" w:rsidR="48096425" w:rsidRDefault="48096425">
      <w:pPr>
        <w:pStyle w:val="PargrafodaLista"/>
        <w:numPr>
          <w:ilvl w:val="0"/>
          <w:numId w:val="4"/>
        </w:numPr>
        <w:spacing w:after="0" w:line="360" w:lineRule="auto"/>
        <w:jc w:val="both"/>
        <w:rPr>
          <w:ins w:id="1030" w:author="WESLEY DOS SANTOS GATINHO" w:date="2025-05-23T23:56:00Z" w16du:dateUtc="2025-05-23T23:56:52Z"/>
          <w:rFonts w:ascii="Arial Nova" w:eastAsia="Arial Nova" w:hAnsi="Arial Nova" w:cs="Arial Nova"/>
          <w:color w:val="000000" w:themeColor="text1"/>
          <w:rPrChange w:id="1031" w:author="WESLEY DOS SANTOS GATINHO" w:date="2025-05-23T23:57:00Z">
            <w:rPr>
              <w:ins w:id="1032" w:author="WESLEY DOS SANTOS GATINHO" w:date="2025-05-23T23:56:00Z" w16du:dateUtc="2025-05-23T23:56:52Z"/>
              <w:rFonts w:ascii="Calibri" w:eastAsia="Calibri" w:hAnsi="Calibri" w:cs="Calibri"/>
              <w:color w:val="000000" w:themeColor="text1"/>
            </w:rPr>
          </w:rPrChange>
        </w:rPr>
        <w:pPrChange w:id="1033" w:author="WESLEY DOS SANTOS GATINHO" w:date="2025-05-24T00:30:00Z">
          <w:pPr>
            <w:pStyle w:val="PargrafodaLista"/>
            <w:numPr>
              <w:numId w:val="8"/>
            </w:numPr>
            <w:ind w:hanging="360"/>
          </w:pPr>
        </w:pPrChange>
      </w:pPr>
      <w:ins w:id="1034" w:author="WESLEY DOS SANTOS GATINHO" w:date="2025-05-23T23:56:00Z">
        <w:r w:rsidRPr="750A0830">
          <w:rPr>
            <w:rFonts w:ascii="Arial Nova" w:eastAsia="Arial Nova" w:hAnsi="Arial Nova" w:cs="Arial Nova"/>
            <w:color w:val="000000" w:themeColor="text1"/>
            <w:rPrChange w:id="1035" w:author="WESLEY DOS SANTOS GATINHO" w:date="2025-05-23T23:57:00Z">
              <w:rPr>
                <w:rFonts w:ascii="Calibri" w:eastAsia="Calibri" w:hAnsi="Calibri" w:cs="Calibri"/>
                <w:color w:val="000000" w:themeColor="text1"/>
              </w:rPr>
            </w:rPrChange>
          </w:rPr>
          <w:t xml:space="preserve">Experiência de Feedback: Sugestão: Texto + </w:t>
        </w:r>
        <w:proofErr w:type="spellStart"/>
        <w:r w:rsidRPr="750A0830">
          <w:rPr>
            <w:rFonts w:ascii="Arial Nova" w:eastAsia="Arial Nova" w:hAnsi="Arial Nova" w:cs="Arial Nova"/>
            <w:color w:val="000000" w:themeColor="text1"/>
            <w:rPrChange w:id="1036" w:author="WESLEY DOS SANTOS GATINHO" w:date="2025-05-23T23:57:00Z">
              <w:rPr>
                <w:rFonts w:ascii="Calibri" w:eastAsia="Calibri" w:hAnsi="Calibri" w:cs="Calibri"/>
                <w:color w:val="000000" w:themeColor="text1"/>
              </w:rPr>
            </w:rPrChange>
          </w:rPr>
          <w:t>highlight</w:t>
        </w:r>
        <w:proofErr w:type="spellEnd"/>
        <w:r w:rsidRPr="750A0830">
          <w:rPr>
            <w:rFonts w:ascii="Arial Nova" w:eastAsia="Arial Nova" w:hAnsi="Arial Nova" w:cs="Arial Nova"/>
            <w:color w:val="000000" w:themeColor="text1"/>
            <w:rPrChange w:id="1037" w:author="WESLEY DOS SANTOS GATINHO" w:date="2025-05-23T23:57:00Z">
              <w:rPr>
                <w:rFonts w:ascii="Calibri" w:eastAsia="Calibri" w:hAnsi="Calibri" w:cs="Calibri"/>
                <w:color w:val="000000" w:themeColor="text1"/>
              </w:rPr>
            </w:rPrChange>
          </w:rPr>
          <w:t xml:space="preserve">. </w:t>
        </w:r>
      </w:ins>
    </w:p>
    <w:p w14:paraId="4E9A07F5" w14:textId="022D758A" w:rsidR="48096425" w:rsidRDefault="48096425">
      <w:pPr>
        <w:pStyle w:val="PargrafodaLista"/>
        <w:numPr>
          <w:ilvl w:val="0"/>
          <w:numId w:val="4"/>
        </w:numPr>
        <w:spacing w:after="0" w:line="360" w:lineRule="auto"/>
        <w:jc w:val="both"/>
        <w:rPr>
          <w:ins w:id="1038" w:author="WESLEY DOS SANTOS GATINHO" w:date="2025-05-24T00:30:00Z" w16du:dateUtc="2025-05-24T00:30:49Z"/>
          <w:rFonts w:ascii="Arial Nova" w:eastAsia="Arial Nova" w:hAnsi="Arial Nova" w:cs="Arial Nova"/>
          <w:color w:val="000000" w:themeColor="text1"/>
        </w:rPr>
        <w:pPrChange w:id="1039" w:author="WESLEY DOS SANTOS GATINHO" w:date="2025-05-24T00:30:00Z">
          <w:pPr>
            <w:pStyle w:val="PargrafodaLista"/>
            <w:numPr>
              <w:numId w:val="8"/>
            </w:numPr>
            <w:ind w:hanging="360"/>
          </w:pPr>
        </w:pPrChange>
      </w:pPr>
      <w:ins w:id="1040" w:author="WESLEY DOS SANTOS GATINHO" w:date="2025-05-23T23:56:00Z">
        <w:r w:rsidRPr="750A0830">
          <w:rPr>
            <w:rFonts w:ascii="Arial Nova" w:eastAsia="Arial Nova" w:hAnsi="Arial Nova" w:cs="Arial Nova"/>
            <w:color w:val="000000" w:themeColor="text1"/>
            <w:rPrChange w:id="1041" w:author="WESLEY DOS SANTOS GATINHO" w:date="2025-05-23T23:57:00Z">
              <w:rPr>
                <w:rFonts w:ascii="Calibri" w:eastAsia="Calibri" w:hAnsi="Calibri" w:cs="Calibri"/>
                <w:color w:val="000000" w:themeColor="text1"/>
              </w:rPr>
            </w:rPrChange>
          </w:rPr>
          <w:t>Plataforma Móvel (Decisão Pendente): Sugestão: Android.</w:t>
        </w:r>
      </w:ins>
    </w:p>
    <w:p w14:paraId="29AD9F5E" w14:textId="5889668F" w:rsidR="750A0830" w:rsidRDefault="750A0830" w:rsidP="750A0830">
      <w:pPr>
        <w:spacing w:after="0" w:line="360" w:lineRule="auto"/>
        <w:ind w:left="160"/>
        <w:jc w:val="both"/>
        <w:rPr>
          <w:ins w:id="1042" w:author="WESLEY DOS SANTOS GATINHO" w:date="2025-05-24T00:30:00Z" w16du:dateUtc="2025-05-24T00:30:51Z"/>
          <w:rFonts w:ascii="Arial Nova" w:eastAsia="Arial Nova" w:hAnsi="Arial Nova" w:cs="Arial Nova"/>
          <w:color w:val="000000" w:themeColor="text1"/>
        </w:rPr>
      </w:pPr>
    </w:p>
    <w:p w14:paraId="1DAD71FA" w14:textId="164B8021" w:rsidR="48096425" w:rsidRDefault="48096425">
      <w:pPr>
        <w:spacing w:after="0" w:line="360" w:lineRule="auto"/>
        <w:jc w:val="both"/>
        <w:rPr>
          <w:ins w:id="1043" w:author="WESLEY DOS SANTOS GATINHO" w:date="2025-05-24T00:31:00Z" w16du:dateUtc="2025-05-24T00:31:12Z"/>
          <w:rFonts w:ascii="Arial Nova" w:eastAsia="Arial Nova" w:hAnsi="Arial Nova" w:cs="Arial Nova"/>
          <w:color w:val="000000" w:themeColor="text1"/>
        </w:rPr>
        <w:pPrChange w:id="1044" w:author="WESLEY DOS SANTOS GATINHO" w:date="2025-05-24T00:33:00Z">
          <w:pPr>
            <w:pStyle w:val="PargrafodaLista"/>
            <w:spacing w:after="0" w:line="360" w:lineRule="auto"/>
            <w:ind w:left="708"/>
            <w:jc w:val="both"/>
          </w:pPr>
        </w:pPrChange>
      </w:pPr>
      <w:ins w:id="1045" w:author="WESLEY DOS SANTOS GATINHO" w:date="2025-05-23T23:56:00Z">
        <w:r w:rsidRPr="750A0830">
          <w:rPr>
            <w:rFonts w:ascii="Arial Nova" w:eastAsia="Arial Nova" w:hAnsi="Arial Nova" w:cs="Arial Nova"/>
            <w:color w:val="000000" w:themeColor="text1"/>
            <w:rPrChange w:id="1046" w:author="WESLEY DOS SANTOS GATINHO" w:date="2025-05-23T23:57:00Z">
              <w:rPr>
                <w:rFonts w:ascii="Calibri" w:eastAsia="Calibri" w:hAnsi="Calibri" w:cs="Calibri"/>
                <w:color w:val="000000" w:themeColor="text1"/>
              </w:rPr>
            </w:rPrChange>
          </w:rPr>
          <w:t>7. Riscos Identificados e Planos de Mitigação</w:t>
        </w:r>
      </w:ins>
    </w:p>
    <w:p w14:paraId="1896E5CC" w14:textId="1B8A3DB4" w:rsidR="48096425" w:rsidRDefault="48096425">
      <w:pPr>
        <w:pStyle w:val="PargrafodaLista"/>
        <w:numPr>
          <w:ilvl w:val="0"/>
          <w:numId w:val="2"/>
        </w:numPr>
        <w:spacing w:after="0" w:line="360" w:lineRule="auto"/>
        <w:jc w:val="both"/>
        <w:rPr>
          <w:ins w:id="1047" w:author="WESLEY DOS SANTOS GATINHO" w:date="2025-05-23T23:56:00Z" w16du:dateUtc="2025-05-23T23:56:52Z"/>
          <w:rFonts w:ascii="Arial Nova" w:eastAsia="Arial Nova" w:hAnsi="Arial Nova" w:cs="Arial Nova"/>
          <w:color w:val="000000" w:themeColor="text1"/>
          <w:rPrChange w:id="1048" w:author="WESLEY DOS SANTOS GATINHO" w:date="2025-05-23T23:57:00Z">
            <w:rPr>
              <w:ins w:id="1049" w:author="WESLEY DOS SANTOS GATINHO" w:date="2025-05-23T23:56:00Z" w16du:dateUtc="2025-05-23T23:56:52Z"/>
              <w:rFonts w:ascii="Calibri" w:eastAsia="Calibri" w:hAnsi="Calibri" w:cs="Calibri"/>
              <w:color w:val="000000" w:themeColor="text1"/>
            </w:rPr>
          </w:rPrChange>
        </w:rPr>
        <w:pPrChange w:id="1050" w:author="WESLEY DOS SANTOS GATINHO" w:date="2025-05-24T00:31:00Z">
          <w:pPr>
            <w:pStyle w:val="PargrafodaLista"/>
            <w:spacing w:after="0" w:line="360" w:lineRule="auto"/>
            <w:ind w:left="708"/>
            <w:jc w:val="both"/>
          </w:pPr>
        </w:pPrChange>
      </w:pPr>
      <w:ins w:id="1051" w:author="WESLEY DOS SANTOS GATINHO" w:date="2025-05-23T23:56:00Z">
        <w:r w:rsidRPr="750A0830">
          <w:rPr>
            <w:rFonts w:ascii="Arial Nova" w:eastAsia="Arial Nova" w:hAnsi="Arial Nova" w:cs="Arial Nova"/>
            <w:color w:val="000000" w:themeColor="text1"/>
            <w:rPrChange w:id="1052" w:author="WESLEY DOS SANTOS GATINHO" w:date="2025-05-23T23:57:00Z">
              <w:rPr>
                <w:rFonts w:ascii="Calibri" w:eastAsia="Calibri" w:hAnsi="Calibri" w:cs="Calibri"/>
                <w:color w:val="000000" w:themeColor="text1"/>
              </w:rPr>
            </w:rPrChange>
          </w:rPr>
          <w:t xml:space="preserve">Risco 1 (Alto): Prazo Agressivo (1 Mês): </w:t>
        </w:r>
      </w:ins>
    </w:p>
    <w:p w14:paraId="22CABA87" w14:textId="6688C2FD" w:rsidR="48096425" w:rsidRDefault="48096425">
      <w:pPr>
        <w:pStyle w:val="PargrafodaLista"/>
        <w:numPr>
          <w:ilvl w:val="0"/>
          <w:numId w:val="2"/>
        </w:numPr>
        <w:spacing w:after="0" w:line="360" w:lineRule="auto"/>
        <w:jc w:val="both"/>
        <w:rPr>
          <w:ins w:id="1053" w:author="WESLEY DOS SANTOS GATINHO" w:date="2025-05-24T00:31:00Z" w16du:dateUtc="2025-05-24T00:31:57Z"/>
          <w:rFonts w:ascii="Arial Nova" w:eastAsia="Arial Nova" w:hAnsi="Arial Nova" w:cs="Arial Nova"/>
          <w:color w:val="000000" w:themeColor="text1"/>
        </w:rPr>
        <w:pPrChange w:id="1054" w:author="WESLEY DOS SANTOS GATINHO" w:date="2025-05-24T00:31:00Z">
          <w:pPr>
            <w:pStyle w:val="PargrafodaLista"/>
            <w:numPr>
              <w:numId w:val="7"/>
            </w:numPr>
            <w:ind w:hanging="360"/>
          </w:pPr>
        </w:pPrChange>
      </w:pPr>
      <w:ins w:id="1055" w:author="WESLEY DOS SANTOS GATINHO" w:date="2025-05-23T23:56:00Z">
        <w:r w:rsidRPr="750A0830">
          <w:rPr>
            <w:rFonts w:ascii="Arial Nova" w:eastAsia="Arial Nova" w:hAnsi="Arial Nova" w:cs="Arial Nova"/>
            <w:color w:val="000000" w:themeColor="text1"/>
            <w:rPrChange w:id="1056" w:author="WESLEY DOS SANTOS GATINHO" w:date="2025-05-23T23:57:00Z">
              <w:rPr>
                <w:rFonts w:ascii="Calibri" w:eastAsia="Calibri" w:hAnsi="Calibri" w:cs="Calibri"/>
                <w:color w:val="000000" w:themeColor="text1"/>
              </w:rPr>
            </w:rPrChange>
          </w:rPr>
          <w:t xml:space="preserve">Risco 2 (Médio-Alto): Precisão e Performance da IA: </w:t>
        </w:r>
      </w:ins>
    </w:p>
    <w:p w14:paraId="427DA649" w14:textId="76D58E95" w:rsidR="48096425" w:rsidRDefault="48096425" w:rsidP="750A0830">
      <w:pPr>
        <w:pStyle w:val="PargrafodaLista"/>
        <w:numPr>
          <w:ilvl w:val="0"/>
          <w:numId w:val="2"/>
        </w:numPr>
        <w:spacing w:after="0" w:line="360" w:lineRule="auto"/>
        <w:jc w:val="both"/>
        <w:rPr>
          <w:ins w:id="1057" w:author="WESLEY DOS SANTOS GATINHO" w:date="2025-05-24T00:32:00Z" w16du:dateUtc="2025-05-24T00:32:01Z"/>
          <w:rFonts w:ascii="Arial Nova" w:eastAsia="Arial Nova" w:hAnsi="Arial Nova" w:cs="Arial Nova"/>
          <w:color w:val="000000" w:themeColor="text1"/>
        </w:rPr>
      </w:pPr>
      <w:ins w:id="1058" w:author="WESLEY DOS SANTOS GATINHO" w:date="2025-05-23T23:56:00Z">
        <w:r w:rsidRPr="750A0830">
          <w:rPr>
            <w:rFonts w:ascii="Arial Nova" w:eastAsia="Arial Nova" w:hAnsi="Arial Nova" w:cs="Arial Nova"/>
            <w:color w:val="000000" w:themeColor="text1"/>
            <w:rPrChange w:id="1059" w:author="WESLEY DOS SANTOS GATINHO" w:date="2025-05-23T23:57:00Z">
              <w:rPr>
                <w:rFonts w:ascii="Calibri" w:eastAsia="Calibri" w:hAnsi="Calibri" w:cs="Calibri"/>
                <w:color w:val="000000" w:themeColor="text1"/>
              </w:rPr>
            </w:rPrChange>
          </w:rPr>
          <w:lastRenderedPageBreak/>
          <w:t xml:space="preserve">Mitigação: Prototipagem rápida, escolha de modelos comprovados, otimização focada, definir “suficientemente bom”.  </w:t>
        </w:r>
      </w:ins>
    </w:p>
    <w:p w14:paraId="3A309754" w14:textId="2B45DA95" w:rsidR="48096425" w:rsidRDefault="48096425" w:rsidP="750A0830">
      <w:pPr>
        <w:pStyle w:val="PargrafodaLista"/>
        <w:numPr>
          <w:ilvl w:val="0"/>
          <w:numId w:val="2"/>
        </w:numPr>
        <w:spacing w:after="0" w:line="360" w:lineRule="auto"/>
        <w:jc w:val="both"/>
        <w:rPr>
          <w:ins w:id="1060" w:author="WESLEY DOS SANTOS GATINHO" w:date="2025-05-24T00:32:00Z" w16du:dateUtc="2025-05-24T00:32:05Z"/>
          <w:rFonts w:ascii="Arial Nova" w:eastAsia="Arial Nova" w:hAnsi="Arial Nova" w:cs="Arial Nova"/>
          <w:color w:val="000000" w:themeColor="text1"/>
        </w:rPr>
      </w:pPr>
      <w:ins w:id="1061" w:author="WESLEY DOS SANTOS GATINHO" w:date="2025-05-23T23:56:00Z">
        <w:r w:rsidRPr="750A0830">
          <w:rPr>
            <w:rFonts w:ascii="Arial Nova" w:eastAsia="Arial Nova" w:hAnsi="Arial Nova" w:cs="Arial Nova"/>
            <w:color w:val="000000" w:themeColor="text1"/>
            <w:rPrChange w:id="1062" w:author="WESLEY DOS SANTOS GATINHO" w:date="2025-05-23T23:57:00Z">
              <w:rPr>
                <w:rFonts w:ascii="Calibri" w:eastAsia="Calibri" w:hAnsi="Calibri" w:cs="Calibri"/>
                <w:color w:val="000000" w:themeColor="text1"/>
              </w:rPr>
            </w:rPrChange>
          </w:rPr>
          <w:t xml:space="preserve">Risco 3 (Baixo-Médio): Disponibilidade de Dados de Teste: </w:t>
        </w:r>
      </w:ins>
    </w:p>
    <w:p w14:paraId="64A918B6" w14:textId="27088259" w:rsidR="48096425" w:rsidRDefault="48096425" w:rsidP="750A0830">
      <w:pPr>
        <w:pStyle w:val="PargrafodaLista"/>
        <w:numPr>
          <w:ilvl w:val="0"/>
          <w:numId w:val="2"/>
        </w:numPr>
        <w:spacing w:after="0" w:line="360" w:lineRule="auto"/>
        <w:jc w:val="both"/>
        <w:rPr>
          <w:ins w:id="1063" w:author="WESLEY DOS SANTOS GATINHO" w:date="2025-05-24T00:32:00Z" w16du:dateUtc="2025-05-24T00:32:10Z"/>
          <w:rFonts w:ascii="Arial Nova" w:eastAsia="Arial Nova" w:hAnsi="Arial Nova" w:cs="Arial Nova"/>
          <w:color w:val="000000" w:themeColor="text1"/>
        </w:rPr>
      </w:pPr>
      <w:ins w:id="1064" w:author="WESLEY DOS SANTOS GATINHO" w:date="2025-05-23T23:56:00Z">
        <w:r w:rsidRPr="750A0830">
          <w:rPr>
            <w:rFonts w:ascii="Arial Nova" w:eastAsia="Arial Nova" w:hAnsi="Arial Nova" w:cs="Arial Nova"/>
            <w:color w:val="000000" w:themeColor="text1"/>
            <w:rPrChange w:id="1065" w:author="WESLEY DOS SANTOS GATINHO" w:date="2025-05-23T23:57:00Z">
              <w:rPr>
                <w:rFonts w:ascii="Calibri" w:eastAsia="Calibri" w:hAnsi="Calibri" w:cs="Calibri"/>
                <w:color w:val="000000" w:themeColor="text1"/>
              </w:rPr>
            </w:rPrChange>
          </w:rPr>
          <w:t xml:space="preserve">Mitigação: Gravação interna de vídeos, solicitação de voluntários da </w:t>
        </w:r>
        <w:proofErr w:type="spellStart"/>
        <w:r w:rsidRPr="750A0830">
          <w:rPr>
            <w:rFonts w:ascii="Arial Nova" w:eastAsia="Arial Nova" w:hAnsi="Arial Nova" w:cs="Arial Nova"/>
            <w:color w:val="000000" w:themeColor="text1"/>
            <w:rPrChange w:id="1066"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067" w:author="WESLEY DOS SANTOS GATINHO" w:date="2025-05-23T23:57:00Z">
              <w:rPr>
                <w:rFonts w:ascii="Calibri" w:eastAsia="Calibri" w:hAnsi="Calibri" w:cs="Calibri"/>
                <w:color w:val="000000" w:themeColor="text1"/>
              </w:rPr>
            </w:rPrChange>
          </w:rPr>
          <w:t xml:space="preserve">. </w:t>
        </w:r>
      </w:ins>
    </w:p>
    <w:p w14:paraId="53A17E1A" w14:textId="475D0143" w:rsidR="48096425" w:rsidRDefault="48096425">
      <w:pPr>
        <w:spacing w:after="0" w:line="360" w:lineRule="auto"/>
        <w:jc w:val="both"/>
        <w:rPr>
          <w:ins w:id="1068" w:author="WESLEY DOS SANTOS GATINHO" w:date="2025-05-24T00:32:00Z" w16du:dateUtc="2025-05-24T00:32:34Z"/>
          <w:rFonts w:ascii="Arial Nova" w:eastAsia="Arial Nova" w:hAnsi="Arial Nova" w:cs="Arial Nova"/>
          <w:color w:val="000000" w:themeColor="text1"/>
        </w:rPr>
        <w:pPrChange w:id="1069" w:author="WESLEY DOS SANTOS GATINHO" w:date="2025-05-24T00:32:00Z">
          <w:pPr>
            <w:pStyle w:val="PargrafodaLista"/>
            <w:spacing w:after="0" w:line="360" w:lineRule="auto"/>
            <w:ind w:left="375"/>
            <w:jc w:val="both"/>
          </w:pPr>
        </w:pPrChange>
      </w:pPr>
      <w:ins w:id="1070" w:author="WESLEY DOS SANTOS GATINHO" w:date="2025-05-23T23:56:00Z">
        <w:r w:rsidRPr="750A0830">
          <w:rPr>
            <w:rFonts w:ascii="Arial Nova" w:eastAsia="Arial Nova" w:hAnsi="Arial Nova" w:cs="Arial Nova"/>
            <w:color w:val="000000" w:themeColor="text1"/>
            <w:rPrChange w:id="1071" w:author="WESLEY DOS SANTOS GATINHO" w:date="2025-05-23T23:57:00Z">
              <w:rPr>
                <w:rFonts w:ascii="Calibri" w:eastAsia="Calibri" w:hAnsi="Calibri" w:cs="Calibri"/>
                <w:color w:val="000000" w:themeColor="text1"/>
              </w:rPr>
            </w:rPrChange>
          </w:rPr>
          <w:t xml:space="preserve">8. Próximos Passos (Imediatos) </w:t>
        </w:r>
      </w:ins>
    </w:p>
    <w:p w14:paraId="42CFAEFC" w14:textId="5F30B62B" w:rsidR="48096425" w:rsidRDefault="48096425">
      <w:pPr>
        <w:pStyle w:val="PargrafodaLista"/>
        <w:numPr>
          <w:ilvl w:val="0"/>
          <w:numId w:val="1"/>
        </w:numPr>
        <w:spacing w:after="0" w:line="360" w:lineRule="auto"/>
        <w:jc w:val="both"/>
        <w:rPr>
          <w:ins w:id="1072" w:author="WESLEY DOS SANTOS GATINHO" w:date="2025-05-24T00:32:00Z" w16du:dateUtc="2025-05-24T00:32:42Z"/>
          <w:rFonts w:ascii="Arial Nova" w:eastAsia="Arial Nova" w:hAnsi="Arial Nova" w:cs="Arial Nova"/>
          <w:color w:val="000000" w:themeColor="text1"/>
        </w:rPr>
        <w:pPrChange w:id="1073" w:author="WESLEY DOS SANTOS GATINHO" w:date="2025-05-24T00:32:00Z">
          <w:pPr>
            <w:pStyle w:val="PargrafodaLista"/>
            <w:spacing w:after="0" w:line="360" w:lineRule="auto"/>
            <w:ind w:left="708"/>
            <w:jc w:val="both"/>
          </w:pPr>
        </w:pPrChange>
      </w:pPr>
      <w:ins w:id="1074" w:author="WESLEY DOS SANTOS GATINHO" w:date="2025-05-23T23:56:00Z">
        <w:r w:rsidRPr="750A0830">
          <w:rPr>
            <w:rFonts w:ascii="Arial Nova" w:eastAsia="Arial Nova" w:hAnsi="Arial Nova" w:cs="Arial Nova"/>
            <w:color w:val="000000" w:themeColor="text1"/>
            <w:rPrChange w:id="1075" w:author="WESLEY DOS SANTOS GATINHO" w:date="2025-05-23T23:57:00Z">
              <w:rPr>
                <w:rFonts w:ascii="Calibri" w:eastAsia="Calibri" w:hAnsi="Calibri" w:cs="Calibri"/>
                <w:color w:val="000000" w:themeColor="text1"/>
              </w:rPr>
            </w:rPrChange>
          </w:rPr>
          <w:t xml:space="preserve">Executar Ações da Seção 6: Toda a equipe deve iniciar imediatamente as ações de pesquisa e prototipagem definidas. </w:t>
        </w:r>
      </w:ins>
    </w:p>
    <w:p w14:paraId="22AF35A1" w14:textId="6401AD62" w:rsidR="48096425" w:rsidRDefault="48096425">
      <w:pPr>
        <w:pStyle w:val="PargrafodaLista"/>
        <w:numPr>
          <w:ilvl w:val="0"/>
          <w:numId w:val="1"/>
        </w:numPr>
        <w:spacing w:after="0" w:line="360" w:lineRule="auto"/>
        <w:jc w:val="both"/>
        <w:rPr>
          <w:ins w:id="1076" w:author="WESLEY DOS SANTOS GATINHO" w:date="2025-05-24T00:32:00Z" w16du:dateUtc="2025-05-24T00:32:44Z"/>
          <w:rFonts w:ascii="Arial Nova" w:eastAsia="Arial Nova" w:hAnsi="Arial Nova" w:cs="Arial Nova"/>
          <w:color w:val="000000" w:themeColor="text1"/>
        </w:rPr>
        <w:pPrChange w:id="1077" w:author="WESLEY DOS SANTOS GATINHO" w:date="2025-05-24T00:32:00Z">
          <w:pPr/>
        </w:pPrChange>
      </w:pPr>
      <w:ins w:id="1078" w:author="WESLEY DOS SANTOS GATINHO" w:date="2025-05-23T23:56:00Z">
        <w:r w:rsidRPr="750A0830">
          <w:rPr>
            <w:rFonts w:ascii="Arial Nova" w:eastAsia="Arial Nova" w:hAnsi="Arial Nova" w:cs="Arial Nova"/>
            <w:color w:val="000000" w:themeColor="text1"/>
            <w:rPrChange w:id="1079" w:author="WESLEY DOS SANTOS GATINHO" w:date="2025-05-23T23:57:00Z">
              <w:rPr>
                <w:rFonts w:ascii="Calibri" w:eastAsia="Calibri" w:hAnsi="Calibri" w:cs="Calibri"/>
                <w:color w:val="000000" w:themeColor="text1"/>
              </w:rPr>
            </w:rPrChange>
          </w:rPr>
          <w:t>Configurar Reuniões de Acompanhamento.</w:t>
        </w:r>
      </w:ins>
    </w:p>
    <w:p w14:paraId="6CEB1180" w14:textId="3D9B94E6" w:rsidR="48096425" w:rsidRDefault="48096425">
      <w:pPr>
        <w:pStyle w:val="PargrafodaLista"/>
        <w:numPr>
          <w:ilvl w:val="0"/>
          <w:numId w:val="1"/>
        </w:numPr>
        <w:spacing w:after="0" w:line="360" w:lineRule="auto"/>
        <w:jc w:val="both"/>
        <w:rPr>
          <w:ins w:id="1080" w:author="WESLEY DOS SANTOS GATINHO" w:date="2025-05-24T00:32:00Z" w16du:dateUtc="2025-05-24T00:32:47Z"/>
          <w:rFonts w:ascii="Arial Nova" w:eastAsia="Arial Nova" w:hAnsi="Arial Nova" w:cs="Arial Nova"/>
          <w:color w:val="000000" w:themeColor="text1"/>
        </w:rPr>
        <w:pPrChange w:id="1081" w:author="WESLEY DOS SANTOS GATINHO" w:date="2025-05-24T00:32:00Z">
          <w:pPr/>
        </w:pPrChange>
      </w:pPr>
      <w:ins w:id="1082" w:author="WESLEY DOS SANTOS GATINHO" w:date="2025-05-23T23:56:00Z">
        <w:r w:rsidRPr="750A0830">
          <w:rPr>
            <w:rFonts w:ascii="Arial Nova" w:eastAsia="Arial Nova" w:hAnsi="Arial Nova" w:cs="Arial Nova"/>
            <w:color w:val="000000" w:themeColor="text1"/>
            <w:rPrChange w:id="1083" w:author="WESLEY DOS SANTOS GATINHO" w:date="2025-05-23T23:57:00Z">
              <w:rPr>
                <w:rFonts w:ascii="Calibri" w:eastAsia="Calibri" w:hAnsi="Calibri" w:cs="Calibri"/>
                <w:color w:val="000000" w:themeColor="text1"/>
              </w:rPr>
            </w:rPrChange>
          </w:rPr>
          <w:t>Decidir Plataforma e Framework de IA.</w:t>
        </w:r>
      </w:ins>
    </w:p>
    <w:p w14:paraId="59254F76" w14:textId="74969DA9" w:rsidR="48096425" w:rsidRDefault="48096425">
      <w:pPr>
        <w:pStyle w:val="PargrafodaLista"/>
        <w:numPr>
          <w:ilvl w:val="0"/>
          <w:numId w:val="1"/>
        </w:numPr>
        <w:spacing w:after="0" w:line="360" w:lineRule="auto"/>
        <w:jc w:val="both"/>
        <w:rPr>
          <w:ins w:id="1084" w:author="WESLEY DOS SANTOS GATINHO" w:date="2025-05-23T23:56:00Z" w16du:dateUtc="2025-05-23T23:56:52Z"/>
          <w:rFonts w:ascii="Arial Nova" w:eastAsia="Arial Nova" w:hAnsi="Arial Nova" w:cs="Arial Nova"/>
          <w:color w:val="000000" w:themeColor="text1"/>
          <w:rPrChange w:id="1085" w:author="WESLEY DOS SANTOS GATINHO" w:date="2025-05-23T23:57:00Z">
            <w:rPr>
              <w:ins w:id="1086" w:author="WESLEY DOS SANTOS GATINHO" w:date="2025-05-23T23:56:00Z" w16du:dateUtc="2025-05-23T23:56:52Z"/>
              <w:rFonts w:ascii="Calibri" w:eastAsia="Calibri" w:hAnsi="Calibri" w:cs="Calibri"/>
              <w:color w:val="000000" w:themeColor="text1"/>
            </w:rPr>
          </w:rPrChange>
        </w:rPr>
        <w:pPrChange w:id="1087" w:author="WESLEY DOS SANTOS GATINHO" w:date="2025-05-24T00:32:00Z">
          <w:pPr/>
        </w:pPrChange>
      </w:pPr>
      <w:ins w:id="1088" w:author="WESLEY DOS SANTOS GATINHO" w:date="2025-05-23T23:56:00Z">
        <w:r w:rsidRPr="750A0830">
          <w:rPr>
            <w:rFonts w:ascii="Arial Nova" w:eastAsia="Arial Nova" w:hAnsi="Arial Nova" w:cs="Arial Nova"/>
            <w:color w:val="000000" w:themeColor="text1"/>
            <w:rPrChange w:id="1089" w:author="WESLEY DOS SANTOS GATINHO" w:date="2025-05-23T23:57:00Z">
              <w:rPr>
                <w:rFonts w:ascii="Calibri" w:eastAsia="Calibri" w:hAnsi="Calibri" w:cs="Calibri"/>
                <w:color w:val="000000" w:themeColor="text1"/>
              </w:rPr>
            </w:rPrChange>
          </w:rPr>
          <w:t xml:space="preserve">Apresentar Primeiros </w:t>
        </w:r>
        <w:proofErr w:type="spellStart"/>
        <w:r w:rsidRPr="750A0830">
          <w:rPr>
            <w:rFonts w:ascii="Arial Nova" w:eastAsia="Arial Nova" w:hAnsi="Arial Nova" w:cs="Arial Nova"/>
            <w:color w:val="000000" w:themeColor="text1"/>
            <w:rPrChange w:id="1090" w:author="WESLEY DOS SANTOS GATINHO" w:date="2025-05-23T23:57:00Z">
              <w:rPr>
                <w:rFonts w:ascii="Calibri" w:eastAsia="Calibri" w:hAnsi="Calibri" w:cs="Calibri"/>
                <w:color w:val="000000" w:themeColor="text1"/>
              </w:rPr>
            </w:rPrChange>
          </w:rPr>
          <w:t>Wireframes</w:t>
        </w:r>
        <w:proofErr w:type="spellEnd"/>
        <w:r w:rsidRPr="750A0830">
          <w:rPr>
            <w:rFonts w:ascii="Arial Nova" w:eastAsia="Arial Nova" w:hAnsi="Arial Nova" w:cs="Arial Nova"/>
            <w:color w:val="000000" w:themeColor="text1"/>
            <w:rPrChange w:id="1091" w:author="WESLEY DOS SANTOS GATINHO" w:date="2025-05-23T23:57:00Z">
              <w:rPr>
                <w:rFonts w:ascii="Calibri" w:eastAsia="Calibri" w:hAnsi="Calibri" w:cs="Calibri"/>
                <w:color w:val="000000" w:themeColor="text1"/>
              </w:rPr>
            </w:rPrChange>
          </w:rPr>
          <w:t xml:space="preserve"> e Provas de Conceito IA.</w:t>
        </w:r>
        <w:r>
          <w:br/>
        </w:r>
        <w:r w:rsidRPr="750A0830">
          <w:rPr>
            <w:rFonts w:ascii="Arial Nova" w:eastAsia="Arial Nova" w:hAnsi="Arial Nova" w:cs="Arial Nova"/>
            <w:color w:val="000000" w:themeColor="text1"/>
            <w:rPrChange w:id="1092" w:author="WESLEY DOS SANTOS GATINHO" w:date="2025-05-23T23:57:00Z">
              <w:rPr>
                <w:rFonts w:ascii="Calibri" w:eastAsia="Calibri" w:hAnsi="Calibri" w:cs="Calibri"/>
                <w:color w:val="000000" w:themeColor="text1"/>
              </w:rPr>
            </w:rPrChange>
          </w:rPr>
          <w:t xml:space="preserve"> </w:t>
        </w:r>
      </w:ins>
    </w:p>
    <w:p w14:paraId="46B08BA4" w14:textId="373639AA" w:rsidR="48096425" w:rsidRDefault="48096425">
      <w:pPr>
        <w:pStyle w:val="PargrafodaLista"/>
        <w:numPr>
          <w:ilvl w:val="0"/>
          <w:numId w:val="6"/>
        </w:numPr>
        <w:spacing w:after="0" w:line="360" w:lineRule="auto"/>
        <w:ind w:left="375" w:hanging="375"/>
        <w:jc w:val="both"/>
        <w:rPr>
          <w:ins w:id="1093" w:author="WESLEY DOS SANTOS GATINHO" w:date="2025-05-23T23:56:00Z" w16du:dateUtc="2025-05-23T23:56:52Z"/>
          <w:rFonts w:ascii="Arial Nova" w:eastAsia="Arial Nova" w:hAnsi="Arial Nova" w:cs="Arial Nova"/>
          <w:color w:val="000000" w:themeColor="text1"/>
          <w:rPrChange w:id="1094" w:author="WESLEY DOS SANTOS GATINHO" w:date="2025-05-23T23:57:00Z">
            <w:rPr>
              <w:ins w:id="1095" w:author="WESLEY DOS SANTOS GATINHO" w:date="2025-05-23T23:56:00Z" w16du:dateUtc="2025-05-23T23:56:52Z"/>
              <w:rFonts w:ascii="Calibri" w:eastAsia="Calibri" w:hAnsi="Calibri" w:cs="Calibri"/>
              <w:color w:val="000000" w:themeColor="text1"/>
            </w:rPr>
          </w:rPrChange>
        </w:rPr>
        <w:pPrChange w:id="1096" w:author="WESLEY DOS SANTOS GATINHO" w:date="2025-05-23T23:57:00Z">
          <w:pPr>
            <w:pStyle w:val="PargrafodaLista"/>
            <w:numPr>
              <w:numId w:val="6"/>
            </w:numPr>
            <w:ind w:hanging="360"/>
          </w:pPr>
        </w:pPrChange>
      </w:pPr>
      <w:ins w:id="1097" w:author="WESLEY DOS SANTOS GATINHO" w:date="2025-05-23T23:56:00Z">
        <w:r w:rsidRPr="750A0830">
          <w:rPr>
            <w:rFonts w:ascii="Arial Nova" w:eastAsia="Arial Nova" w:hAnsi="Arial Nova" w:cs="Arial Nova"/>
            <w:color w:val="000000" w:themeColor="text1"/>
            <w:rPrChange w:id="1098" w:author="WESLEY DOS SANTOS GATINHO" w:date="2025-05-23T23:57:00Z">
              <w:rPr>
                <w:rFonts w:ascii="Calibri" w:eastAsia="Calibri" w:hAnsi="Calibri" w:cs="Calibri"/>
                <w:color w:val="000000" w:themeColor="text1"/>
              </w:rPr>
            </w:rPrChange>
          </w:rPr>
          <w:t xml:space="preserve">Conclusão </w:t>
        </w:r>
      </w:ins>
    </w:p>
    <w:p w14:paraId="0DEBD193" w14:textId="660D6CB1" w:rsidR="48096425" w:rsidRDefault="48096425">
      <w:pPr>
        <w:spacing w:after="169" w:line="360" w:lineRule="auto"/>
        <w:ind w:left="-5" w:hanging="10"/>
        <w:jc w:val="both"/>
        <w:rPr>
          <w:ins w:id="1099" w:author="WESLEY DOS SANTOS GATINHO" w:date="2025-05-24T00:49:00Z" w16du:dateUtc="2025-05-24T00:49:47Z"/>
          <w:rFonts w:ascii="Arial Nova" w:eastAsia="Arial Nova" w:hAnsi="Arial Nova" w:cs="Arial Nova"/>
          <w:color w:val="000000" w:themeColor="text1"/>
        </w:rPr>
        <w:pPrChange w:id="1100" w:author="WESLEY DOS SANTOS GATINHO" w:date="2025-05-23T23:57:00Z">
          <w:pPr/>
        </w:pPrChange>
      </w:pPr>
      <w:ins w:id="1101" w:author="WESLEY DOS SANTOS GATINHO" w:date="2025-05-23T23:56:00Z">
        <w:r w:rsidRPr="750A0830">
          <w:rPr>
            <w:rFonts w:ascii="Arial Nova" w:eastAsia="Arial Nova" w:hAnsi="Arial Nova" w:cs="Arial Nova"/>
            <w:color w:val="000000" w:themeColor="text1"/>
            <w:rPrChange w:id="1102" w:author="WESLEY DOS SANTOS GATINHO" w:date="2025-05-23T23:57:00Z">
              <w:rPr>
                <w:rFonts w:ascii="Calibri" w:eastAsia="Calibri" w:hAnsi="Calibri" w:cs="Calibri"/>
                <w:color w:val="000000" w:themeColor="text1"/>
              </w:rPr>
            </w:rPrChange>
          </w:rPr>
          <w:t xml:space="preserve">Este relatório representa o entendimento mútuo e o acordo sobre o escopo e os requisitos do MVP do </w:t>
        </w:r>
        <w:proofErr w:type="spellStart"/>
        <w:r w:rsidRPr="750A0830">
          <w:rPr>
            <w:rFonts w:ascii="Arial Nova" w:eastAsia="Arial Nova" w:hAnsi="Arial Nova" w:cs="Arial Nova"/>
            <w:color w:val="000000" w:themeColor="text1"/>
            <w:rPrChange w:id="1103"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104" w:author="WESLEY DOS SANTOS GATINHO" w:date="2025-05-23T23:57:00Z">
              <w:rPr>
                <w:rFonts w:ascii="Calibri" w:eastAsia="Calibri" w:hAnsi="Calibri" w:cs="Calibri"/>
                <w:color w:val="000000" w:themeColor="text1"/>
              </w:rPr>
            </w:rPrChange>
          </w:rPr>
          <w:t xml:space="preserve"> App. Ele serve como o guia fundamental para o sprint de desenvolvimento de um mês. O sucesso dependerá da colaboração intensa, comunicação transparente e da disciplina em manter o foco nos requisitos essenciais aqui definidos. A equipe da Soluções Tech Integradas está confiante e preparada para, em parceria com a </w:t>
        </w:r>
        <w:proofErr w:type="spellStart"/>
        <w:r w:rsidRPr="750A0830">
          <w:rPr>
            <w:rFonts w:ascii="Arial Nova" w:eastAsia="Arial Nova" w:hAnsi="Arial Nova" w:cs="Arial Nova"/>
            <w:color w:val="000000" w:themeColor="text1"/>
            <w:rPrChange w:id="1105"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106" w:author="WESLEY DOS SANTOS GATINHO" w:date="2025-05-23T23:57:00Z">
              <w:rPr>
                <w:rFonts w:ascii="Calibri" w:eastAsia="Calibri" w:hAnsi="Calibri" w:cs="Calibri"/>
                <w:color w:val="000000" w:themeColor="text1"/>
              </w:rPr>
            </w:rPrChange>
          </w:rPr>
          <w:t xml:space="preserve">, transformar esta visão inovadora em um produto tangível e de alto impacto no mercado.  </w:t>
        </w:r>
      </w:ins>
    </w:p>
    <w:p w14:paraId="159863AB" w14:textId="0BD54817" w:rsidR="750A0830" w:rsidRDefault="750A0830">
      <w:pPr>
        <w:spacing w:after="169" w:line="360" w:lineRule="auto"/>
        <w:ind w:left="-5" w:hanging="10"/>
        <w:rPr>
          <w:ins w:id="1107" w:author="WESLEY DOS SANTOS GATINHO" w:date="2025-05-23T23:56:00Z" w16du:dateUtc="2025-05-23T23:56:52Z"/>
          <w:rFonts w:ascii="Arial Nova" w:eastAsia="Arial Nova" w:hAnsi="Arial Nova" w:cs="Arial Nova"/>
          <w:color w:val="000000" w:themeColor="text1"/>
          <w:rPrChange w:id="1108" w:author="WESLEY DOS SANTOS GATINHO" w:date="2025-05-23T23:57:00Z">
            <w:rPr>
              <w:ins w:id="1109" w:author="WESLEY DOS SANTOS GATINHO" w:date="2025-05-23T23:56:00Z" w16du:dateUtc="2025-05-23T23:56:52Z"/>
              <w:rFonts w:ascii="Calibri" w:eastAsia="Calibri" w:hAnsi="Calibri" w:cs="Calibri"/>
              <w:color w:val="000000" w:themeColor="text1"/>
            </w:rPr>
          </w:rPrChange>
        </w:rPr>
        <w:pPrChange w:id="1110" w:author="WESLEY DOS SANTOS GATINHO" w:date="2025-05-24T00:49:00Z">
          <w:pPr>
            <w:spacing w:after="169" w:line="360" w:lineRule="auto"/>
            <w:ind w:left="-5" w:hanging="10"/>
            <w:jc w:val="both"/>
          </w:pPr>
        </w:pPrChange>
      </w:pPr>
    </w:p>
    <w:p w14:paraId="7F591654" w14:textId="2470DC3D" w:rsidR="48096425" w:rsidRDefault="48096425">
      <w:pPr>
        <w:pStyle w:val="PargrafodaLista"/>
        <w:numPr>
          <w:ilvl w:val="0"/>
          <w:numId w:val="6"/>
        </w:numPr>
        <w:spacing w:after="0" w:line="360" w:lineRule="auto"/>
        <w:ind w:left="375" w:hanging="375"/>
        <w:jc w:val="both"/>
        <w:rPr>
          <w:ins w:id="1111" w:author="WESLEY DOS SANTOS GATINHO" w:date="2025-05-23T23:56:00Z" w16du:dateUtc="2025-05-23T23:56:52Z"/>
          <w:rFonts w:ascii="Arial Nova" w:eastAsia="Arial Nova" w:hAnsi="Arial Nova" w:cs="Arial Nova"/>
          <w:color w:val="000000" w:themeColor="text1"/>
          <w:rPrChange w:id="1112" w:author="WESLEY DOS SANTOS GATINHO" w:date="2025-05-23T23:57:00Z">
            <w:rPr>
              <w:ins w:id="1113" w:author="WESLEY DOS SANTOS GATINHO" w:date="2025-05-23T23:56:00Z" w16du:dateUtc="2025-05-23T23:56:52Z"/>
              <w:rFonts w:ascii="Calibri" w:eastAsia="Calibri" w:hAnsi="Calibri" w:cs="Calibri"/>
              <w:color w:val="000000" w:themeColor="text1"/>
            </w:rPr>
          </w:rPrChange>
        </w:rPr>
        <w:pPrChange w:id="1114" w:author="WESLEY DOS SANTOS GATINHO" w:date="2025-05-23T23:57:00Z">
          <w:pPr>
            <w:pStyle w:val="PargrafodaLista"/>
            <w:numPr>
              <w:numId w:val="6"/>
            </w:numPr>
            <w:ind w:hanging="360"/>
          </w:pPr>
        </w:pPrChange>
      </w:pPr>
      <w:ins w:id="1115" w:author="WESLEY DOS SANTOS GATINHO" w:date="2025-05-23T23:56:00Z">
        <w:r w:rsidRPr="750A0830">
          <w:rPr>
            <w:rFonts w:ascii="Arial Nova" w:eastAsia="Arial Nova" w:hAnsi="Arial Nova" w:cs="Arial Nova"/>
            <w:color w:val="000000" w:themeColor="text1"/>
            <w:rPrChange w:id="1116" w:author="WESLEY DOS SANTOS GATINHO" w:date="2025-05-23T23:57:00Z">
              <w:rPr>
                <w:rFonts w:ascii="Calibri" w:eastAsia="Calibri" w:hAnsi="Calibri" w:cs="Calibri"/>
                <w:color w:val="000000" w:themeColor="text1"/>
              </w:rPr>
            </w:rPrChange>
          </w:rPr>
          <w:t xml:space="preserve">Aprovações </w:t>
        </w:r>
      </w:ins>
    </w:p>
    <w:p w14:paraId="0323D024" w14:textId="0BC3F5B3" w:rsidR="48096425" w:rsidRDefault="48096425">
      <w:pPr>
        <w:spacing w:after="169" w:line="360" w:lineRule="auto"/>
        <w:ind w:left="-5" w:hanging="10"/>
        <w:jc w:val="both"/>
        <w:rPr>
          <w:ins w:id="1117" w:author="WESLEY DOS SANTOS GATINHO" w:date="2025-05-23T23:56:00Z" w16du:dateUtc="2025-05-23T23:56:52Z"/>
          <w:rFonts w:ascii="Arial Nova" w:eastAsia="Arial Nova" w:hAnsi="Arial Nova" w:cs="Arial Nova"/>
          <w:color w:val="000000" w:themeColor="text1"/>
          <w:rPrChange w:id="1118" w:author="WESLEY DOS SANTOS GATINHO" w:date="2025-05-23T23:57:00Z">
            <w:rPr>
              <w:ins w:id="1119" w:author="WESLEY DOS SANTOS GATINHO" w:date="2025-05-23T23:56:00Z" w16du:dateUtc="2025-05-23T23:56:52Z"/>
              <w:rFonts w:ascii="Calibri" w:eastAsia="Calibri" w:hAnsi="Calibri" w:cs="Calibri"/>
              <w:color w:val="000000" w:themeColor="text1"/>
            </w:rPr>
          </w:rPrChange>
        </w:rPr>
        <w:pPrChange w:id="1120" w:author="WESLEY DOS SANTOS GATINHO" w:date="2025-05-23T23:57:00Z">
          <w:pPr/>
        </w:pPrChange>
      </w:pPr>
      <w:ins w:id="1121" w:author="WESLEY DOS SANTOS GATINHO" w:date="2025-05-23T23:56:00Z">
        <w:r w:rsidRPr="750A0830">
          <w:rPr>
            <w:rFonts w:ascii="Arial Nova" w:eastAsia="Arial Nova" w:hAnsi="Arial Nova" w:cs="Arial Nova"/>
            <w:color w:val="000000" w:themeColor="text1"/>
            <w:rPrChange w:id="1122" w:author="WESLEY DOS SANTOS GATINHO" w:date="2025-05-23T23:57:00Z">
              <w:rPr>
                <w:rFonts w:ascii="Calibri" w:eastAsia="Calibri" w:hAnsi="Calibri" w:cs="Calibri"/>
                <w:color w:val="000000" w:themeColor="text1"/>
              </w:rPr>
            </w:rPrChange>
          </w:rPr>
          <w:t xml:space="preserve">Solicitamos a revisão e aprovação deste documento pelos stakeholders da </w:t>
        </w:r>
        <w:proofErr w:type="spellStart"/>
        <w:r w:rsidRPr="750A0830">
          <w:rPr>
            <w:rFonts w:ascii="Arial Nova" w:eastAsia="Arial Nova" w:hAnsi="Arial Nova" w:cs="Arial Nova"/>
            <w:color w:val="000000" w:themeColor="text1"/>
            <w:rPrChange w:id="1123"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124" w:author="WESLEY DOS SANTOS GATINHO" w:date="2025-05-23T23:57:00Z">
              <w:rPr>
                <w:rFonts w:ascii="Calibri" w:eastAsia="Calibri" w:hAnsi="Calibri" w:cs="Calibri"/>
                <w:color w:val="000000" w:themeColor="text1"/>
              </w:rPr>
            </w:rPrChange>
          </w:rPr>
          <w:t xml:space="preserve"> para que o desenvolvimento possa prosseguir com total alinhamento.  </w:t>
        </w:r>
      </w:ins>
    </w:p>
    <w:p w14:paraId="0062F2CB" w14:textId="71AB20A2" w:rsidR="48096425" w:rsidRDefault="48096425">
      <w:pPr>
        <w:spacing w:after="169" w:line="360" w:lineRule="auto"/>
        <w:ind w:left="-5" w:hanging="10"/>
        <w:jc w:val="both"/>
        <w:rPr>
          <w:ins w:id="1125" w:author="WESLEY DOS SANTOS GATINHO" w:date="2025-05-23T23:56:00Z" w16du:dateUtc="2025-05-23T23:56:52Z"/>
          <w:rFonts w:ascii="Arial Nova" w:eastAsia="Arial Nova" w:hAnsi="Arial Nova" w:cs="Arial Nova"/>
          <w:color w:val="000000" w:themeColor="text1"/>
          <w:rPrChange w:id="1126" w:author="WESLEY DOS SANTOS GATINHO" w:date="2025-05-23T23:57:00Z">
            <w:rPr>
              <w:ins w:id="1127" w:author="WESLEY DOS SANTOS GATINHO" w:date="2025-05-23T23:56:00Z" w16du:dateUtc="2025-05-23T23:56:52Z"/>
              <w:rFonts w:ascii="Calibri" w:eastAsia="Calibri" w:hAnsi="Calibri" w:cs="Calibri"/>
              <w:color w:val="000000" w:themeColor="text1"/>
            </w:rPr>
          </w:rPrChange>
        </w:rPr>
        <w:pPrChange w:id="1128" w:author="WESLEY DOS SANTOS GATINHO" w:date="2025-05-23T23:57:00Z">
          <w:pPr/>
        </w:pPrChange>
      </w:pPr>
      <w:ins w:id="1129" w:author="WESLEY DOS SANTOS GATINHO" w:date="2025-05-23T23:56:00Z">
        <w:r w:rsidRPr="750A0830">
          <w:rPr>
            <w:rFonts w:ascii="Arial Nova" w:eastAsia="Arial Nova" w:hAnsi="Arial Nova" w:cs="Arial Nova"/>
            <w:color w:val="000000" w:themeColor="text1"/>
            <w:rPrChange w:id="1130" w:author="WESLEY DOS SANTOS GATINHO" w:date="2025-05-23T23:57:00Z">
              <w:rPr>
                <w:rFonts w:ascii="Calibri" w:eastAsia="Calibri" w:hAnsi="Calibri" w:cs="Calibri"/>
                <w:color w:val="000000" w:themeColor="text1"/>
              </w:rPr>
            </w:rPrChange>
          </w:rPr>
          <w:t>Lucas – Diretor de Inovação e Marketing (</w:t>
        </w:r>
        <w:proofErr w:type="spellStart"/>
        <w:r w:rsidRPr="750A0830">
          <w:rPr>
            <w:rFonts w:ascii="Arial Nova" w:eastAsia="Arial Nova" w:hAnsi="Arial Nova" w:cs="Arial Nova"/>
            <w:color w:val="000000" w:themeColor="text1"/>
            <w:rPrChange w:id="1131"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132" w:author="WESLEY DOS SANTOS GATINHO" w:date="2025-05-23T23:57:00Z">
              <w:rPr>
                <w:rFonts w:ascii="Calibri" w:eastAsia="Calibri" w:hAnsi="Calibri" w:cs="Calibri"/>
                <w:color w:val="000000" w:themeColor="text1"/>
              </w:rPr>
            </w:rPrChange>
          </w:rPr>
          <w:t xml:space="preserve">) </w:t>
        </w:r>
      </w:ins>
    </w:p>
    <w:p w14:paraId="6A68004D" w14:textId="567CBBAA" w:rsidR="48096425" w:rsidRDefault="48096425">
      <w:pPr>
        <w:spacing w:after="169" w:line="360" w:lineRule="auto"/>
        <w:ind w:left="-5" w:hanging="10"/>
        <w:jc w:val="both"/>
        <w:rPr>
          <w:ins w:id="1133" w:author="WESLEY DOS SANTOS GATINHO" w:date="2025-05-23T23:56:00Z" w16du:dateUtc="2025-05-23T23:56:52Z"/>
          <w:rFonts w:ascii="Arial Nova" w:eastAsia="Arial Nova" w:hAnsi="Arial Nova" w:cs="Arial Nova"/>
          <w:color w:val="000000" w:themeColor="text1"/>
          <w:rPrChange w:id="1134" w:author="WESLEY DOS SANTOS GATINHO" w:date="2025-05-23T23:57:00Z">
            <w:rPr>
              <w:ins w:id="1135" w:author="WESLEY DOS SANTOS GATINHO" w:date="2025-05-23T23:56:00Z" w16du:dateUtc="2025-05-23T23:56:52Z"/>
              <w:rFonts w:ascii="Calibri" w:eastAsia="Calibri" w:hAnsi="Calibri" w:cs="Calibri"/>
              <w:color w:val="000000" w:themeColor="text1"/>
            </w:rPr>
          </w:rPrChange>
        </w:rPr>
        <w:pPrChange w:id="1136" w:author="WESLEY DOS SANTOS GATINHO" w:date="2025-05-23T23:57:00Z">
          <w:pPr/>
        </w:pPrChange>
      </w:pPr>
      <w:ins w:id="1137" w:author="WESLEY DOS SANTOS GATINHO" w:date="2025-05-23T23:56:00Z">
        <w:r w:rsidRPr="750A0830">
          <w:rPr>
            <w:rFonts w:ascii="Arial Nova" w:eastAsia="Arial Nova" w:hAnsi="Arial Nova" w:cs="Arial Nova"/>
            <w:color w:val="000000" w:themeColor="text1"/>
            <w:rPrChange w:id="1138" w:author="WESLEY DOS SANTOS GATINHO" w:date="2025-05-23T23:57:00Z">
              <w:rPr>
                <w:rFonts w:ascii="Calibri" w:eastAsia="Calibri" w:hAnsi="Calibri" w:cs="Calibri"/>
                <w:color w:val="000000" w:themeColor="text1"/>
              </w:rPr>
            </w:rPrChange>
          </w:rPr>
          <w:t xml:space="preserve">Data: 23/05/2025 </w:t>
        </w:r>
      </w:ins>
    </w:p>
    <w:p w14:paraId="668E26BD" w14:textId="299DF77E" w:rsidR="48096425" w:rsidRDefault="48096425">
      <w:pPr>
        <w:spacing w:after="169" w:line="360" w:lineRule="auto"/>
        <w:ind w:left="-5" w:hanging="10"/>
        <w:rPr>
          <w:ins w:id="1139" w:author="WESLEY DOS SANTOS GATINHO" w:date="2025-05-23T23:56:00Z" w16du:dateUtc="2025-05-23T23:56:52Z"/>
          <w:rFonts w:ascii="Arial Nova" w:eastAsia="Arial Nova" w:hAnsi="Arial Nova" w:cs="Arial Nova"/>
          <w:color w:val="000000" w:themeColor="text1"/>
          <w:rPrChange w:id="1140" w:author="WESLEY DOS SANTOS GATINHO" w:date="2025-05-23T23:57:00Z">
            <w:rPr>
              <w:ins w:id="1141" w:author="WESLEY DOS SANTOS GATINHO" w:date="2025-05-23T23:56:00Z" w16du:dateUtc="2025-05-23T23:56:52Z"/>
              <w:rFonts w:ascii="Calibri" w:eastAsia="Calibri" w:hAnsi="Calibri" w:cs="Calibri"/>
              <w:color w:val="000000" w:themeColor="text1"/>
            </w:rPr>
          </w:rPrChange>
        </w:rPr>
        <w:pPrChange w:id="1142" w:author="WESLEY DOS SANTOS GATINHO" w:date="2025-05-24T00:49:00Z">
          <w:pPr/>
        </w:pPrChange>
      </w:pPr>
      <w:ins w:id="1143" w:author="WESLEY DOS SANTOS GATINHO" w:date="2025-05-23T23:56:00Z">
        <w:r w:rsidRPr="750A0830">
          <w:rPr>
            <w:rFonts w:ascii="Arial Nova" w:eastAsia="Arial Nova" w:hAnsi="Arial Nova" w:cs="Arial Nova"/>
            <w:color w:val="000000" w:themeColor="text1"/>
            <w:rPrChange w:id="1144" w:author="WESLEY DOS SANTOS GATINHO" w:date="2025-05-23T23:57:00Z">
              <w:rPr>
                <w:rFonts w:ascii="Calibri" w:eastAsia="Calibri" w:hAnsi="Calibri" w:cs="Calibri"/>
                <w:color w:val="000000" w:themeColor="text1"/>
              </w:rPr>
            </w:rPrChange>
          </w:rPr>
          <w:t>André – Gerente de Operações e TI (</w:t>
        </w:r>
        <w:proofErr w:type="spellStart"/>
        <w:r w:rsidRPr="750A0830">
          <w:rPr>
            <w:rFonts w:ascii="Arial Nova" w:eastAsia="Arial Nova" w:hAnsi="Arial Nova" w:cs="Arial Nova"/>
            <w:color w:val="000000" w:themeColor="text1"/>
            <w:rPrChange w:id="1145" w:author="WESLEY DOS SANTOS GATINHO" w:date="2025-05-23T23:57:00Z">
              <w:rPr>
                <w:rFonts w:ascii="Calibri" w:eastAsia="Calibri" w:hAnsi="Calibri" w:cs="Calibri"/>
                <w:color w:val="000000" w:themeColor="text1"/>
              </w:rPr>
            </w:rPrChange>
          </w:rPr>
          <w:t>FitAI</w:t>
        </w:r>
        <w:proofErr w:type="spellEnd"/>
        <w:r w:rsidRPr="750A0830">
          <w:rPr>
            <w:rFonts w:ascii="Arial Nova" w:eastAsia="Arial Nova" w:hAnsi="Arial Nova" w:cs="Arial Nova"/>
            <w:color w:val="000000" w:themeColor="text1"/>
            <w:rPrChange w:id="1146" w:author="WESLEY DOS SANTOS GATINHO" w:date="2025-05-23T23:57:00Z">
              <w:rPr>
                <w:rFonts w:ascii="Calibri" w:eastAsia="Calibri" w:hAnsi="Calibri" w:cs="Calibri"/>
                <w:color w:val="000000" w:themeColor="text1"/>
              </w:rPr>
            </w:rPrChange>
          </w:rPr>
          <w:t xml:space="preserve">) </w:t>
        </w:r>
      </w:ins>
    </w:p>
    <w:p w14:paraId="661F1D6F" w14:textId="5CE4FFD3" w:rsidR="48096425" w:rsidRDefault="48096425">
      <w:pPr>
        <w:spacing w:after="169" w:line="360" w:lineRule="auto"/>
        <w:ind w:left="-5" w:hanging="10"/>
        <w:jc w:val="both"/>
        <w:rPr>
          <w:ins w:id="1147" w:author="WESLEY DOS SANTOS GATINHO" w:date="2025-05-23T23:56:00Z" w16du:dateUtc="2025-05-23T23:56:52Z"/>
          <w:rFonts w:ascii="Arial Nova" w:eastAsia="Arial Nova" w:hAnsi="Arial Nova" w:cs="Arial Nova"/>
          <w:color w:val="000000" w:themeColor="text1"/>
          <w:rPrChange w:id="1148" w:author="WESLEY DOS SANTOS GATINHO" w:date="2025-05-23T23:57:00Z">
            <w:rPr>
              <w:ins w:id="1149" w:author="WESLEY DOS SANTOS GATINHO" w:date="2025-05-23T23:56:00Z" w16du:dateUtc="2025-05-23T23:56:52Z"/>
              <w:rFonts w:ascii="Calibri" w:eastAsia="Calibri" w:hAnsi="Calibri" w:cs="Calibri"/>
              <w:color w:val="000000" w:themeColor="text1"/>
            </w:rPr>
          </w:rPrChange>
        </w:rPr>
        <w:pPrChange w:id="1150" w:author="WESLEY DOS SANTOS GATINHO" w:date="2025-05-23T23:57:00Z">
          <w:pPr/>
        </w:pPrChange>
      </w:pPr>
      <w:ins w:id="1151" w:author="WESLEY DOS SANTOS GATINHO" w:date="2025-05-23T23:56:00Z">
        <w:r w:rsidRPr="750A0830">
          <w:rPr>
            <w:rFonts w:ascii="Arial Nova" w:eastAsia="Arial Nova" w:hAnsi="Arial Nova" w:cs="Arial Nova"/>
            <w:color w:val="000000" w:themeColor="text1"/>
            <w:rPrChange w:id="1152" w:author="WESLEY DOS SANTOS GATINHO" w:date="2025-05-23T23:57:00Z">
              <w:rPr>
                <w:rFonts w:ascii="Calibri" w:eastAsia="Calibri" w:hAnsi="Calibri" w:cs="Calibri"/>
                <w:color w:val="000000" w:themeColor="text1"/>
              </w:rPr>
            </w:rPrChange>
          </w:rPr>
          <w:t xml:space="preserve">Data: 23/05/2025 </w:t>
        </w:r>
      </w:ins>
    </w:p>
    <w:p w14:paraId="67001116" w14:textId="645DAA39" w:rsidR="48096425" w:rsidRDefault="48096425">
      <w:pPr>
        <w:spacing w:after="169" w:line="360" w:lineRule="auto"/>
        <w:ind w:left="-5" w:hanging="10"/>
        <w:jc w:val="both"/>
        <w:rPr>
          <w:ins w:id="1153" w:author="WESLEY DOS SANTOS GATINHO" w:date="2025-05-23T23:56:00Z" w16du:dateUtc="2025-05-23T23:56:52Z"/>
          <w:rFonts w:ascii="Arial Nova" w:eastAsia="Arial Nova" w:hAnsi="Arial Nova" w:cs="Arial Nova"/>
          <w:color w:val="000000" w:themeColor="text1"/>
          <w:rPrChange w:id="1154" w:author="WESLEY DOS SANTOS GATINHO" w:date="2025-05-23T23:57:00Z">
            <w:rPr>
              <w:ins w:id="1155" w:author="WESLEY DOS SANTOS GATINHO" w:date="2025-05-23T23:56:00Z" w16du:dateUtc="2025-05-23T23:56:52Z"/>
              <w:rFonts w:ascii="Calibri" w:eastAsia="Calibri" w:hAnsi="Calibri" w:cs="Calibri"/>
              <w:color w:val="000000" w:themeColor="text1"/>
            </w:rPr>
          </w:rPrChange>
        </w:rPr>
        <w:pPrChange w:id="1156" w:author="WESLEY DOS SANTOS GATINHO" w:date="2025-05-23T23:57:00Z">
          <w:pPr/>
        </w:pPrChange>
      </w:pPr>
      <w:ins w:id="1157" w:author="WESLEY DOS SANTOS GATINHO" w:date="2025-05-23T23:56:00Z">
        <w:r w:rsidRPr="750A0830">
          <w:rPr>
            <w:rFonts w:ascii="Arial Nova" w:eastAsia="Arial Nova" w:hAnsi="Arial Nova" w:cs="Arial Nova"/>
            <w:color w:val="000000" w:themeColor="text1"/>
            <w:rPrChange w:id="1158" w:author="WESLEY DOS SANTOS GATINHO" w:date="2025-05-23T23:57:00Z">
              <w:rPr>
                <w:rFonts w:ascii="Calibri" w:eastAsia="Calibri" w:hAnsi="Calibri" w:cs="Calibri"/>
                <w:color w:val="000000" w:themeColor="text1"/>
              </w:rPr>
            </w:rPrChange>
          </w:rPr>
          <w:t xml:space="preserve">Hugo – Desenvolvedor Líder (Soluções Tech Integradas) </w:t>
        </w:r>
      </w:ins>
    </w:p>
    <w:p w14:paraId="2CC7A036" w14:textId="72FB238B" w:rsidR="48096425" w:rsidRDefault="48096425">
      <w:pPr>
        <w:spacing w:after="169" w:line="360" w:lineRule="auto"/>
        <w:ind w:left="-5" w:hanging="10"/>
        <w:rPr>
          <w:ins w:id="1159" w:author="WESLEY DOS SANTOS GATINHO" w:date="2025-05-23T23:56:00Z" w16du:dateUtc="2025-05-23T23:56:52Z"/>
          <w:rFonts w:ascii="Arial Nova" w:eastAsia="Arial Nova" w:hAnsi="Arial Nova" w:cs="Arial Nova"/>
          <w:color w:val="000000" w:themeColor="text1"/>
          <w:rPrChange w:id="1160" w:author="WESLEY DOS SANTOS GATINHO" w:date="2025-05-23T23:57:00Z">
            <w:rPr>
              <w:ins w:id="1161" w:author="WESLEY DOS SANTOS GATINHO" w:date="2025-05-23T23:56:00Z" w16du:dateUtc="2025-05-23T23:56:52Z"/>
              <w:rFonts w:ascii="Calibri" w:eastAsia="Calibri" w:hAnsi="Calibri" w:cs="Calibri"/>
              <w:color w:val="000000" w:themeColor="text1"/>
            </w:rPr>
          </w:rPrChange>
        </w:rPr>
        <w:pPrChange w:id="1162" w:author="WESLEY DOS SANTOS GATINHO" w:date="2025-05-24T00:48:00Z">
          <w:pPr/>
        </w:pPrChange>
      </w:pPr>
      <w:ins w:id="1163" w:author="WESLEY DOS SANTOS GATINHO" w:date="2025-05-23T23:56:00Z">
        <w:r w:rsidRPr="750A0830">
          <w:rPr>
            <w:rFonts w:ascii="Arial Nova" w:eastAsia="Arial Nova" w:hAnsi="Arial Nova" w:cs="Arial Nova"/>
            <w:color w:val="000000" w:themeColor="text1"/>
            <w:rPrChange w:id="1164" w:author="WESLEY DOS SANTOS GATINHO" w:date="2025-05-23T23:57:00Z">
              <w:rPr>
                <w:rFonts w:ascii="Calibri" w:eastAsia="Calibri" w:hAnsi="Calibri" w:cs="Calibri"/>
                <w:color w:val="000000" w:themeColor="text1"/>
              </w:rPr>
            </w:rPrChange>
          </w:rPr>
          <w:t>Data: 23/05/2025</w:t>
        </w:r>
      </w:ins>
    </w:p>
    <w:p w14:paraId="055E03A9" w14:textId="78CF2CC4" w:rsidR="48096425" w:rsidRDefault="48096425">
      <w:pPr>
        <w:spacing w:after="169" w:line="360" w:lineRule="auto"/>
        <w:ind w:left="10" w:hanging="10"/>
        <w:rPr>
          <w:ins w:id="1165" w:author="WESLEY DOS SANTOS GATINHO" w:date="2025-05-23T23:56:00Z" w16du:dateUtc="2025-05-23T23:56:52Z"/>
          <w:rFonts w:ascii="Arial Nova" w:eastAsia="Arial Nova" w:hAnsi="Arial Nova" w:cs="Arial Nova"/>
          <w:color w:val="000000" w:themeColor="text1"/>
          <w:rPrChange w:id="1166" w:author="WESLEY DOS SANTOS GATINHO" w:date="2025-05-23T23:57:00Z">
            <w:rPr>
              <w:ins w:id="1167" w:author="WESLEY DOS SANTOS GATINHO" w:date="2025-05-23T23:56:00Z" w16du:dateUtc="2025-05-23T23:56:52Z"/>
              <w:rFonts w:ascii="Calibri" w:eastAsia="Calibri" w:hAnsi="Calibri" w:cs="Calibri"/>
              <w:color w:val="000000" w:themeColor="text1"/>
            </w:rPr>
          </w:rPrChange>
        </w:rPr>
        <w:pPrChange w:id="1168" w:author="WESLEY DOS SANTOS GATINHO" w:date="2025-05-24T00:48:00Z">
          <w:pPr/>
        </w:pPrChange>
      </w:pPr>
      <w:ins w:id="1169" w:author="WESLEY DOS SANTOS GATINHO" w:date="2025-05-23T23:56:00Z">
        <w:r w:rsidRPr="750A0830">
          <w:rPr>
            <w:rFonts w:ascii="Arial Nova" w:eastAsia="Arial Nova" w:hAnsi="Arial Nova" w:cs="Arial Nova"/>
            <w:color w:val="000000" w:themeColor="text1"/>
            <w:rPrChange w:id="1170" w:author="WESLEY DOS SANTOS GATINHO" w:date="2025-05-23T23:57:00Z">
              <w:rPr>
                <w:rFonts w:ascii="Calibri" w:eastAsia="Calibri" w:hAnsi="Calibri" w:cs="Calibri"/>
                <w:color w:val="000000" w:themeColor="text1"/>
              </w:rPr>
            </w:rPrChange>
          </w:rPr>
          <w:lastRenderedPageBreak/>
          <w:t xml:space="preserve">Wesley – Desenvolvedor (Foco em IA e Dados) </w:t>
        </w:r>
      </w:ins>
    </w:p>
    <w:p w14:paraId="0991E934" w14:textId="48B2277F" w:rsidR="48096425" w:rsidRDefault="48096425">
      <w:pPr>
        <w:spacing w:after="169" w:line="360" w:lineRule="auto"/>
        <w:ind w:left="-5" w:hanging="10"/>
        <w:jc w:val="both"/>
        <w:rPr>
          <w:ins w:id="1171" w:author="WESLEY DOS SANTOS GATINHO" w:date="2025-05-23T23:56:00Z" w16du:dateUtc="2025-05-23T23:56:52Z"/>
          <w:rFonts w:ascii="Arial Nova" w:eastAsia="Arial Nova" w:hAnsi="Arial Nova" w:cs="Arial Nova"/>
          <w:color w:val="000000" w:themeColor="text1"/>
          <w:rPrChange w:id="1172" w:author="WESLEY DOS SANTOS GATINHO" w:date="2025-05-23T23:57:00Z">
            <w:rPr>
              <w:ins w:id="1173" w:author="WESLEY DOS SANTOS GATINHO" w:date="2025-05-23T23:56:00Z" w16du:dateUtc="2025-05-23T23:56:52Z"/>
              <w:rFonts w:ascii="Calibri" w:eastAsia="Calibri" w:hAnsi="Calibri" w:cs="Calibri"/>
              <w:color w:val="000000" w:themeColor="text1"/>
            </w:rPr>
          </w:rPrChange>
        </w:rPr>
        <w:pPrChange w:id="1174" w:author="WESLEY DOS SANTOS GATINHO" w:date="2025-05-23T23:57:00Z">
          <w:pPr/>
        </w:pPrChange>
      </w:pPr>
      <w:ins w:id="1175" w:author="WESLEY DOS SANTOS GATINHO" w:date="2025-05-23T23:56:00Z">
        <w:r w:rsidRPr="750A0830">
          <w:rPr>
            <w:rFonts w:ascii="Arial Nova" w:eastAsia="Arial Nova" w:hAnsi="Arial Nova" w:cs="Arial Nova"/>
            <w:color w:val="000000" w:themeColor="text1"/>
            <w:rPrChange w:id="1176" w:author="WESLEY DOS SANTOS GATINHO" w:date="2025-05-23T23:57:00Z">
              <w:rPr>
                <w:rFonts w:ascii="Calibri" w:eastAsia="Calibri" w:hAnsi="Calibri" w:cs="Calibri"/>
                <w:color w:val="000000" w:themeColor="text1"/>
              </w:rPr>
            </w:rPrChange>
          </w:rPr>
          <w:t xml:space="preserve">Data: 23/05/2025 </w:t>
        </w:r>
      </w:ins>
    </w:p>
    <w:p w14:paraId="4F51D4BA" w14:textId="67FB5B45" w:rsidR="48096425" w:rsidRDefault="48096425">
      <w:pPr>
        <w:spacing w:after="169" w:line="360" w:lineRule="auto"/>
        <w:ind w:left="10" w:hanging="10"/>
        <w:jc w:val="both"/>
        <w:rPr>
          <w:ins w:id="1177" w:author="WESLEY DOS SANTOS GATINHO" w:date="2025-05-23T23:56:00Z" w16du:dateUtc="2025-05-23T23:56:52Z"/>
          <w:rFonts w:ascii="Arial Nova" w:eastAsia="Arial Nova" w:hAnsi="Arial Nova" w:cs="Arial Nova"/>
          <w:color w:val="000000" w:themeColor="text1"/>
          <w:rPrChange w:id="1178" w:author="WESLEY DOS SANTOS GATINHO" w:date="2025-05-23T23:57:00Z">
            <w:rPr>
              <w:ins w:id="1179" w:author="WESLEY DOS SANTOS GATINHO" w:date="2025-05-23T23:56:00Z" w16du:dateUtc="2025-05-23T23:56:52Z"/>
              <w:rFonts w:ascii="Calibri" w:eastAsia="Calibri" w:hAnsi="Calibri" w:cs="Calibri"/>
              <w:color w:val="000000" w:themeColor="text1"/>
            </w:rPr>
          </w:rPrChange>
        </w:rPr>
        <w:pPrChange w:id="1180" w:author="WESLEY DOS SANTOS GATINHO" w:date="2025-05-23T23:57:00Z">
          <w:pPr/>
        </w:pPrChange>
      </w:pPr>
      <w:ins w:id="1181" w:author="WESLEY DOS SANTOS GATINHO" w:date="2025-05-23T23:56:00Z">
        <w:r w:rsidRPr="750A0830">
          <w:rPr>
            <w:rFonts w:ascii="Arial Nova" w:eastAsia="Arial Nova" w:hAnsi="Arial Nova" w:cs="Arial Nova"/>
            <w:color w:val="000000" w:themeColor="text1"/>
            <w:rPrChange w:id="1182" w:author="WESLEY DOS SANTOS GATINHO" w:date="2025-05-23T23:57:00Z">
              <w:rPr>
                <w:rFonts w:ascii="Calibri" w:eastAsia="Calibri" w:hAnsi="Calibri" w:cs="Calibri"/>
                <w:color w:val="000000" w:themeColor="text1"/>
              </w:rPr>
            </w:rPrChange>
          </w:rPr>
          <w:t xml:space="preserve">Leonardo – Desenvolvedor (Foco em Arquitetura e Riscos Técnicos) </w:t>
        </w:r>
      </w:ins>
    </w:p>
    <w:p w14:paraId="396097F6" w14:textId="7AD44BA0" w:rsidR="48096425" w:rsidRDefault="48096425">
      <w:pPr>
        <w:spacing w:after="169" w:line="360" w:lineRule="auto"/>
        <w:ind w:left="-5" w:hanging="10"/>
        <w:jc w:val="both"/>
        <w:rPr>
          <w:ins w:id="1183" w:author="WESLEY DOS SANTOS GATINHO" w:date="2025-05-23T23:56:00Z" w16du:dateUtc="2025-05-23T23:56:52Z"/>
          <w:rFonts w:ascii="Arial Nova" w:eastAsia="Arial Nova" w:hAnsi="Arial Nova" w:cs="Arial Nova"/>
          <w:color w:val="000000" w:themeColor="text1"/>
          <w:rPrChange w:id="1184" w:author="WESLEY DOS SANTOS GATINHO" w:date="2025-05-23T23:57:00Z">
            <w:rPr>
              <w:ins w:id="1185" w:author="WESLEY DOS SANTOS GATINHO" w:date="2025-05-23T23:56:00Z" w16du:dateUtc="2025-05-23T23:56:52Z"/>
              <w:rFonts w:ascii="Calibri" w:eastAsia="Calibri" w:hAnsi="Calibri" w:cs="Calibri"/>
              <w:color w:val="000000" w:themeColor="text1"/>
            </w:rPr>
          </w:rPrChange>
        </w:rPr>
        <w:pPrChange w:id="1186" w:author="WESLEY DOS SANTOS GATINHO" w:date="2025-05-24T00:48:00Z">
          <w:pPr/>
        </w:pPrChange>
      </w:pPr>
      <w:ins w:id="1187" w:author="WESLEY DOS SANTOS GATINHO" w:date="2025-05-23T23:56:00Z">
        <w:r w:rsidRPr="750A0830">
          <w:rPr>
            <w:rFonts w:ascii="Arial Nova" w:eastAsia="Arial Nova" w:hAnsi="Arial Nova" w:cs="Arial Nova"/>
            <w:color w:val="000000" w:themeColor="text1"/>
            <w:rPrChange w:id="1188" w:author="WESLEY DOS SANTOS GATINHO" w:date="2025-05-23T23:57:00Z">
              <w:rPr>
                <w:rFonts w:ascii="Calibri" w:eastAsia="Calibri" w:hAnsi="Calibri" w:cs="Calibri"/>
                <w:color w:val="000000" w:themeColor="text1"/>
              </w:rPr>
            </w:rPrChange>
          </w:rPr>
          <w:t>Data: 23/05/2025</w:t>
        </w:r>
      </w:ins>
    </w:p>
    <w:p w14:paraId="2A36F699" w14:textId="20F7BC1F" w:rsidR="750A0830" w:rsidRDefault="750A0830" w:rsidP="750A0830">
      <w:pPr>
        <w:spacing w:after="0" w:line="360" w:lineRule="auto"/>
        <w:jc w:val="both"/>
        <w:rPr>
          <w:ins w:id="1189" w:author="WESLEY DOS SANTOS GATINHO" w:date="2025-05-24T01:23:00Z" w16du:dateUtc="2025-05-24T01:23:09Z"/>
          <w:rFonts w:ascii="Arial Nova" w:eastAsia="Arial Nova" w:hAnsi="Arial Nova" w:cs="Arial Nova"/>
          <w:color w:val="000000" w:themeColor="text1"/>
        </w:rPr>
      </w:pPr>
    </w:p>
    <w:p w14:paraId="4D4C8BFA" w14:textId="5DBB695C" w:rsidR="750A0830" w:rsidRDefault="750A0830" w:rsidP="750A0830">
      <w:pPr>
        <w:spacing w:after="0" w:line="360" w:lineRule="auto"/>
        <w:jc w:val="both"/>
        <w:rPr>
          <w:ins w:id="1190" w:author="WESLEY DOS SANTOS GATINHO" w:date="2025-05-24T01:23:00Z" w16du:dateUtc="2025-05-24T01:23:09Z"/>
          <w:rFonts w:ascii="Arial Nova" w:eastAsia="Arial Nova" w:hAnsi="Arial Nova" w:cs="Arial Nova"/>
          <w:color w:val="000000" w:themeColor="text1"/>
        </w:rPr>
      </w:pPr>
    </w:p>
    <w:p w14:paraId="3C58FD65" w14:textId="0B14BCA7" w:rsidR="7DB27ADF" w:rsidRDefault="7DB27ADF">
      <w:pPr>
        <w:spacing w:after="0" w:line="360" w:lineRule="auto"/>
        <w:jc w:val="both"/>
        <w:rPr>
          <w:ins w:id="1191" w:author="WESLEY DOS SANTOS GATINHO" w:date="2025-05-23T23:19:00Z" w16du:dateUtc="2025-05-23T23:19:49Z"/>
          <w:rFonts w:ascii="Arial Nova" w:eastAsia="Arial Nova" w:hAnsi="Arial Nova" w:cs="Arial Nova"/>
          <w:rPrChange w:id="1192" w:author="WESLEY DOS SANTOS GATINHO" w:date="2025-05-23T23:22:00Z">
            <w:rPr>
              <w:ins w:id="1193" w:author="WESLEY DOS SANTOS GATINHO" w:date="2025-05-23T23:19:00Z" w16du:dateUtc="2025-05-23T23:19:49Z"/>
              <w:rFonts w:ascii="Calibri" w:eastAsia="Calibri" w:hAnsi="Calibri" w:cs="Calibri"/>
              <w:color w:val="000000" w:themeColor="text1"/>
            </w:rPr>
          </w:rPrChange>
        </w:rPr>
        <w:pPrChange w:id="1194" w:author="WESLEY DOS SANTOS GATINHO" w:date="2025-05-24T01:23:00Z">
          <w:pPr/>
        </w:pPrChange>
      </w:pPr>
      <w:ins w:id="1195" w:author="WESLEY DOS SANTOS GATINHO" w:date="2025-05-24T01:23:00Z">
        <w:r>
          <w:fldChar w:fldCharType="begin"/>
        </w:r>
        <w:r>
          <w:instrText xml:space="preserve">HYPERLINK "https://unimaranhao-my.sharepoint.com/:w:/g/personal/wesley_gatinho_discente_ufma_br/Ec36HMI9WY1NpXGQocXkfiIBuSKJFjdbaw0mAtkE3QugbQ?e=YFq20j" </w:instrText>
        </w:r>
        <w:r>
          <w:fldChar w:fldCharType="separate"/>
        </w:r>
        <w:r w:rsidRPr="750A0830">
          <w:rPr>
            <w:rStyle w:val="Hyperlink"/>
            <w:rFonts w:ascii="Arial Nova" w:eastAsia="Arial Nova" w:hAnsi="Arial Nova" w:cs="Arial Nova"/>
          </w:rPr>
          <w:t xml:space="preserve">Documento de Entrevista - Grupo 1 - </w:t>
        </w:r>
        <w:proofErr w:type="spellStart"/>
        <w:r w:rsidRPr="750A0830">
          <w:rPr>
            <w:rStyle w:val="Hyperlink"/>
            <w:rFonts w:ascii="Arial Nova" w:eastAsia="Arial Nova" w:hAnsi="Arial Nova" w:cs="Arial Nova"/>
          </w:rPr>
          <w:t>FitAI</w:t>
        </w:r>
        <w:proofErr w:type="spellEnd"/>
        <w:r>
          <w:fldChar w:fldCharType="end"/>
        </w:r>
      </w:ins>
    </w:p>
    <w:p w14:paraId="451021F7" w14:textId="7D40110D" w:rsidR="04C4F143" w:rsidRDefault="04C4F143" w:rsidP="04C4F143">
      <w:pPr>
        <w:spacing w:after="0" w:line="360" w:lineRule="auto"/>
        <w:ind w:left="708"/>
        <w:jc w:val="both"/>
        <w:rPr>
          <w:ins w:id="1196" w:author="WESLEY DOS SANTOS GATINHO" w:date="2025-05-23T23:10:00Z" w16du:dateUtc="2025-05-23T23:10:37Z"/>
          <w:rFonts w:ascii="Arial Nova" w:eastAsia="Arial Nova" w:hAnsi="Arial Nova" w:cs="Arial Nova"/>
          <w:color w:val="000000" w:themeColor="text1"/>
          <w:rPrChange w:id="1197" w:author="WESLEY DOS SANTOS GATINHO" w:date="2025-05-23T23:22:00Z">
            <w:rPr>
              <w:ins w:id="1198" w:author="WESLEY DOS SANTOS GATINHO" w:date="2025-05-23T23:10:00Z" w16du:dateUtc="2025-05-23T23:10:37Z"/>
              <w:rFonts w:ascii="Calibri" w:eastAsia="Calibri" w:hAnsi="Calibri" w:cs="Calibri"/>
              <w:color w:val="000000" w:themeColor="text1"/>
            </w:rPr>
          </w:rPrChange>
        </w:rPr>
      </w:pPr>
    </w:p>
    <w:p w14:paraId="46113C14" w14:textId="3E09C526" w:rsidR="04C4F143" w:rsidRDefault="04C4F143">
      <w:pPr>
        <w:spacing w:after="0" w:line="360" w:lineRule="auto"/>
        <w:jc w:val="both"/>
        <w:rPr>
          <w:ins w:id="1199" w:author="WESLEY DOS SANTOS GATINHO" w:date="2025-05-24T22:29:00Z" w16du:dateUtc="2025-05-25T01:29:00Z"/>
        </w:rPr>
      </w:pPr>
      <w:ins w:id="1200" w:author="WESLEY DOS SANTOS GATINHO" w:date="2025-05-24T01:24:00Z">
        <w:r>
          <w:fldChar w:fldCharType="begin"/>
        </w:r>
        <w:r>
          <w:instrText xml:space="preserve">HYPERLINK "https://unimaranhao-my.sharepoint.com/:x:/g/personal/wesley_gatinho_discente_ufma_br/EbAMF4Wb7dhHlSDy-1JfCSIBZUL7O38mj5h0YGrb7-uZeg?e=egPEol" </w:instrText>
        </w:r>
        <w:r>
          <w:fldChar w:fldCharType="separate"/>
        </w:r>
        <w:r w:rsidR="76EA8A91" w:rsidRPr="750A0830">
          <w:rPr>
            <w:rStyle w:val="Hyperlink"/>
            <w:rFonts w:ascii="Arial Nova" w:eastAsia="Arial Nova" w:hAnsi="Arial Nova" w:cs="Arial Nova"/>
          </w:rPr>
          <w:t>Planilha dos Requisitos - Grupo 1 - FitAI</w:t>
        </w:r>
        <w:r>
          <w:fldChar w:fldCharType="end"/>
        </w:r>
      </w:ins>
    </w:p>
    <w:p w14:paraId="750BDB9F" w14:textId="77777777" w:rsidR="001B2840" w:rsidRDefault="001B2840">
      <w:pPr>
        <w:spacing w:after="0" w:line="360" w:lineRule="auto"/>
        <w:jc w:val="both"/>
        <w:rPr>
          <w:ins w:id="1201" w:author="WESLEY DOS SANTOS GATINHO" w:date="2025-05-24T22:29:00Z" w16du:dateUtc="2025-05-25T01:29:00Z"/>
        </w:rPr>
      </w:pPr>
    </w:p>
    <w:p w14:paraId="6A78576A" w14:textId="3A90C2FC" w:rsidR="001B2840" w:rsidRDefault="009508F4">
      <w:pPr>
        <w:spacing w:after="0" w:line="360" w:lineRule="auto"/>
        <w:jc w:val="both"/>
        <w:rPr>
          <w:ins w:id="1202" w:author="WESLEY DOS SANTOS GATINHO" w:date="2025-05-24T22:29:00Z" w16du:dateUtc="2025-05-25T01:29:00Z"/>
          <w:rFonts w:ascii="Arial Nova" w:eastAsia="Arial Nova" w:hAnsi="Arial Nova" w:cs="Arial Nova"/>
        </w:rPr>
      </w:pPr>
      <w:ins w:id="1203" w:author="WESLEY DOS SANTOS GATINHO" w:date="2025-05-24T22:30:00Z">
        <w:r w:rsidRPr="009508F4">
          <w:rPr>
            <w:rFonts w:ascii="Arial Nova" w:eastAsia="Arial Nova" w:hAnsi="Arial Nova" w:cs="Arial Nova"/>
          </w:rPr>
          <w:t xml:space="preserve">Gravação Reunião Com Cliente – Levantamento dos Requisitos: </w:t>
        </w:r>
      </w:ins>
      <w:ins w:id="1204" w:author="WESLEY DOS SANTOS GATINHO" w:date="2025-05-24T22:29:00Z" w16du:dateUtc="2025-05-25T01:29:00Z">
        <w:r>
          <w:rPr>
            <w:rFonts w:ascii="Arial Nova" w:eastAsia="Arial Nova" w:hAnsi="Arial Nova" w:cs="Arial Nova"/>
          </w:rPr>
          <w:fldChar w:fldCharType="begin"/>
        </w:r>
        <w:r>
          <w:rPr>
            <w:rFonts w:ascii="Arial Nova" w:eastAsia="Arial Nova" w:hAnsi="Arial Nova" w:cs="Arial Nova"/>
          </w:rPr>
          <w:instrText>HYPERLINK "</w:instrText>
        </w:r>
      </w:ins>
      <w:ins w:id="1205" w:author="WESLEY DOS SANTOS GATINHO" w:date="2025-05-24T22:29:00Z">
        <w:r w:rsidRPr="009508F4">
          <w:rPr>
            <w:rFonts w:ascii="Arial Nova" w:eastAsia="Arial Nova" w:hAnsi="Arial Nova" w:cs="Arial Nova"/>
          </w:rPr>
          <w:instrText>https://youtu.be/Cthn33AUVeg</w:instrText>
        </w:r>
      </w:ins>
      <w:ins w:id="1206" w:author="WESLEY DOS SANTOS GATINHO" w:date="2025-05-24T22:29:00Z" w16du:dateUtc="2025-05-25T01:29:00Z">
        <w:r>
          <w:rPr>
            <w:rFonts w:ascii="Arial Nova" w:eastAsia="Arial Nova" w:hAnsi="Arial Nova" w:cs="Arial Nova"/>
          </w:rPr>
          <w:instrText>"</w:instrText>
        </w:r>
        <w:r>
          <w:rPr>
            <w:rFonts w:ascii="Arial Nova" w:eastAsia="Arial Nova" w:hAnsi="Arial Nova" w:cs="Arial Nova"/>
          </w:rPr>
          <w:fldChar w:fldCharType="separate"/>
        </w:r>
      </w:ins>
      <w:ins w:id="1207" w:author="WESLEY DOS SANTOS GATINHO" w:date="2025-05-24T22:29:00Z">
        <w:r w:rsidRPr="00354085">
          <w:rPr>
            <w:rStyle w:val="Hyperlink"/>
            <w:rFonts w:ascii="Arial Nova" w:eastAsia="Arial Nova" w:hAnsi="Arial Nova" w:cs="Arial Nova"/>
          </w:rPr>
          <w:t>https://youtu.be/Cthn33AUVeg</w:t>
        </w:r>
      </w:ins>
      <w:ins w:id="1208" w:author="WESLEY DOS SANTOS GATINHO" w:date="2025-05-24T22:29:00Z" w16du:dateUtc="2025-05-25T01:29:00Z">
        <w:r>
          <w:rPr>
            <w:rFonts w:ascii="Arial Nova" w:eastAsia="Arial Nova" w:hAnsi="Arial Nova" w:cs="Arial Nova"/>
          </w:rPr>
          <w:fldChar w:fldCharType="end"/>
        </w:r>
      </w:ins>
    </w:p>
    <w:p w14:paraId="0C18FAE1" w14:textId="77777777" w:rsidR="009508F4" w:rsidRDefault="009508F4">
      <w:pPr>
        <w:spacing w:after="0" w:line="360" w:lineRule="auto"/>
        <w:jc w:val="both"/>
        <w:rPr>
          <w:ins w:id="1209" w:author="WESLEY DOS SANTOS GATINHO" w:date="2025-05-23T23:19:00Z" w16du:dateUtc="2025-05-23T23:19:37Z"/>
          <w:rFonts w:ascii="Arial Nova" w:eastAsia="Arial Nova" w:hAnsi="Arial Nova" w:cs="Arial Nova"/>
          <w:rPrChange w:id="1210" w:author="WESLEY DOS SANTOS GATINHO" w:date="2025-05-23T23:22:00Z">
            <w:rPr>
              <w:ins w:id="1211" w:author="WESLEY DOS SANTOS GATINHO" w:date="2025-05-23T23:19:00Z" w16du:dateUtc="2025-05-23T23:19:37Z"/>
              <w:rFonts w:ascii="Arial Nova" w:eastAsia="Arial Nova" w:hAnsi="Arial Nova" w:cs="Arial Nova"/>
              <w:color w:val="000000" w:themeColor="text1"/>
            </w:rPr>
          </w:rPrChange>
        </w:rPr>
        <w:pPrChange w:id="1212" w:author="WESLEY DOS SANTOS GATINHO" w:date="2025-05-24T01:24:00Z">
          <w:pPr>
            <w:spacing w:after="0" w:line="360" w:lineRule="auto"/>
          </w:pPr>
        </w:pPrChange>
      </w:pPr>
    </w:p>
    <w:p w14:paraId="49F30084" w14:textId="619A9EBA" w:rsidR="04C4F143" w:rsidRDefault="04C4F143">
      <w:pPr>
        <w:spacing w:after="0" w:line="360" w:lineRule="auto"/>
        <w:ind w:left="708"/>
        <w:jc w:val="both"/>
        <w:rPr>
          <w:rFonts w:ascii="Arial Nova" w:eastAsia="Arial Nova" w:hAnsi="Arial Nova" w:cs="Arial Nova"/>
          <w:color w:val="000000" w:themeColor="text1"/>
          <w:rPrChange w:id="1213" w:author="WESLEY DOS SANTOS GATINHO" w:date="2025-05-23T23:22:00Z">
            <w:rPr/>
          </w:rPrChange>
        </w:rPr>
        <w:pPrChange w:id="1214" w:author="WESLEY DOS SANTOS GATINHO" w:date="2025-05-23T23:22:00Z">
          <w:pPr>
            <w:spacing w:after="0" w:line="360" w:lineRule="auto"/>
            <w:ind w:left="708"/>
          </w:pPr>
        </w:pPrChange>
      </w:pPr>
      <w:del w:id="1215" w:author="WESLEY DOS SANTOS GATINHO" w:date="2025-05-23T23:19:00Z">
        <w:r w:rsidRPr="7B76BED7" w:rsidDel="04C4F143">
          <w:rPr>
            <w:rFonts w:ascii="Arial Nova" w:eastAsia="Arial Nova" w:hAnsi="Arial Nova" w:cs="Arial Nova"/>
            <w:color w:val="000000" w:themeColor="text1"/>
          </w:rPr>
          <w:delText xml:space="preserve">2. </w:delText>
        </w:r>
      </w:del>
    </w:p>
    <w:sectPr w:rsidR="04C4F143">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5CF50" w14:textId="77777777" w:rsidR="00BA63DA" w:rsidRDefault="00BA63DA">
      <w:pPr>
        <w:spacing w:after="0" w:line="240" w:lineRule="auto"/>
      </w:pPr>
      <w:r>
        <w:separator/>
      </w:r>
    </w:p>
  </w:endnote>
  <w:endnote w:type="continuationSeparator" w:id="0">
    <w:p w14:paraId="5946E509" w14:textId="77777777" w:rsidR="00BA63DA" w:rsidRDefault="00BA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Change w:id="1226" w:author="WESLEY DOS SANTOS GATINHO" w:date="2025-05-23T20:41:00Z">
        <w:tblPr>
          <w:tblStyle w:val="Tabelacomgrade"/>
          <w:tblW w:w="0" w:type="nil"/>
          <w:tblLayout w:type="fixed"/>
          <w:tblLook w:val="06A0" w:firstRow="1" w:lastRow="0" w:firstColumn="1" w:lastColumn="0" w:noHBand="1" w:noVBand="1"/>
        </w:tblPr>
      </w:tblPrChange>
    </w:tblPr>
    <w:tblGrid>
      <w:gridCol w:w="3005"/>
      <w:gridCol w:w="3005"/>
      <w:gridCol w:w="3005"/>
      <w:tblGridChange w:id="1227">
        <w:tblGrid>
          <w:gridCol w:w="5"/>
          <w:gridCol w:w="3000"/>
          <w:gridCol w:w="5"/>
          <w:gridCol w:w="3000"/>
          <w:gridCol w:w="5"/>
          <w:gridCol w:w="3000"/>
          <w:gridCol w:w="5"/>
        </w:tblGrid>
      </w:tblGridChange>
    </w:tblGrid>
    <w:tr w:rsidR="4269A870" w14:paraId="5F98B1D2" w14:textId="77777777" w:rsidTr="4269A870">
      <w:trPr>
        <w:trHeight w:val="300"/>
        <w:trPrChange w:id="1228" w:author="WESLEY DOS SANTOS GATINHO" w:date="2025-05-23T20:41:00Z">
          <w:trPr>
            <w:gridBefore w:val="1"/>
            <w:trHeight w:val="300"/>
          </w:trPr>
        </w:trPrChange>
      </w:trPr>
      <w:tc>
        <w:tcPr>
          <w:tcW w:w="3005" w:type="dxa"/>
          <w:tcPrChange w:id="1229" w:author="WESLEY DOS SANTOS GATINHO" w:date="2025-05-23T20:41:00Z">
            <w:tcPr>
              <w:tcW w:w="3005" w:type="dxa"/>
              <w:gridSpan w:val="2"/>
            </w:tcPr>
          </w:tcPrChange>
        </w:tcPr>
        <w:p w14:paraId="5CDD4C42" w14:textId="52EAD0A3" w:rsidR="4269A870" w:rsidRDefault="4269A870">
          <w:pPr>
            <w:pStyle w:val="Cabealho"/>
            <w:ind w:left="-115"/>
            <w:pPrChange w:id="1230" w:author="WESLEY DOS SANTOS GATINHO" w:date="2025-05-23T20:41:00Z">
              <w:pPr/>
            </w:pPrChange>
          </w:pPr>
        </w:p>
      </w:tc>
      <w:tc>
        <w:tcPr>
          <w:tcW w:w="3005" w:type="dxa"/>
          <w:tcPrChange w:id="1231" w:author="WESLEY DOS SANTOS GATINHO" w:date="2025-05-23T20:41:00Z">
            <w:tcPr>
              <w:tcW w:w="3005" w:type="dxa"/>
              <w:gridSpan w:val="2"/>
            </w:tcPr>
          </w:tcPrChange>
        </w:tcPr>
        <w:p w14:paraId="3FF2D81C" w14:textId="1798E162" w:rsidR="4269A870" w:rsidRDefault="4269A870">
          <w:pPr>
            <w:pStyle w:val="Cabealho"/>
            <w:jc w:val="center"/>
            <w:pPrChange w:id="1232" w:author="WESLEY DOS SANTOS GATINHO" w:date="2025-05-23T20:41:00Z">
              <w:pPr/>
            </w:pPrChange>
          </w:pPr>
        </w:p>
      </w:tc>
      <w:tc>
        <w:tcPr>
          <w:tcW w:w="3005" w:type="dxa"/>
          <w:tcPrChange w:id="1233" w:author="WESLEY DOS SANTOS GATINHO" w:date="2025-05-23T20:41:00Z">
            <w:tcPr>
              <w:tcW w:w="3005" w:type="dxa"/>
              <w:gridSpan w:val="2"/>
            </w:tcPr>
          </w:tcPrChange>
        </w:tcPr>
        <w:p w14:paraId="35121214" w14:textId="5F004785" w:rsidR="4269A870" w:rsidRDefault="4269A870">
          <w:pPr>
            <w:pStyle w:val="Cabealho"/>
            <w:ind w:right="-115"/>
            <w:jc w:val="right"/>
            <w:pPrChange w:id="1234" w:author="WESLEY DOS SANTOS GATINHO" w:date="2025-05-23T20:41:00Z">
              <w:pPr/>
            </w:pPrChange>
          </w:pPr>
        </w:p>
      </w:tc>
    </w:tr>
  </w:tbl>
  <w:p w14:paraId="7482A9AB" w14:textId="73A232F3" w:rsidR="4269A870" w:rsidRDefault="4269A870">
    <w:pPr>
      <w:pStyle w:val="Rodap"/>
      <w:pPrChange w:id="1235" w:author="WESLEY DOS SANTOS GATINHO" w:date="2025-05-23T20:41: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7B3D0" w14:textId="77777777" w:rsidR="00BA63DA" w:rsidRDefault="00BA63DA">
      <w:pPr>
        <w:spacing w:after="0" w:line="240" w:lineRule="auto"/>
      </w:pPr>
      <w:r>
        <w:separator/>
      </w:r>
    </w:p>
  </w:footnote>
  <w:footnote w:type="continuationSeparator" w:id="0">
    <w:p w14:paraId="11E32E5A" w14:textId="77777777" w:rsidR="00BA63DA" w:rsidRDefault="00BA6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Change w:id="1216" w:author="WESLEY DOS SANTOS GATINHO" w:date="2025-05-23T20:41:00Z">
        <w:tblPr>
          <w:tblStyle w:val="Tabelacomgrade"/>
          <w:tblW w:w="0" w:type="nil"/>
          <w:tblLayout w:type="fixed"/>
          <w:tblLook w:val="06A0" w:firstRow="1" w:lastRow="0" w:firstColumn="1" w:lastColumn="0" w:noHBand="1" w:noVBand="1"/>
        </w:tblPr>
      </w:tblPrChange>
    </w:tblPr>
    <w:tblGrid>
      <w:gridCol w:w="3005"/>
      <w:gridCol w:w="3005"/>
      <w:gridCol w:w="3005"/>
      <w:tblGridChange w:id="1217">
        <w:tblGrid>
          <w:gridCol w:w="5"/>
          <w:gridCol w:w="3000"/>
          <w:gridCol w:w="5"/>
          <w:gridCol w:w="3000"/>
          <w:gridCol w:w="5"/>
          <w:gridCol w:w="3000"/>
          <w:gridCol w:w="5"/>
        </w:tblGrid>
      </w:tblGridChange>
    </w:tblGrid>
    <w:tr w:rsidR="4269A870" w14:paraId="0C8AEC37" w14:textId="77777777" w:rsidTr="4269A870">
      <w:trPr>
        <w:trHeight w:val="300"/>
        <w:trPrChange w:id="1218" w:author="WESLEY DOS SANTOS GATINHO" w:date="2025-05-23T20:41:00Z">
          <w:trPr>
            <w:gridBefore w:val="1"/>
            <w:trHeight w:val="300"/>
          </w:trPr>
        </w:trPrChange>
      </w:trPr>
      <w:tc>
        <w:tcPr>
          <w:tcW w:w="3005" w:type="dxa"/>
          <w:tcPrChange w:id="1219" w:author="WESLEY DOS SANTOS GATINHO" w:date="2025-05-23T20:41:00Z">
            <w:tcPr>
              <w:tcW w:w="3005" w:type="dxa"/>
              <w:gridSpan w:val="2"/>
            </w:tcPr>
          </w:tcPrChange>
        </w:tcPr>
        <w:p w14:paraId="69516346" w14:textId="69FADE18" w:rsidR="4269A870" w:rsidRDefault="4269A870">
          <w:pPr>
            <w:pStyle w:val="Cabealho"/>
            <w:ind w:left="-115"/>
            <w:pPrChange w:id="1220" w:author="WESLEY DOS SANTOS GATINHO" w:date="2025-05-23T20:41:00Z">
              <w:pPr/>
            </w:pPrChange>
          </w:pPr>
        </w:p>
      </w:tc>
      <w:tc>
        <w:tcPr>
          <w:tcW w:w="3005" w:type="dxa"/>
          <w:tcPrChange w:id="1221" w:author="WESLEY DOS SANTOS GATINHO" w:date="2025-05-23T20:41:00Z">
            <w:tcPr>
              <w:tcW w:w="3005" w:type="dxa"/>
              <w:gridSpan w:val="2"/>
            </w:tcPr>
          </w:tcPrChange>
        </w:tcPr>
        <w:p w14:paraId="3AE841CC" w14:textId="2177FD5B" w:rsidR="4269A870" w:rsidRDefault="4269A870">
          <w:pPr>
            <w:pStyle w:val="Cabealho"/>
            <w:jc w:val="center"/>
            <w:pPrChange w:id="1222" w:author="WESLEY DOS SANTOS GATINHO" w:date="2025-05-23T20:41:00Z">
              <w:pPr/>
            </w:pPrChange>
          </w:pPr>
        </w:p>
      </w:tc>
      <w:tc>
        <w:tcPr>
          <w:tcW w:w="3005" w:type="dxa"/>
          <w:tcPrChange w:id="1223" w:author="WESLEY DOS SANTOS GATINHO" w:date="2025-05-23T20:41:00Z">
            <w:tcPr>
              <w:tcW w:w="3005" w:type="dxa"/>
              <w:gridSpan w:val="2"/>
            </w:tcPr>
          </w:tcPrChange>
        </w:tcPr>
        <w:p w14:paraId="31863885" w14:textId="0072DDC7" w:rsidR="4269A870" w:rsidRDefault="4269A870">
          <w:pPr>
            <w:pStyle w:val="Cabealho"/>
            <w:ind w:right="-115"/>
            <w:jc w:val="right"/>
            <w:pPrChange w:id="1224" w:author="WESLEY DOS SANTOS GATINHO" w:date="2025-05-23T20:41:00Z">
              <w:pPr/>
            </w:pPrChange>
          </w:pPr>
        </w:p>
      </w:tc>
    </w:tr>
  </w:tbl>
  <w:p w14:paraId="17A090AA" w14:textId="14CE8584" w:rsidR="4269A870" w:rsidRDefault="4269A870">
    <w:pPr>
      <w:pStyle w:val="Cabealho"/>
      <w:pPrChange w:id="1225" w:author="WESLEY DOS SANTOS GATINHO" w:date="2025-05-23T20:41: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9BCC"/>
    <w:multiLevelType w:val="hybridMultilevel"/>
    <w:tmpl w:val="0A001DA6"/>
    <w:lvl w:ilvl="0" w:tplc="AAA87F3A">
      <w:start w:val="1"/>
      <w:numFmt w:val="lowerLetter"/>
      <w:lvlText w:val="%1."/>
      <w:lvlJc w:val="left"/>
      <w:pPr>
        <w:ind w:left="520" w:hanging="360"/>
      </w:pPr>
    </w:lvl>
    <w:lvl w:ilvl="1" w:tplc="4F6EC518">
      <w:start w:val="1"/>
      <w:numFmt w:val="lowerLetter"/>
      <w:lvlText w:val="%2."/>
      <w:lvlJc w:val="left"/>
      <w:pPr>
        <w:ind w:left="1240" w:hanging="360"/>
      </w:pPr>
    </w:lvl>
    <w:lvl w:ilvl="2" w:tplc="ACD862B6">
      <w:start w:val="1"/>
      <w:numFmt w:val="lowerRoman"/>
      <w:lvlText w:val="%3."/>
      <w:lvlJc w:val="right"/>
      <w:pPr>
        <w:ind w:left="1960" w:hanging="180"/>
      </w:pPr>
    </w:lvl>
    <w:lvl w:ilvl="3" w:tplc="36FE1526">
      <w:start w:val="1"/>
      <w:numFmt w:val="decimal"/>
      <w:lvlText w:val="%4."/>
      <w:lvlJc w:val="left"/>
      <w:pPr>
        <w:ind w:left="2680" w:hanging="360"/>
      </w:pPr>
    </w:lvl>
    <w:lvl w:ilvl="4" w:tplc="D2F46B84">
      <w:start w:val="1"/>
      <w:numFmt w:val="lowerLetter"/>
      <w:lvlText w:val="%5."/>
      <w:lvlJc w:val="left"/>
      <w:pPr>
        <w:ind w:left="3400" w:hanging="360"/>
      </w:pPr>
    </w:lvl>
    <w:lvl w:ilvl="5" w:tplc="43A43ACE">
      <w:start w:val="1"/>
      <w:numFmt w:val="lowerRoman"/>
      <w:lvlText w:val="%6."/>
      <w:lvlJc w:val="right"/>
      <w:pPr>
        <w:ind w:left="4120" w:hanging="180"/>
      </w:pPr>
    </w:lvl>
    <w:lvl w:ilvl="6" w:tplc="4BCEAE78">
      <w:start w:val="1"/>
      <w:numFmt w:val="decimal"/>
      <w:lvlText w:val="%7."/>
      <w:lvlJc w:val="left"/>
      <w:pPr>
        <w:ind w:left="4840" w:hanging="360"/>
      </w:pPr>
    </w:lvl>
    <w:lvl w:ilvl="7" w:tplc="A93CF366">
      <w:start w:val="1"/>
      <w:numFmt w:val="lowerLetter"/>
      <w:lvlText w:val="%8."/>
      <w:lvlJc w:val="left"/>
      <w:pPr>
        <w:ind w:left="5560" w:hanging="360"/>
      </w:pPr>
    </w:lvl>
    <w:lvl w:ilvl="8" w:tplc="22649E52">
      <w:start w:val="1"/>
      <w:numFmt w:val="lowerRoman"/>
      <w:lvlText w:val="%9."/>
      <w:lvlJc w:val="right"/>
      <w:pPr>
        <w:ind w:left="6280" w:hanging="180"/>
      </w:pPr>
    </w:lvl>
  </w:abstractNum>
  <w:abstractNum w:abstractNumId="1" w15:restartNumberingAfterBreak="0">
    <w:nsid w:val="00C7D189"/>
    <w:multiLevelType w:val="hybridMultilevel"/>
    <w:tmpl w:val="BF5015E0"/>
    <w:lvl w:ilvl="0" w:tplc="728CEACE">
      <w:start w:val="1"/>
      <w:numFmt w:val="decimal"/>
      <w:lvlText w:val="*"/>
      <w:lvlJc w:val="left"/>
      <w:pPr>
        <w:ind w:left="720" w:hanging="360"/>
      </w:pPr>
    </w:lvl>
    <w:lvl w:ilvl="1" w:tplc="6DE8F210">
      <w:start w:val="1"/>
      <w:numFmt w:val="lowerLetter"/>
      <w:lvlText w:val="%2."/>
      <w:lvlJc w:val="left"/>
      <w:pPr>
        <w:ind w:left="1440" w:hanging="360"/>
      </w:pPr>
    </w:lvl>
    <w:lvl w:ilvl="2" w:tplc="FEF81D4A">
      <w:start w:val="1"/>
      <w:numFmt w:val="lowerRoman"/>
      <w:lvlText w:val="%3."/>
      <w:lvlJc w:val="right"/>
      <w:pPr>
        <w:ind w:left="2160" w:hanging="180"/>
      </w:pPr>
    </w:lvl>
    <w:lvl w:ilvl="3" w:tplc="EA126482">
      <w:start w:val="1"/>
      <w:numFmt w:val="decimal"/>
      <w:lvlText w:val="%4."/>
      <w:lvlJc w:val="left"/>
      <w:pPr>
        <w:ind w:left="2880" w:hanging="360"/>
      </w:pPr>
    </w:lvl>
    <w:lvl w:ilvl="4" w:tplc="6BECC97C">
      <w:start w:val="1"/>
      <w:numFmt w:val="lowerLetter"/>
      <w:lvlText w:val="%5."/>
      <w:lvlJc w:val="left"/>
      <w:pPr>
        <w:ind w:left="3600" w:hanging="360"/>
      </w:pPr>
    </w:lvl>
    <w:lvl w:ilvl="5" w:tplc="3B06A3CC">
      <w:start w:val="1"/>
      <w:numFmt w:val="lowerRoman"/>
      <w:lvlText w:val="%6."/>
      <w:lvlJc w:val="right"/>
      <w:pPr>
        <w:ind w:left="4320" w:hanging="180"/>
      </w:pPr>
    </w:lvl>
    <w:lvl w:ilvl="6" w:tplc="348EB72E">
      <w:start w:val="1"/>
      <w:numFmt w:val="decimal"/>
      <w:lvlText w:val="%7."/>
      <w:lvlJc w:val="left"/>
      <w:pPr>
        <w:ind w:left="5040" w:hanging="360"/>
      </w:pPr>
    </w:lvl>
    <w:lvl w:ilvl="7" w:tplc="1010B290">
      <w:start w:val="1"/>
      <w:numFmt w:val="lowerLetter"/>
      <w:lvlText w:val="%8."/>
      <w:lvlJc w:val="left"/>
      <w:pPr>
        <w:ind w:left="5760" w:hanging="360"/>
      </w:pPr>
    </w:lvl>
    <w:lvl w:ilvl="8" w:tplc="DFB83736">
      <w:start w:val="1"/>
      <w:numFmt w:val="lowerRoman"/>
      <w:lvlText w:val="%9."/>
      <w:lvlJc w:val="right"/>
      <w:pPr>
        <w:ind w:left="6480" w:hanging="180"/>
      </w:pPr>
    </w:lvl>
  </w:abstractNum>
  <w:abstractNum w:abstractNumId="2" w15:restartNumberingAfterBreak="0">
    <w:nsid w:val="03EC7111"/>
    <w:multiLevelType w:val="hybridMultilevel"/>
    <w:tmpl w:val="F9A6D7D0"/>
    <w:lvl w:ilvl="0" w:tplc="C024D6C2">
      <w:start w:val="1"/>
      <w:numFmt w:val="decimal"/>
      <w:lvlText w:val="%1."/>
      <w:lvlJc w:val="left"/>
      <w:pPr>
        <w:ind w:left="720" w:hanging="360"/>
      </w:pPr>
    </w:lvl>
    <w:lvl w:ilvl="1" w:tplc="860CE644">
      <w:start w:val="1"/>
      <w:numFmt w:val="lowerLetter"/>
      <w:lvlText w:val="%2."/>
      <w:lvlJc w:val="left"/>
      <w:pPr>
        <w:ind w:left="1440" w:hanging="360"/>
      </w:pPr>
    </w:lvl>
    <w:lvl w:ilvl="2" w:tplc="631C951A">
      <w:start w:val="1"/>
      <w:numFmt w:val="lowerRoman"/>
      <w:lvlText w:val="%3."/>
      <w:lvlJc w:val="right"/>
      <w:pPr>
        <w:ind w:left="2160" w:hanging="180"/>
      </w:pPr>
    </w:lvl>
    <w:lvl w:ilvl="3" w:tplc="9892BD38">
      <w:start w:val="1"/>
      <w:numFmt w:val="decimal"/>
      <w:lvlText w:val="%4."/>
      <w:lvlJc w:val="left"/>
      <w:pPr>
        <w:ind w:left="2880" w:hanging="360"/>
      </w:pPr>
    </w:lvl>
    <w:lvl w:ilvl="4" w:tplc="A4500CF4">
      <w:start w:val="1"/>
      <w:numFmt w:val="lowerLetter"/>
      <w:lvlText w:val="%5."/>
      <w:lvlJc w:val="left"/>
      <w:pPr>
        <w:ind w:left="3600" w:hanging="360"/>
      </w:pPr>
    </w:lvl>
    <w:lvl w:ilvl="5" w:tplc="60446676">
      <w:start w:val="1"/>
      <w:numFmt w:val="lowerRoman"/>
      <w:lvlText w:val="%6."/>
      <w:lvlJc w:val="right"/>
      <w:pPr>
        <w:ind w:left="4320" w:hanging="180"/>
      </w:pPr>
    </w:lvl>
    <w:lvl w:ilvl="6" w:tplc="314EEB3E">
      <w:start w:val="1"/>
      <w:numFmt w:val="decimal"/>
      <w:lvlText w:val="%7."/>
      <w:lvlJc w:val="left"/>
      <w:pPr>
        <w:ind w:left="5040" w:hanging="360"/>
      </w:pPr>
    </w:lvl>
    <w:lvl w:ilvl="7" w:tplc="53E87E64">
      <w:start w:val="1"/>
      <w:numFmt w:val="lowerLetter"/>
      <w:lvlText w:val="%8."/>
      <w:lvlJc w:val="left"/>
      <w:pPr>
        <w:ind w:left="5760" w:hanging="360"/>
      </w:pPr>
    </w:lvl>
    <w:lvl w:ilvl="8" w:tplc="6646F4BE">
      <w:start w:val="1"/>
      <w:numFmt w:val="lowerRoman"/>
      <w:lvlText w:val="%9."/>
      <w:lvlJc w:val="right"/>
      <w:pPr>
        <w:ind w:left="6480" w:hanging="180"/>
      </w:pPr>
    </w:lvl>
  </w:abstractNum>
  <w:abstractNum w:abstractNumId="3" w15:restartNumberingAfterBreak="0">
    <w:nsid w:val="096921C9"/>
    <w:multiLevelType w:val="hybridMultilevel"/>
    <w:tmpl w:val="256E377A"/>
    <w:lvl w:ilvl="0" w:tplc="D4FE992A">
      <w:start w:val="1"/>
      <w:numFmt w:val="bullet"/>
      <w:lvlText w:val=""/>
      <w:lvlJc w:val="left"/>
      <w:pPr>
        <w:ind w:left="720" w:hanging="360"/>
      </w:pPr>
      <w:rPr>
        <w:rFonts w:ascii="Symbol" w:hAnsi="Symbol" w:hint="default"/>
      </w:rPr>
    </w:lvl>
    <w:lvl w:ilvl="1" w:tplc="8F206686">
      <w:start w:val="1"/>
      <w:numFmt w:val="bullet"/>
      <w:lvlText w:val="o"/>
      <w:lvlJc w:val="left"/>
      <w:pPr>
        <w:ind w:left="1440" w:hanging="360"/>
      </w:pPr>
      <w:rPr>
        <w:rFonts w:ascii="Courier New" w:hAnsi="Courier New" w:hint="default"/>
      </w:rPr>
    </w:lvl>
    <w:lvl w:ilvl="2" w:tplc="7E8C3D30">
      <w:start w:val="1"/>
      <w:numFmt w:val="bullet"/>
      <w:lvlText w:val=""/>
      <w:lvlJc w:val="left"/>
      <w:pPr>
        <w:ind w:left="2160" w:hanging="360"/>
      </w:pPr>
      <w:rPr>
        <w:rFonts w:ascii="Wingdings" w:hAnsi="Wingdings" w:hint="default"/>
      </w:rPr>
    </w:lvl>
    <w:lvl w:ilvl="3" w:tplc="EC563B10">
      <w:start w:val="1"/>
      <w:numFmt w:val="bullet"/>
      <w:lvlText w:val=""/>
      <w:lvlJc w:val="left"/>
      <w:pPr>
        <w:ind w:left="2880" w:hanging="360"/>
      </w:pPr>
      <w:rPr>
        <w:rFonts w:ascii="Symbol" w:hAnsi="Symbol" w:hint="default"/>
      </w:rPr>
    </w:lvl>
    <w:lvl w:ilvl="4" w:tplc="1E748EB2">
      <w:start w:val="1"/>
      <w:numFmt w:val="bullet"/>
      <w:lvlText w:val="o"/>
      <w:lvlJc w:val="left"/>
      <w:pPr>
        <w:ind w:left="3600" w:hanging="360"/>
      </w:pPr>
      <w:rPr>
        <w:rFonts w:ascii="Courier New" w:hAnsi="Courier New" w:hint="default"/>
      </w:rPr>
    </w:lvl>
    <w:lvl w:ilvl="5" w:tplc="EE0277BC">
      <w:start w:val="1"/>
      <w:numFmt w:val="bullet"/>
      <w:lvlText w:val=""/>
      <w:lvlJc w:val="left"/>
      <w:pPr>
        <w:ind w:left="4320" w:hanging="360"/>
      </w:pPr>
      <w:rPr>
        <w:rFonts w:ascii="Wingdings" w:hAnsi="Wingdings" w:hint="default"/>
      </w:rPr>
    </w:lvl>
    <w:lvl w:ilvl="6" w:tplc="C3785A48">
      <w:start w:val="1"/>
      <w:numFmt w:val="bullet"/>
      <w:lvlText w:val=""/>
      <w:lvlJc w:val="left"/>
      <w:pPr>
        <w:ind w:left="5040" w:hanging="360"/>
      </w:pPr>
      <w:rPr>
        <w:rFonts w:ascii="Symbol" w:hAnsi="Symbol" w:hint="default"/>
      </w:rPr>
    </w:lvl>
    <w:lvl w:ilvl="7" w:tplc="D8CA575C">
      <w:start w:val="1"/>
      <w:numFmt w:val="bullet"/>
      <w:lvlText w:val="o"/>
      <w:lvlJc w:val="left"/>
      <w:pPr>
        <w:ind w:left="5760" w:hanging="360"/>
      </w:pPr>
      <w:rPr>
        <w:rFonts w:ascii="Courier New" w:hAnsi="Courier New" w:hint="default"/>
      </w:rPr>
    </w:lvl>
    <w:lvl w:ilvl="8" w:tplc="E7C89678">
      <w:start w:val="1"/>
      <w:numFmt w:val="bullet"/>
      <w:lvlText w:val=""/>
      <w:lvlJc w:val="left"/>
      <w:pPr>
        <w:ind w:left="6480" w:hanging="360"/>
      </w:pPr>
      <w:rPr>
        <w:rFonts w:ascii="Wingdings" w:hAnsi="Wingdings" w:hint="default"/>
      </w:rPr>
    </w:lvl>
  </w:abstractNum>
  <w:abstractNum w:abstractNumId="4" w15:restartNumberingAfterBreak="0">
    <w:nsid w:val="0B1F7C6B"/>
    <w:multiLevelType w:val="hybridMultilevel"/>
    <w:tmpl w:val="DD769194"/>
    <w:lvl w:ilvl="0" w:tplc="4DA2C6F2">
      <w:start w:val="1"/>
      <w:numFmt w:val="decimal"/>
      <w:lvlText w:val="*"/>
      <w:lvlJc w:val="left"/>
      <w:pPr>
        <w:ind w:left="720" w:hanging="360"/>
      </w:pPr>
    </w:lvl>
    <w:lvl w:ilvl="1" w:tplc="EE34EFDE">
      <w:start w:val="1"/>
      <w:numFmt w:val="lowerLetter"/>
      <w:lvlText w:val="%2."/>
      <w:lvlJc w:val="left"/>
      <w:pPr>
        <w:ind w:left="1440" w:hanging="360"/>
      </w:pPr>
    </w:lvl>
    <w:lvl w:ilvl="2" w:tplc="D004BC42">
      <w:start w:val="1"/>
      <w:numFmt w:val="lowerRoman"/>
      <w:lvlText w:val="%3."/>
      <w:lvlJc w:val="right"/>
      <w:pPr>
        <w:ind w:left="2160" w:hanging="180"/>
      </w:pPr>
    </w:lvl>
    <w:lvl w:ilvl="3" w:tplc="C868D30A">
      <w:start w:val="1"/>
      <w:numFmt w:val="decimal"/>
      <w:lvlText w:val="%4."/>
      <w:lvlJc w:val="left"/>
      <w:pPr>
        <w:ind w:left="2880" w:hanging="360"/>
      </w:pPr>
    </w:lvl>
    <w:lvl w:ilvl="4" w:tplc="BA56025C">
      <w:start w:val="1"/>
      <w:numFmt w:val="lowerLetter"/>
      <w:lvlText w:val="%5."/>
      <w:lvlJc w:val="left"/>
      <w:pPr>
        <w:ind w:left="3600" w:hanging="360"/>
      </w:pPr>
    </w:lvl>
    <w:lvl w:ilvl="5" w:tplc="D6B47928">
      <w:start w:val="1"/>
      <w:numFmt w:val="lowerRoman"/>
      <w:lvlText w:val="%6."/>
      <w:lvlJc w:val="right"/>
      <w:pPr>
        <w:ind w:left="4320" w:hanging="180"/>
      </w:pPr>
    </w:lvl>
    <w:lvl w:ilvl="6" w:tplc="504270BC">
      <w:start w:val="1"/>
      <w:numFmt w:val="decimal"/>
      <w:lvlText w:val="%7."/>
      <w:lvlJc w:val="left"/>
      <w:pPr>
        <w:ind w:left="5040" w:hanging="360"/>
      </w:pPr>
    </w:lvl>
    <w:lvl w:ilvl="7" w:tplc="484ACB32">
      <w:start w:val="1"/>
      <w:numFmt w:val="lowerLetter"/>
      <w:lvlText w:val="%8."/>
      <w:lvlJc w:val="left"/>
      <w:pPr>
        <w:ind w:left="5760" w:hanging="360"/>
      </w:pPr>
    </w:lvl>
    <w:lvl w:ilvl="8" w:tplc="E6EEBD64">
      <w:start w:val="1"/>
      <w:numFmt w:val="lowerRoman"/>
      <w:lvlText w:val="%9."/>
      <w:lvlJc w:val="right"/>
      <w:pPr>
        <w:ind w:left="6480" w:hanging="180"/>
      </w:pPr>
    </w:lvl>
  </w:abstractNum>
  <w:abstractNum w:abstractNumId="5" w15:restartNumberingAfterBreak="0">
    <w:nsid w:val="0D8C3A12"/>
    <w:multiLevelType w:val="hybridMultilevel"/>
    <w:tmpl w:val="AEC66F0A"/>
    <w:lvl w:ilvl="0" w:tplc="57E2CF9C">
      <w:start w:val="1"/>
      <w:numFmt w:val="decimal"/>
      <w:lvlText w:val="%1."/>
      <w:lvlJc w:val="left"/>
      <w:pPr>
        <w:ind w:left="720" w:hanging="360"/>
      </w:pPr>
    </w:lvl>
    <w:lvl w:ilvl="1" w:tplc="39083F1C">
      <w:start w:val="1"/>
      <w:numFmt w:val="lowerLetter"/>
      <w:lvlText w:val="%2."/>
      <w:lvlJc w:val="left"/>
      <w:pPr>
        <w:ind w:left="1440" w:hanging="360"/>
      </w:pPr>
    </w:lvl>
    <w:lvl w:ilvl="2" w:tplc="65A838BE">
      <w:start w:val="1"/>
      <w:numFmt w:val="lowerRoman"/>
      <w:lvlText w:val="%3."/>
      <w:lvlJc w:val="right"/>
      <w:pPr>
        <w:ind w:left="2160" w:hanging="180"/>
      </w:pPr>
    </w:lvl>
    <w:lvl w:ilvl="3" w:tplc="18A00B24">
      <w:start w:val="1"/>
      <w:numFmt w:val="decimal"/>
      <w:lvlText w:val="%4."/>
      <w:lvlJc w:val="left"/>
      <w:pPr>
        <w:ind w:left="2880" w:hanging="360"/>
      </w:pPr>
    </w:lvl>
    <w:lvl w:ilvl="4" w:tplc="BE7403CC">
      <w:start w:val="1"/>
      <w:numFmt w:val="lowerLetter"/>
      <w:lvlText w:val="%5."/>
      <w:lvlJc w:val="left"/>
      <w:pPr>
        <w:ind w:left="3600" w:hanging="360"/>
      </w:pPr>
    </w:lvl>
    <w:lvl w:ilvl="5" w:tplc="EB40BC7C">
      <w:start w:val="1"/>
      <w:numFmt w:val="lowerRoman"/>
      <w:lvlText w:val="%6."/>
      <w:lvlJc w:val="right"/>
      <w:pPr>
        <w:ind w:left="4320" w:hanging="180"/>
      </w:pPr>
    </w:lvl>
    <w:lvl w:ilvl="6" w:tplc="62D85D8A">
      <w:start w:val="1"/>
      <w:numFmt w:val="decimal"/>
      <w:lvlText w:val="%7."/>
      <w:lvlJc w:val="left"/>
      <w:pPr>
        <w:ind w:left="5040" w:hanging="360"/>
      </w:pPr>
    </w:lvl>
    <w:lvl w:ilvl="7" w:tplc="04823F78">
      <w:start w:val="1"/>
      <w:numFmt w:val="lowerLetter"/>
      <w:lvlText w:val="%8."/>
      <w:lvlJc w:val="left"/>
      <w:pPr>
        <w:ind w:left="5760" w:hanging="360"/>
      </w:pPr>
    </w:lvl>
    <w:lvl w:ilvl="8" w:tplc="35C414B8">
      <w:start w:val="1"/>
      <w:numFmt w:val="lowerRoman"/>
      <w:lvlText w:val="%9."/>
      <w:lvlJc w:val="right"/>
      <w:pPr>
        <w:ind w:left="6480" w:hanging="180"/>
      </w:pPr>
    </w:lvl>
  </w:abstractNum>
  <w:abstractNum w:abstractNumId="6" w15:restartNumberingAfterBreak="0">
    <w:nsid w:val="0E8022D1"/>
    <w:multiLevelType w:val="hybridMultilevel"/>
    <w:tmpl w:val="4E209C82"/>
    <w:lvl w:ilvl="0" w:tplc="D1ECC9E2">
      <w:start w:val="1"/>
      <w:numFmt w:val="decimal"/>
      <w:lvlText w:val="*"/>
      <w:lvlJc w:val="left"/>
      <w:pPr>
        <w:ind w:left="720" w:hanging="360"/>
      </w:pPr>
    </w:lvl>
    <w:lvl w:ilvl="1" w:tplc="6344BEE2">
      <w:start w:val="1"/>
      <w:numFmt w:val="lowerLetter"/>
      <w:lvlText w:val="%2."/>
      <w:lvlJc w:val="left"/>
      <w:pPr>
        <w:ind w:left="1440" w:hanging="360"/>
      </w:pPr>
    </w:lvl>
    <w:lvl w:ilvl="2" w:tplc="8CC4B9A2">
      <w:start w:val="1"/>
      <w:numFmt w:val="lowerRoman"/>
      <w:lvlText w:val="%3."/>
      <w:lvlJc w:val="right"/>
      <w:pPr>
        <w:ind w:left="2160" w:hanging="180"/>
      </w:pPr>
    </w:lvl>
    <w:lvl w:ilvl="3" w:tplc="111EE852">
      <w:start w:val="1"/>
      <w:numFmt w:val="decimal"/>
      <w:lvlText w:val="%4."/>
      <w:lvlJc w:val="left"/>
      <w:pPr>
        <w:ind w:left="2880" w:hanging="360"/>
      </w:pPr>
    </w:lvl>
    <w:lvl w:ilvl="4" w:tplc="1DF000DA">
      <w:start w:val="1"/>
      <w:numFmt w:val="lowerLetter"/>
      <w:lvlText w:val="%5."/>
      <w:lvlJc w:val="left"/>
      <w:pPr>
        <w:ind w:left="3600" w:hanging="360"/>
      </w:pPr>
    </w:lvl>
    <w:lvl w:ilvl="5" w:tplc="0D4803FC">
      <w:start w:val="1"/>
      <w:numFmt w:val="lowerRoman"/>
      <w:lvlText w:val="%6."/>
      <w:lvlJc w:val="right"/>
      <w:pPr>
        <w:ind w:left="4320" w:hanging="180"/>
      </w:pPr>
    </w:lvl>
    <w:lvl w:ilvl="6" w:tplc="336AD7A4">
      <w:start w:val="1"/>
      <w:numFmt w:val="decimal"/>
      <w:lvlText w:val="%7."/>
      <w:lvlJc w:val="left"/>
      <w:pPr>
        <w:ind w:left="5040" w:hanging="360"/>
      </w:pPr>
    </w:lvl>
    <w:lvl w:ilvl="7" w:tplc="5276D508">
      <w:start w:val="1"/>
      <w:numFmt w:val="lowerLetter"/>
      <w:lvlText w:val="%8."/>
      <w:lvlJc w:val="left"/>
      <w:pPr>
        <w:ind w:left="5760" w:hanging="360"/>
      </w:pPr>
    </w:lvl>
    <w:lvl w:ilvl="8" w:tplc="28243238">
      <w:start w:val="1"/>
      <w:numFmt w:val="lowerRoman"/>
      <w:lvlText w:val="%9."/>
      <w:lvlJc w:val="right"/>
      <w:pPr>
        <w:ind w:left="6480" w:hanging="180"/>
      </w:pPr>
    </w:lvl>
  </w:abstractNum>
  <w:abstractNum w:abstractNumId="7" w15:restartNumberingAfterBreak="0">
    <w:nsid w:val="101AE4A8"/>
    <w:multiLevelType w:val="hybridMultilevel"/>
    <w:tmpl w:val="DD4AEC10"/>
    <w:lvl w:ilvl="0" w:tplc="AD8EC3A2">
      <w:start w:val="1"/>
      <w:numFmt w:val="decimal"/>
      <w:lvlText w:val="%1."/>
      <w:lvlJc w:val="left"/>
      <w:pPr>
        <w:ind w:left="720" w:hanging="360"/>
      </w:pPr>
    </w:lvl>
    <w:lvl w:ilvl="1" w:tplc="A4A03AA0">
      <w:start w:val="1"/>
      <w:numFmt w:val="lowerLetter"/>
      <w:lvlText w:val="%2."/>
      <w:lvlJc w:val="left"/>
      <w:pPr>
        <w:ind w:left="1440" w:hanging="360"/>
      </w:pPr>
    </w:lvl>
    <w:lvl w:ilvl="2" w:tplc="77ACA6F0">
      <w:start w:val="1"/>
      <w:numFmt w:val="lowerRoman"/>
      <w:lvlText w:val="%3."/>
      <w:lvlJc w:val="right"/>
      <w:pPr>
        <w:ind w:left="2160" w:hanging="180"/>
      </w:pPr>
    </w:lvl>
    <w:lvl w:ilvl="3" w:tplc="B0E83A94">
      <w:start w:val="1"/>
      <w:numFmt w:val="decimal"/>
      <w:lvlText w:val="%4."/>
      <w:lvlJc w:val="left"/>
      <w:pPr>
        <w:ind w:left="2880" w:hanging="360"/>
      </w:pPr>
    </w:lvl>
    <w:lvl w:ilvl="4" w:tplc="D03AD628">
      <w:start w:val="1"/>
      <w:numFmt w:val="lowerLetter"/>
      <w:lvlText w:val="%5."/>
      <w:lvlJc w:val="left"/>
      <w:pPr>
        <w:ind w:left="3600" w:hanging="360"/>
      </w:pPr>
    </w:lvl>
    <w:lvl w:ilvl="5" w:tplc="51B4C874">
      <w:start w:val="1"/>
      <w:numFmt w:val="lowerRoman"/>
      <w:lvlText w:val="%6."/>
      <w:lvlJc w:val="right"/>
      <w:pPr>
        <w:ind w:left="4320" w:hanging="180"/>
      </w:pPr>
    </w:lvl>
    <w:lvl w:ilvl="6" w:tplc="A8B6FDF6">
      <w:start w:val="1"/>
      <w:numFmt w:val="decimal"/>
      <w:lvlText w:val="%7."/>
      <w:lvlJc w:val="left"/>
      <w:pPr>
        <w:ind w:left="5040" w:hanging="360"/>
      </w:pPr>
    </w:lvl>
    <w:lvl w:ilvl="7" w:tplc="951CE8B4">
      <w:start w:val="1"/>
      <w:numFmt w:val="lowerLetter"/>
      <w:lvlText w:val="%8."/>
      <w:lvlJc w:val="left"/>
      <w:pPr>
        <w:ind w:left="5760" w:hanging="360"/>
      </w:pPr>
    </w:lvl>
    <w:lvl w:ilvl="8" w:tplc="0500258A">
      <w:start w:val="1"/>
      <w:numFmt w:val="lowerRoman"/>
      <w:lvlText w:val="%9."/>
      <w:lvlJc w:val="right"/>
      <w:pPr>
        <w:ind w:left="6480" w:hanging="180"/>
      </w:pPr>
    </w:lvl>
  </w:abstractNum>
  <w:abstractNum w:abstractNumId="8" w15:restartNumberingAfterBreak="0">
    <w:nsid w:val="1262423A"/>
    <w:multiLevelType w:val="hybridMultilevel"/>
    <w:tmpl w:val="626C23B8"/>
    <w:lvl w:ilvl="0" w:tplc="AD344DCC">
      <w:start w:val="5"/>
      <w:numFmt w:val="decimal"/>
      <w:lvlText w:val="%1."/>
      <w:lvlJc w:val="left"/>
      <w:pPr>
        <w:ind w:left="720" w:hanging="360"/>
      </w:pPr>
    </w:lvl>
    <w:lvl w:ilvl="1" w:tplc="D98433E8">
      <w:start w:val="1"/>
      <w:numFmt w:val="lowerLetter"/>
      <w:lvlText w:val="%2."/>
      <w:lvlJc w:val="left"/>
      <w:pPr>
        <w:ind w:left="1440" w:hanging="360"/>
      </w:pPr>
    </w:lvl>
    <w:lvl w:ilvl="2" w:tplc="B0621084">
      <w:start w:val="1"/>
      <w:numFmt w:val="lowerRoman"/>
      <w:lvlText w:val="%3."/>
      <w:lvlJc w:val="right"/>
      <w:pPr>
        <w:ind w:left="2160" w:hanging="180"/>
      </w:pPr>
    </w:lvl>
    <w:lvl w:ilvl="3" w:tplc="DD8CCE14">
      <w:start w:val="1"/>
      <w:numFmt w:val="decimal"/>
      <w:lvlText w:val="%4."/>
      <w:lvlJc w:val="left"/>
      <w:pPr>
        <w:ind w:left="2880" w:hanging="360"/>
      </w:pPr>
    </w:lvl>
    <w:lvl w:ilvl="4" w:tplc="70C4B1DE">
      <w:start w:val="1"/>
      <w:numFmt w:val="lowerLetter"/>
      <w:lvlText w:val="%5."/>
      <w:lvlJc w:val="left"/>
      <w:pPr>
        <w:ind w:left="3600" w:hanging="360"/>
      </w:pPr>
    </w:lvl>
    <w:lvl w:ilvl="5" w:tplc="3918978C">
      <w:start w:val="1"/>
      <w:numFmt w:val="lowerRoman"/>
      <w:lvlText w:val="%6."/>
      <w:lvlJc w:val="right"/>
      <w:pPr>
        <w:ind w:left="4320" w:hanging="180"/>
      </w:pPr>
    </w:lvl>
    <w:lvl w:ilvl="6" w:tplc="66681868">
      <w:start w:val="1"/>
      <w:numFmt w:val="decimal"/>
      <w:lvlText w:val="%7."/>
      <w:lvlJc w:val="left"/>
      <w:pPr>
        <w:ind w:left="5040" w:hanging="360"/>
      </w:pPr>
    </w:lvl>
    <w:lvl w:ilvl="7" w:tplc="C5BE95B8">
      <w:start w:val="1"/>
      <w:numFmt w:val="lowerLetter"/>
      <w:lvlText w:val="%8."/>
      <w:lvlJc w:val="left"/>
      <w:pPr>
        <w:ind w:left="5760" w:hanging="360"/>
      </w:pPr>
    </w:lvl>
    <w:lvl w:ilvl="8" w:tplc="271268A6">
      <w:start w:val="1"/>
      <w:numFmt w:val="lowerRoman"/>
      <w:lvlText w:val="%9."/>
      <w:lvlJc w:val="right"/>
      <w:pPr>
        <w:ind w:left="6480" w:hanging="180"/>
      </w:pPr>
    </w:lvl>
  </w:abstractNum>
  <w:abstractNum w:abstractNumId="9" w15:restartNumberingAfterBreak="0">
    <w:nsid w:val="13B7796E"/>
    <w:multiLevelType w:val="hybridMultilevel"/>
    <w:tmpl w:val="7C123B7A"/>
    <w:lvl w:ilvl="0" w:tplc="345873B6">
      <w:start w:val="1"/>
      <w:numFmt w:val="lowerLetter"/>
      <w:lvlText w:val="%1."/>
      <w:lvlJc w:val="left"/>
      <w:pPr>
        <w:ind w:left="720" w:hanging="360"/>
      </w:pPr>
    </w:lvl>
    <w:lvl w:ilvl="1" w:tplc="AA0E8D6A">
      <w:start w:val="1"/>
      <w:numFmt w:val="lowerLetter"/>
      <w:lvlText w:val="%2."/>
      <w:lvlJc w:val="left"/>
      <w:pPr>
        <w:ind w:left="1440" w:hanging="360"/>
      </w:pPr>
    </w:lvl>
    <w:lvl w:ilvl="2" w:tplc="C7E420F6">
      <w:start w:val="1"/>
      <w:numFmt w:val="lowerRoman"/>
      <w:lvlText w:val="%3."/>
      <w:lvlJc w:val="right"/>
      <w:pPr>
        <w:ind w:left="2160" w:hanging="180"/>
      </w:pPr>
    </w:lvl>
    <w:lvl w:ilvl="3" w:tplc="BFD27520">
      <w:start w:val="1"/>
      <w:numFmt w:val="decimal"/>
      <w:lvlText w:val="%4."/>
      <w:lvlJc w:val="left"/>
      <w:pPr>
        <w:ind w:left="2880" w:hanging="360"/>
      </w:pPr>
    </w:lvl>
    <w:lvl w:ilvl="4" w:tplc="D4DC7200">
      <w:start w:val="1"/>
      <w:numFmt w:val="lowerLetter"/>
      <w:lvlText w:val="%5."/>
      <w:lvlJc w:val="left"/>
      <w:pPr>
        <w:ind w:left="3600" w:hanging="360"/>
      </w:pPr>
    </w:lvl>
    <w:lvl w:ilvl="5" w:tplc="EF7C1340">
      <w:start w:val="1"/>
      <w:numFmt w:val="lowerRoman"/>
      <w:lvlText w:val="%6."/>
      <w:lvlJc w:val="right"/>
      <w:pPr>
        <w:ind w:left="4320" w:hanging="180"/>
      </w:pPr>
    </w:lvl>
    <w:lvl w:ilvl="6" w:tplc="BF1ACF4E">
      <w:start w:val="1"/>
      <w:numFmt w:val="decimal"/>
      <w:lvlText w:val="%7."/>
      <w:lvlJc w:val="left"/>
      <w:pPr>
        <w:ind w:left="5040" w:hanging="360"/>
      </w:pPr>
    </w:lvl>
    <w:lvl w:ilvl="7" w:tplc="7F34640C">
      <w:start w:val="1"/>
      <w:numFmt w:val="lowerLetter"/>
      <w:lvlText w:val="%8."/>
      <w:lvlJc w:val="left"/>
      <w:pPr>
        <w:ind w:left="5760" w:hanging="360"/>
      </w:pPr>
    </w:lvl>
    <w:lvl w:ilvl="8" w:tplc="85046DA6">
      <w:start w:val="1"/>
      <w:numFmt w:val="lowerRoman"/>
      <w:lvlText w:val="%9."/>
      <w:lvlJc w:val="right"/>
      <w:pPr>
        <w:ind w:left="6480" w:hanging="180"/>
      </w:pPr>
    </w:lvl>
  </w:abstractNum>
  <w:abstractNum w:abstractNumId="10" w15:restartNumberingAfterBreak="0">
    <w:nsid w:val="15A3E695"/>
    <w:multiLevelType w:val="hybridMultilevel"/>
    <w:tmpl w:val="C01A5500"/>
    <w:lvl w:ilvl="0" w:tplc="4E548622">
      <w:start w:val="1"/>
      <w:numFmt w:val="decimal"/>
      <w:lvlText w:val="%1."/>
      <w:lvlJc w:val="left"/>
      <w:pPr>
        <w:ind w:left="720" w:hanging="360"/>
      </w:pPr>
    </w:lvl>
    <w:lvl w:ilvl="1" w:tplc="579C71BE">
      <w:start w:val="1"/>
      <w:numFmt w:val="lowerLetter"/>
      <w:lvlText w:val="%2."/>
      <w:lvlJc w:val="left"/>
      <w:pPr>
        <w:ind w:left="1440" w:hanging="360"/>
      </w:pPr>
    </w:lvl>
    <w:lvl w:ilvl="2" w:tplc="000E6CBA">
      <w:start w:val="1"/>
      <w:numFmt w:val="lowerRoman"/>
      <w:lvlText w:val="%3."/>
      <w:lvlJc w:val="right"/>
      <w:pPr>
        <w:ind w:left="2160" w:hanging="180"/>
      </w:pPr>
    </w:lvl>
    <w:lvl w:ilvl="3" w:tplc="8E968074">
      <w:start w:val="1"/>
      <w:numFmt w:val="decimal"/>
      <w:lvlText w:val="%4."/>
      <w:lvlJc w:val="left"/>
      <w:pPr>
        <w:ind w:left="2880" w:hanging="360"/>
      </w:pPr>
    </w:lvl>
    <w:lvl w:ilvl="4" w:tplc="5D98061A">
      <w:start w:val="1"/>
      <w:numFmt w:val="lowerLetter"/>
      <w:lvlText w:val="%5."/>
      <w:lvlJc w:val="left"/>
      <w:pPr>
        <w:ind w:left="3600" w:hanging="360"/>
      </w:pPr>
    </w:lvl>
    <w:lvl w:ilvl="5" w:tplc="7AD81E6E">
      <w:start w:val="1"/>
      <w:numFmt w:val="lowerRoman"/>
      <w:lvlText w:val="%6."/>
      <w:lvlJc w:val="right"/>
      <w:pPr>
        <w:ind w:left="4320" w:hanging="180"/>
      </w:pPr>
    </w:lvl>
    <w:lvl w:ilvl="6" w:tplc="A7760242">
      <w:start w:val="1"/>
      <w:numFmt w:val="decimal"/>
      <w:lvlText w:val="%7."/>
      <w:lvlJc w:val="left"/>
      <w:pPr>
        <w:ind w:left="5040" w:hanging="360"/>
      </w:pPr>
    </w:lvl>
    <w:lvl w:ilvl="7" w:tplc="EF50691A">
      <w:start w:val="1"/>
      <w:numFmt w:val="lowerLetter"/>
      <w:lvlText w:val="%8."/>
      <w:lvlJc w:val="left"/>
      <w:pPr>
        <w:ind w:left="5760" w:hanging="360"/>
      </w:pPr>
    </w:lvl>
    <w:lvl w:ilvl="8" w:tplc="6C14D502">
      <w:start w:val="1"/>
      <w:numFmt w:val="lowerRoman"/>
      <w:lvlText w:val="%9."/>
      <w:lvlJc w:val="right"/>
      <w:pPr>
        <w:ind w:left="6480" w:hanging="180"/>
      </w:pPr>
    </w:lvl>
  </w:abstractNum>
  <w:abstractNum w:abstractNumId="11" w15:restartNumberingAfterBreak="0">
    <w:nsid w:val="1846BE8E"/>
    <w:multiLevelType w:val="hybridMultilevel"/>
    <w:tmpl w:val="ACEC6792"/>
    <w:lvl w:ilvl="0" w:tplc="BBD2E180">
      <w:start w:val="1"/>
      <w:numFmt w:val="decimal"/>
      <w:lvlText w:val="%1."/>
      <w:lvlJc w:val="left"/>
      <w:pPr>
        <w:ind w:left="720" w:hanging="360"/>
      </w:pPr>
    </w:lvl>
    <w:lvl w:ilvl="1" w:tplc="7C4CD362">
      <w:start w:val="1"/>
      <w:numFmt w:val="lowerLetter"/>
      <w:lvlText w:val="%2."/>
      <w:lvlJc w:val="left"/>
      <w:pPr>
        <w:ind w:left="1440" w:hanging="360"/>
      </w:pPr>
    </w:lvl>
    <w:lvl w:ilvl="2" w:tplc="F6A0DFA6">
      <w:start w:val="1"/>
      <w:numFmt w:val="lowerRoman"/>
      <w:lvlText w:val="%3."/>
      <w:lvlJc w:val="right"/>
      <w:pPr>
        <w:ind w:left="2160" w:hanging="180"/>
      </w:pPr>
    </w:lvl>
    <w:lvl w:ilvl="3" w:tplc="81DE8CAE">
      <w:start w:val="1"/>
      <w:numFmt w:val="decimal"/>
      <w:lvlText w:val="%4."/>
      <w:lvlJc w:val="left"/>
      <w:pPr>
        <w:ind w:left="2880" w:hanging="360"/>
      </w:pPr>
    </w:lvl>
    <w:lvl w:ilvl="4" w:tplc="8FDED51E">
      <w:start w:val="1"/>
      <w:numFmt w:val="lowerLetter"/>
      <w:lvlText w:val="%5."/>
      <w:lvlJc w:val="left"/>
      <w:pPr>
        <w:ind w:left="3600" w:hanging="360"/>
      </w:pPr>
    </w:lvl>
    <w:lvl w:ilvl="5" w:tplc="A1084CE6">
      <w:start w:val="1"/>
      <w:numFmt w:val="lowerRoman"/>
      <w:lvlText w:val="%6."/>
      <w:lvlJc w:val="right"/>
      <w:pPr>
        <w:ind w:left="4320" w:hanging="180"/>
      </w:pPr>
    </w:lvl>
    <w:lvl w:ilvl="6" w:tplc="787E1F2E">
      <w:start w:val="1"/>
      <w:numFmt w:val="decimal"/>
      <w:lvlText w:val="%7."/>
      <w:lvlJc w:val="left"/>
      <w:pPr>
        <w:ind w:left="5040" w:hanging="360"/>
      </w:pPr>
    </w:lvl>
    <w:lvl w:ilvl="7" w:tplc="8F10EEC6">
      <w:start w:val="1"/>
      <w:numFmt w:val="lowerLetter"/>
      <w:lvlText w:val="%8."/>
      <w:lvlJc w:val="left"/>
      <w:pPr>
        <w:ind w:left="5760" w:hanging="360"/>
      </w:pPr>
    </w:lvl>
    <w:lvl w:ilvl="8" w:tplc="C3F63510">
      <w:start w:val="1"/>
      <w:numFmt w:val="lowerRoman"/>
      <w:lvlText w:val="%9."/>
      <w:lvlJc w:val="right"/>
      <w:pPr>
        <w:ind w:left="6480" w:hanging="180"/>
      </w:pPr>
    </w:lvl>
  </w:abstractNum>
  <w:abstractNum w:abstractNumId="12" w15:restartNumberingAfterBreak="0">
    <w:nsid w:val="19FFA5EE"/>
    <w:multiLevelType w:val="hybridMultilevel"/>
    <w:tmpl w:val="84A8B19E"/>
    <w:lvl w:ilvl="0" w:tplc="A7D65888">
      <w:start w:val="1"/>
      <w:numFmt w:val="upperLetter"/>
      <w:lvlText w:val="(%1)"/>
      <w:lvlJc w:val="left"/>
      <w:pPr>
        <w:ind w:left="720" w:hanging="360"/>
      </w:pPr>
    </w:lvl>
    <w:lvl w:ilvl="1" w:tplc="C8CCDB26">
      <w:start w:val="1"/>
      <w:numFmt w:val="lowerLetter"/>
      <w:lvlText w:val="%2."/>
      <w:lvlJc w:val="left"/>
      <w:pPr>
        <w:ind w:left="1440" w:hanging="360"/>
      </w:pPr>
    </w:lvl>
    <w:lvl w:ilvl="2" w:tplc="D588669C">
      <w:start w:val="1"/>
      <w:numFmt w:val="lowerRoman"/>
      <w:lvlText w:val="%3."/>
      <w:lvlJc w:val="right"/>
      <w:pPr>
        <w:ind w:left="2160" w:hanging="180"/>
      </w:pPr>
    </w:lvl>
    <w:lvl w:ilvl="3" w:tplc="0EB81A9E">
      <w:start w:val="1"/>
      <w:numFmt w:val="decimal"/>
      <w:lvlText w:val="%4."/>
      <w:lvlJc w:val="left"/>
      <w:pPr>
        <w:ind w:left="2880" w:hanging="360"/>
      </w:pPr>
    </w:lvl>
    <w:lvl w:ilvl="4" w:tplc="7F8A3852">
      <w:start w:val="1"/>
      <w:numFmt w:val="lowerLetter"/>
      <w:lvlText w:val="%5."/>
      <w:lvlJc w:val="left"/>
      <w:pPr>
        <w:ind w:left="3600" w:hanging="360"/>
      </w:pPr>
    </w:lvl>
    <w:lvl w:ilvl="5" w:tplc="323EF962">
      <w:start w:val="1"/>
      <w:numFmt w:val="lowerRoman"/>
      <w:lvlText w:val="%6."/>
      <w:lvlJc w:val="right"/>
      <w:pPr>
        <w:ind w:left="4320" w:hanging="180"/>
      </w:pPr>
    </w:lvl>
    <w:lvl w:ilvl="6" w:tplc="DD84BCE8">
      <w:start w:val="1"/>
      <w:numFmt w:val="decimal"/>
      <w:lvlText w:val="%7."/>
      <w:lvlJc w:val="left"/>
      <w:pPr>
        <w:ind w:left="5040" w:hanging="360"/>
      </w:pPr>
    </w:lvl>
    <w:lvl w:ilvl="7" w:tplc="C4AEE760">
      <w:start w:val="1"/>
      <w:numFmt w:val="lowerLetter"/>
      <w:lvlText w:val="%8."/>
      <w:lvlJc w:val="left"/>
      <w:pPr>
        <w:ind w:left="5760" w:hanging="360"/>
      </w:pPr>
    </w:lvl>
    <w:lvl w:ilvl="8" w:tplc="F9DAB42C">
      <w:start w:val="1"/>
      <w:numFmt w:val="lowerRoman"/>
      <w:lvlText w:val="%9."/>
      <w:lvlJc w:val="right"/>
      <w:pPr>
        <w:ind w:left="6480" w:hanging="180"/>
      </w:pPr>
    </w:lvl>
  </w:abstractNum>
  <w:abstractNum w:abstractNumId="13" w15:restartNumberingAfterBreak="0">
    <w:nsid w:val="1CD9DCBB"/>
    <w:multiLevelType w:val="hybridMultilevel"/>
    <w:tmpl w:val="2EC46FBA"/>
    <w:lvl w:ilvl="0" w:tplc="CE309300">
      <w:start w:val="1"/>
      <w:numFmt w:val="decimal"/>
      <w:lvlText w:val="•"/>
      <w:lvlJc w:val="left"/>
      <w:pPr>
        <w:ind w:left="720" w:hanging="360"/>
      </w:pPr>
    </w:lvl>
    <w:lvl w:ilvl="1" w:tplc="CBAE571E">
      <w:start w:val="1"/>
      <w:numFmt w:val="lowerLetter"/>
      <w:lvlText w:val="%2."/>
      <w:lvlJc w:val="left"/>
      <w:pPr>
        <w:ind w:left="1440" w:hanging="360"/>
      </w:pPr>
    </w:lvl>
    <w:lvl w:ilvl="2" w:tplc="86283B38">
      <w:start w:val="1"/>
      <w:numFmt w:val="lowerRoman"/>
      <w:lvlText w:val="%3."/>
      <w:lvlJc w:val="right"/>
      <w:pPr>
        <w:ind w:left="2160" w:hanging="180"/>
      </w:pPr>
    </w:lvl>
    <w:lvl w:ilvl="3" w:tplc="57BC1D4C">
      <w:start w:val="1"/>
      <w:numFmt w:val="decimal"/>
      <w:lvlText w:val="%4."/>
      <w:lvlJc w:val="left"/>
      <w:pPr>
        <w:ind w:left="2880" w:hanging="360"/>
      </w:pPr>
    </w:lvl>
    <w:lvl w:ilvl="4" w:tplc="44F02C64">
      <w:start w:val="1"/>
      <w:numFmt w:val="lowerLetter"/>
      <w:lvlText w:val="%5."/>
      <w:lvlJc w:val="left"/>
      <w:pPr>
        <w:ind w:left="3600" w:hanging="360"/>
      </w:pPr>
    </w:lvl>
    <w:lvl w:ilvl="5" w:tplc="6EB48924">
      <w:start w:val="1"/>
      <w:numFmt w:val="lowerRoman"/>
      <w:lvlText w:val="%6."/>
      <w:lvlJc w:val="right"/>
      <w:pPr>
        <w:ind w:left="4320" w:hanging="180"/>
      </w:pPr>
    </w:lvl>
    <w:lvl w:ilvl="6" w:tplc="A1FA71D6">
      <w:start w:val="1"/>
      <w:numFmt w:val="decimal"/>
      <w:lvlText w:val="%7."/>
      <w:lvlJc w:val="left"/>
      <w:pPr>
        <w:ind w:left="5040" w:hanging="360"/>
      </w:pPr>
    </w:lvl>
    <w:lvl w:ilvl="7" w:tplc="87AA1F2E">
      <w:start w:val="1"/>
      <w:numFmt w:val="lowerLetter"/>
      <w:lvlText w:val="%8."/>
      <w:lvlJc w:val="left"/>
      <w:pPr>
        <w:ind w:left="5760" w:hanging="360"/>
      </w:pPr>
    </w:lvl>
    <w:lvl w:ilvl="8" w:tplc="84AC1F36">
      <w:start w:val="1"/>
      <w:numFmt w:val="lowerRoman"/>
      <w:lvlText w:val="%9."/>
      <w:lvlJc w:val="right"/>
      <w:pPr>
        <w:ind w:left="6480" w:hanging="180"/>
      </w:pPr>
    </w:lvl>
  </w:abstractNum>
  <w:abstractNum w:abstractNumId="14" w15:restartNumberingAfterBreak="0">
    <w:nsid w:val="1D04619B"/>
    <w:multiLevelType w:val="hybridMultilevel"/>
    <w:tmpl w:val="131C8260"/>
    <w:lvl w:ilvl="0" w:tplc="008EABE0">
      <w:start w:val="1"/>
      <w:numFmt w:val="decimal"/>
      <w:lvlText w:val="*"/>
      <w:lvlJc w:val="left"/>
      <w:pPr>
        <w:ind w:left="720" w:hanging="360"/>
      </w:pPr>
    </w:lvl>
    <w:lvl w:ilvl="1" w:tplc="58F294CE">
      <w:start w:val="1"/>
      <w:numFmt w:val="lowerLetter"/>
      <w:lvlText w:val="%2."/>
      <w:lvlJc w:val="left"/>
      <w:pPr>
        <w:ind w:left="1440" w:hanging="360"/>
      </w:pPr>
    </w:lvl>
    <w:lvl w:ilvl="2" w:tplc="10CA84F6">
      <w:start w:val="1"/>
      <w:numFmt w:val="lowerRoman"/>
      <w:lvlText w:val="%3."/>
      <w:lvlJc w:val="right"/>
      <w:pPr>
        <w:ind w:left="2160" w:hanging="180"/>
      </w:pPr>
    </w:lvl>
    <w:lvl w:ilvl="3" w:tplc="585ADC56">
      <w:start w:val="1"/>
      <w:numFmt w:val="decimal"/>
      <w:lvlText w:val="%4."/>
      <w:lvlJc w:val="left"/>
      <w:pPr>
        <w:ind w:left="2880" w:hanging="360"/>
      </w:pPr>
    </w:lvl>
    <w:lvl w:ilvl="4" w:tplc="49EA2E9C">
      <w:start w:val="1"/>
      <w:numFmt w:val="lowerLetter"/>
      <w:lvlText w:val="%5."/>
      <w:lvlJc w:val="left"/>
      <w:pPr>
        <w:ind w:left="3600" w:hanging="360"/>
      </w:pPr>
    </w:lvl>
    <w:lvl w:ilvl="5" w:tplc="83548CC8">
      <w:start w:val="1"/>
      <w:numFmt w:val="lowerRoman"/>
      <w:lvlText w:val="%6."/>
      <w:lvlJc w:val="right"/>
      <w:pPr>
        <w:ind w:left="4320" w:hanging="180"/>
      </w:pPr>
    </w:lvl>
    <w:lvl w:ilvl="6" w:tplc="65C809A2">
      <w:start w:val="1"/>
      <w:numFmt w:val="decimal"/>
      <w:lvlText w:val="%7."/>
      <w:lvlJc w:val="left"/>
      <w:pPr>
        <w:ind w:left="5040" w:hanging="360"/>
      </w:pPr>
    </w:lvl>
    <w:lvl w:ilvl="7" w:tplc="0CB4B93E">
      <w:start w:val="1"/>
      <w:numFmt w:val="lowerLetter"/>
      <w:lvlText w:val="%8."/>
      <w:lvlJc w:val="left"/>
      <w:pPr>
        <w:ind w:left="5760" w:hanging="360"/>
      </w:pPr>
    </w:lvl>
    <w:lvl w:ilvl="8" w:tplc="F98C11D8">
      <w:start w:val="1"/>
      <w:numFmt w:val="lowerRoman"/>
      <w:lvlText w:val="%9."/>
      <w:lvlJc w:val="right"/>
      <w:pPr>
        <w:ind w:left="6480" w:hanging="180"/>
      </w:pPr>
    </w:lvl>
  </w:abstractNum>
  <w:abstractNum w:abstractNumId="15" w15:restartNumberingAfterBreak="0">
    <w:nsid w:val="205CC484"/>
    <w:multiLevelType w:val="hybridMultilevel"/>
    <w:tmpl w:val="15E69480"/>
    <w:lvl w:ilvl="0" w:tplc="75581FB6">
      <w:start w:val="1"/>
      <w:numFmt w:val="decimal"/>
      <w:lvlText w:val="*"/>
      <w:lvlJc w:val="left"/>
      <w:pPr>
        <w:ind w:left="720" w:hanging="360"/>
      </w:pPr>
    </w:lvl>
    <w:lvl w:ilvl="1" w:tplc="F9A4CB42">
      <w:start w:val="1"/>
      <w:numFmt w:val="lowerLetter"/>
      <w:lvlText w:val="%2."/>
      <w:lvlJc w:val="left"/>
      <w:pPr>
        <w:ind w:left="1440" w:hanging="360"/>
      </w:pPr>
    </w:lvl>
    <w:lvl w:ilvl="2" w:tplc="2C1EF8C0">
      <w:start w:val="1"/>
      <w:numFmt w:val="lowerRoman"/>
      <w:lvlText w:val="%3."/>
      <w:lvlJc w:val="right"/>
      <w:pPr>
        <w:ind w:left="2160" w:hanging="180"/>
      </w:pPr>
    </w:lvl>
    <w:lvl w:ilvl="3" w:tplc="9202E1E4">
      <w:start w:val="1"/>
      <w:numFmt w:val="decimal"/>
      <w:lvlText w:val="%4."/>
      <w:lvlJc w:val="left"/>
      <w:pPr>
        <w:ind w:left="2880" w:hanging="360"/>
      </w:pPr>
    </w:lvl>
    <w:lvl w:ilvl="4" w:tplc="83BEA110">
      <w:start w:val="1"/>
      <w:numFmt w:val="lowerLetter"/>
      <w:lvlText w:val="%5."/>
      <w:lvlJc w:val="left"/>
      <w:pPr>
        <w:ind w:left="3600" w:hanging="360"/>
      </w:pPr>
    </w:lvl>
    <w:lvl w:ilvl="5" w:tplc="8DA6BAE8">
      <w:start w:val="1"/>
      <w:numFmt w:val="lowerRoman"/>
      <w:lvlText w:val="%6."/>
      <w:lvlJc w:val="right"/>
      <w:pPr>
        <w:ind w:left="4320" w:hanging="180"/>
      </w:pPr>
    </w:lvl>
    <w:lvl w:ilvl="6" w:tplc="D8E8BAF0">
      <w:start w:val="1"/>
      <w:numFmt w:val="decimal"/>
      <w:lvlText w:val="%7."/>
      <w:lvlJc w:val="left"/>
      <w:pPr>
        <w:ind w:left="5040" w:hanging="360"/>
      </w:pPr>
    </w:lvl>
    <w:lvl w:ilvl="7" w:tplc="1DC451A6">
      <w:start w:val="1"/>
      <w:numFmt w:val="lowerLetter"/>
      <w:lvlText w:val="%8."/>
      <w:lvlJc w:val="left"/>
      <w:pPr>
        <w:ind w:left="5760" w:hanging="360"/>
      </w:pPr>
    </w:lvl>
    <w:lvl w:ilvl="8" w:tplc="CFD8298A">
      <w:start w:val="1"/>
      <w:numFmt w:val="lowerRoman"/>
      <w:lvlText w:val="%9."/>
      <w:lvlJc w:val="right"/>
      <w:pPr>
        <w:ind w:left="6480" w:hanging="180"/>
      </w:pPr>
    </w:lvl>
  </w:abstractNum>
  <w:abstractNum w:abstractNumId="16" w15:restartNumberingAfterBreak="0">
    <w:nsid w:val="2162F896"/>
    <w:multiLevelType w:val="hybridMultilevel"/>
    <w:tmpl w:val="ED183200"/>
    <w:lvl w:ilvl="0" w:tplc="8DDE1442">
      <w:start w:val="1"/>
      <w:numFmt w:val="decimal"/>
      <w:lvlText w:val="%1."/>
      <w:lvlJc w:val="left"/>
      <w:pPr>
        <w:ind w:left="720" w:hanging="360"/>
      </w:pPr>
    </w:lvl>
    <w:lvl w:ilvl="1" w:tplc="AF7EDF84">
      <w:start w:val="1"/>
      <w:numFmt w:val="lowerLetter"/>
      <w:lvlText w:val="%2."/>
      <w:lvlJc w:val="left"/>
      <w:pPr>
        <w:ind w:left="1440" w:hanging="360"/>
      </w:pPr>
    </w:lvl>
    <w:lvl w:ilvl="2" w:tplc="540495EC">
      <w:start w:val="1"/>
      <w:numFmt w:val="lowerRoman"/>
      <w:lvlText w:val="%3."/>
      <w:lvlJc w:val="right"/>
      <w:pPr>
        <w:ind w:left="2160" w:hanging="180"/>
      </w:pPr>
    </w:lvl>
    <w:lvl w:ilvl="3" w:tplc="F05A518E">
      <w:start w:val="1"/>
      <w:numFmt w:val="decimal"/>
      <w:lvlText w:val="%4."/>
      <w:lvlJc w:val="left"/>
      <w:pPr>
        <w:ind w:left="2880" w:hanging="360"/>
      </w:pPr>
    </w:lvl>
    <w:lvl w:ilvl="4" w:tplc="19CAACB6">
      <w:start w:val="1"/>
      <w:numFmt w:val="lowerLetter"/>
      <w:lvlText w:val="%5."/>
      <w:lvlJc w:val="left"/>
      <w:pPr>
        <w:ind w:left="3600" w:hanging="360"/>
      </w:pPr>
    </w:lvl>
    <w:lvl w:ilvl="5" w:tplc="2E14254C">
      <w:start w:val="1"/>
      <w:numFmt w:val="lowerRoman"/>
      <w:lvlText w:val="%6."/>
      <w:lvlJc w:val="right"/>
      <w:pPr>
        <w:ind w:left="4320" w:hanging="180"/>
      </w:pPr>
    </w:lvl>
    <w:lvl w:ilvl="6" w:tplc="47ECB3A6">
      <w:start w:val="1"/>
      <w:numFmt w:val="decimal"/>
      <w:lvlText w:val="%7."/>
      <w:lvlJc w:val="left"/>
      <w:pPr>
        <w:ind w:left="5040" w:hanging="360"/>
      </w:pPr>
    </w:lvl>
    <w:lvl w:ilvl="7" w:tplc="595ED98A">
      <w:start w:val="1"/>
      <w:numFmt w:val="lowerLetter"/>
      <w:lvlText w:val="%8."/>
      <w:lvlJc w:val="left"/>
      <w:pPr>
        <w:ind w:left="5760" w:hanging="360"/>
      </w:pPr>
    </w:lvl>
    <w:lvl w:ilvl="8" w:tplc="1F7632DC">
      <w:start w:val="1"/>
      <w:numFmt w:val="lowerRoman"/>
      <w:lvlText w:val="%9."/>
      <w:lvlJc w:val="right"/>
      <w:pPr>
        <w:ind w:left="6480" w:hanging="180"/>
      </w:pPr>
    </w:lvl>
  </w:abstractNum>
  <w:abstractNum w:abstractNumId="17" w15:restartNumberingAfterBreak="0">
    <w:nsid w:val="22D5181C"/>
    <w:multiLevelType w:val="hybridMultilevel"/>
    <w:tmpl w:val="8D14C0A0"/>
    <w:lvl w:ilvl="0" w:tplc="48D4524C">
      <w:start w:val="1"/>
      <w:numFmt w:val="decimal"/>
      <w:lvlText w:val="%1."/>
      <w:lvlJc w:val="left"/>
      <w:pPr>
        <w:ind w:left="720" w:hanging="360"/>
      </w:pPr>
    </w:lvl>
    <w:lvl w:ilvl="1" w:tplc="969EA8FE">
      <w:start w:val="1"/>
      <w:numFmt w:val="lowerLetter"/>
      <w:lvlText w:val="%2."/>
      <w:lvlJc w:val="left"/>
      <w:pPr>
        <w:ind w:left="1440" w:hanging="360"/>
      </w:pPr>
    </w:lvl>
    <w:lvl w:ilvl="2" w:tplc="8B4A24EE">
      <w:start w:val="1"/>
      <w:numFmt w:val="lowerRoman"/>
      <w:lvlText w:val="%3."/>
      <w:lvlJc w:val="right"/>
      <w:pPr>
        <w:ind w:left="2160" w:hanging="180"/>
      </w:pPr>
    </w:lvl>
    <w:lvl w:ilvl="3" w:tplc="003072A2">
      <w:start w:val="1"/>
      <w:numFmt w:val="decimal"/>
      <w:lvlText w:val="%4."/>
      <w:lvlJc w:val="left"/>
      <w:pPr>
        <w:ind w:left="2880" w:hanging="360"/>
      </w:pPr>
    </w:lvl>
    <w:lvl w:ilvl="4" w:tplc="3062A612">
      <w:start w:val="1"/>
      <w:numFmt w:val="lowerLetter"/>
      <w:lvlText w:val="%5."/>
      <w:lvlJc w:val="left"/>
      <w:pPr>
        <w:ind w:left="3600" w:hanging="360"/>
      </w:pPr>
    </w:lvl>
    <w:lvl w:ilvl="5" w:tplc="7818A63A">
      <w:start w:val="1"/>
      <w:numFmt w:val="lowerRoman"/>
      <w:lvlText w:val="%6."/>
      <w:lvlJc w:val="right"/>
      <w:pPr>
        <w:ind w:left="4320" w:hanging="180"/>
      </w:pPr>
    </w:lvl>
    <w:lvl w:ilvl="6" w:tplc="A2504524">
      <w:start w:val="1"/>
      <w:numFmt w:val="decimal"/>
      <w:lvlText w:val="%7."/>
      <w:lvlJc w:val="left"/>
      <w:pPr>
        <w:ind w:left="5040" w:hanging="360"/>
      </w:pPr>
    </w:lvl>
    <w:lvl w:ilvl="7" w:tplc="D8362E80">
      <w:start w:val="1"/>
      <w:numFmt w:val="lowerLetter"/>
      <w:lvlText w:val="%8."/>
      <w:lvlJc w:val="left"/>
      <w:pPr>
        <w:ind w:left="5760" w:hanging="360"/>
      </w:pPr>
    </w:lvl>
    <w:lvl w:ilvl="8" w:tplc="4E160A66">
      <w:start w:val="1"/>
      <w:numFmt w:val="lowerRoman"/>
      <w:lvlText w:val="%9."/>
      <w:lvlJc w:val="right"/>
      <w:pPr>
        <w:ind w:left="6480" w:hanging="180"/>
      </w:pPr>
    </w:lvl>
  </w:abstractNum>
  <w:abstractNum w:abstractNumId="18" w15:restartNumberingAfterBreak="0">
    <w:nsid w:val="24248FBD"/>
    <w:multiLevelType w:val="hybridMultilevel"/>
    <w:tmpl w:val="39583C12"/>
    <w:lvl w:ilvl="0" w:tplc="E24878C2">
      <w:start w:val="1"/>
      <w:numFmt w:val="upperRoman"/>
      <w:lvlText w:val="(%1)"/>
      <w:lvlJc w:val="right"/>
      <w:pPr>
        <w:ind w:left="720" w:hanging="360"/>
      </w:pPr>
    </w:lvl>
    <w:lvl w:ilvl="1" w:tplc="34C27F70">
      <w:start w:val="1"/>
      <w:numFmt w:val="lowerLetter"/>
      <w:lvlText w:val="%2."/>
      <w:lvlJc w:val="left"/>
      <w:pPr>
        <w:ind w:left="1440" w:hanging="360"/>
      </w:pPr>
    </w:lvl>
    <w:lvl w:ilvl="2" w:tplc="539AA796">
      <w:start w:val="1"/>
      <w:numFmt w:val="lowerRoman"/>
      <w:lvlText w:val="%3."/>
      <w:lvlJc w:val="right"/>
      <w:pPr>
        <w:ind w:left="2160" w:hanging="180"/>
      </w:pPr>
    </w:lvl>
    <w:lvl w:ilvl="3" w:tplc="90825792">
      <w:start w:val="1"/>
      <w:numFmt w:val="decimal"/>
      <w:lvlText w:val="%4."/>
      <w:lvlJc w:val="left"/>
      <w:pPr>
        <w:ind w:left="2880" w:hanging="360"/>
      </w:pPr>
    </w:lvl>
    <w:lvl w:ilvl="4" w:tplc="D8FE12E2">
      <w:start w:val="1"/>
      <w:numFmt w:val="lowerLetter"/>
      <w:lvlText w:val="%5."/>
      <w:lvlJc w:val="left"/>
      <w:pPr>
        <w:ind w:left="3600" w:hanging="360"/>
      </w:pPr>
    </w:lvl>
    <w:lvl w:ilvl="5" w:tplc="A4E2E172">
      <w:start w:val="1"/>
      <w:numFmt w:val="lowerRoman"/>
      <w:lvlText w:val="%6."/>
      <w:lvlJc w:val="right"/>
      <w:pPr>
        <w:ind w:left="4320" w:hanging="180"/>
      </w:pPr>
    </w:lvl>
    <w:lvl w:ilvl="6" w:tplc="5CD6D826">
      <w:start w:val="1"/>
      <w:numFmt w:val="decimal"/>
      <w:lvlText w:val="%7."/>
      <w:lvlJc w:val="left"/>
      <w:pPr>
        <w:ind w:left="5040" w:hanging="360"/>
      </w:pPr>
    </w:lvl>
    <w:lvl w:ilvl="7" w:tplc="C9B0FD74">
      <w:start w:val="1"/>
      <w:numFmt w:val="lowerLetter"/>
      <w:lvlText w:val="%8."/>
      <w:lvlJc w:val="left"/>
      <w:pPr>
        <w:ind w:left="5760" w:hanging="360"/>
      </w:pPr>
    </w:lvl>
    <w:lvl w:ilvl="8" w:tplc="0B203272">
      <w:start w:val="1"/>
      <w:numFmt w:val="lowerRoman"/>
      <w:lvlText w:val="%9."/>
      <w:lvlJc w:val="right"/>
      <w:pPr>
        <w:ind w:left="6480" w:hanging="180"/>
      </w:pPr>
    </w:lvl>
  </w:abstractNum>
  <w:abstractNum w:abstractNumId="19" w15:restartNumberingAfterBreak="0">
    <w:nsid w:val="24B58F75"/>
    <w:multiLevelType w:val="hybridMultilevel"/>
    <w:tmpl w:val="12824992"/>
    <w:lvl w:ilvl="0" w:tplc="EDF8DB96">
      <w:start w:val="1"/>
      <w:numFmt w:val="decimal"/>
      <w:lvlText w:val="%1."/>
      <w:lvlJc w:val="left"/>
      <w:pPr>
        <w:ind w:left="720" w:hanging="360"/>
      </w:pPr>
    </w:lvl>
    <w:lvl w:ilvl="1" w:tplc="8870902C">
      <w:start w:val="1"/>
      <w:numFmt w:val="lowerLetter"/>
      <w:lvlText w:val="%2."/>
      <w:lvlJc w:val="left"/>
      <w:pPr>
        <w:ind w:left="1440" w:hanging="360"/>
      </w:pPr>
    </w:lvl>
    <w:lvl w:ilvl="2" w:tplc="57C45436">
      <w:start w:val="1"/>
      <w:numFmt w:val="lowerRoman"/>
      <w:lvlText w:val="%3."/>
      <w:lvlJc w:val="right"/>
      <w:pPr>
        <w:ind w:left="2160" w:hanging="180"/>
      </w:pPr>
    </w:lvl>
    <w:lvl w:ilvl="3" w:tplc="2A74FC2A">
      <w:start w:val="1"/>
      <w:numFmt w:val="decimal"/>
      <w:lvlText w:val="%4."/>
      <w:lvlJc w:val="left"/>
      <w:pPr>
        <w:ind w:left="2880" w:hanging="360"/>
      </w:pPr>
    </w:lvl>
    <w:lvl w:ilvl="4" w:tplc="6346DD0A">
      <w:start w:val="1"/>
      <w:numFmt w:val="lowerLetter"/>
      <w:lvlText w:val="%5."/>
      <w:lvlJc w:val="left"/>
      <w:pPr>
        <w:ind w:left="3600" w:hanging="360"/>
      </w:pPr>
    </w:lvl>
    <w:lvl w:ilvl="5" w:tplc="780619E6">
      <w:start w:val="1"/>
      <w:numFmt w:val="lowerRoman"/>
      <w:lvlText w:val="%6."/>
      <w:lvlJc w:val="right"/>
      <w:pPr>
        <w:ind w:left="4320" w:hanging="180"/>
      </w:pPr>
    </w:lvl>
    <w:lvl w:ilvl="6" w:tplc="05CCC5CE">
      <w:start w:val="1"/>
      <w:numFmt w:val="decimal"/>
      <w:lvlText w:val="%7."/>
      <w:lvlJc w:val="left"/>
      <w:pPr>
        <w:ind w:left="5040" w:hanging="360"/>
      </w:pPr>
    </w:lvl>
    <w:lvl w:ilvl="7" w:tplc="1B62C714">
      <w:start w:val="1"/>
      <w:numFmt w:val="lowerLetter"/>
      <w:lvlText w:val="%8."/>
      <w:lvlJc w:val="left"/>
      <w:pPr>
        <w:ind w:left="5760" w:hanging="360"/>
      </w:pPr>
    </w:lvl>
    <w:lvl w:ilvl="8" w:tplc="E24E7306">
      <w:start w:val="1"/>
      <w:numFmt w:val="lowerRoman"/>
      <w:lvlText w:val="%9."/>
      <w:lvlJc w:val="right"/>
      <w:pPr>
        <w:ind w:left="6480" w:hanging="180"/>
      </w:pPr>
    </w:lvl>
  </w:abstractNum>
  <w:abstractNum w:abstractNumId="20" w15:restartNumberingAfterBreak="0">
    <w:nsid w:val="266070A6"/>
    <w:multiLevelType w:val="hybridMultilevel"/>
    <w:tmpl w:val="E6107A10"/>
    <w:lvl w:ilvl="0" w:tplc="39B2C1C8">
      <w:start w:val="1"/>
      <w:numFmt w:val="decimal"/>
      <w:lvlText w:val="%1."/>
      <w:lvlJc w:val="left"/>
      <w:pPr>
        <w:ind w:left="720" w:hanging="360"/>
      </w:pPr>
    </w:lvl>
    <w:lvl w:ilvl="1" w:tplc="9978406E">
      <w:start w:val="1"/>
      <w:numFmt w:val="lowerLetter"/>
      <w:lvlText w:val="%2."/>
      <w:lvlJc w:val="left"/>
      <w:pPr>
        <w:ind w:left="1440" w:hanging="360"/>
      </w:pPr>
    </w:lvl>
    <w:lvl w:ilvl="2" w:tplc="23D8914C">
      <w:start w:val="1"/>
      <w:numFmt w:val="lowerRoman"/>
      <w:lvlText w:val="%3."/>
      <w:lvlJc w:val="right"/>
      <w:pPr>
        <w:ind w:left="2160" w:hanging="180"/>
      </w:pPr>
    </w:lvl>
    <w:lvl w:ilvl="3" w:tplc="93966454">
      <w:start w:val="1"/>
      <w:numFmt w:val="decimal"/>
      <w:lvlText w:val="%4."/>
      <w:lvlJc w:val="left"/>
      <w:pPr>
        <w:ind w:left="2880" w:hanging="360"/>
      </w:pPr>
    </w:lvl>
    <w:lvl w:ilvl="4" w:tplc="6144E1C0">
      <w:start w:val="1"/>
      <w:numFmt w:val="lowerLetter"/>
      <w:lvlText w:val="%5."/>
      <w:lvlJc w:val="left"/>
      <w:pPr>
        <w:ind w:left="3600" w:hanging="360"/>
      </w:pPr>
    </w:lvl>
    <w:lvl w:ilvl="5" w:tplc="0DDC0660">
      <w:start w:val="1"/>
      <w:numFmt w:val="lowerRoman"/>
      <w:lvlText w:val="%6."/>
      <w:lvlJc w:val="right"/>
      <w:pPr>
        <w:ind w:left="4320" w:hanging="180"/>
      </w:pPr>
    </w:lvl>
    <w:lvl w:ilvl="6" w:tplc="F536E0BE">
      <w:start w:val="1"/>
      <w:numFmt w:val="decimal"/>
      <w:lvlText w:val="%7."/>
      <w:lvlJc w:val="left"/>
      <w:pPr>
        <w:ind w:left="5040" w:hanging="360"/>
      </w:pPr>
    </w:lvl>
    <w:lvl w:ilvl="7" w:tplc="6FFEBB86">
      <w:start w:val="1"/>
      <w:numFmt w:val="lowerLetter"/>
      <w:lvlText w:val="%8."/>
      <w:lvlJc w:val="left"/>
      <w:pPr>
        <w:ind w:left="5760" w:hanging="360"/>
      </w:pPr>
    </w:lvl>
    <w:lvl w:ilvl="8" w:tplc="84E2493E">
      <w:start w:val="1"/>
      <w:numFmt w:val="lowerRoman"/>
      <w:lvlText w:val="%9."/>
      <w:lvlJc w:val="right"/>
      <w:pPr>
        <w:ind w:left="6480" w:hanging="180"/>
      </w:pPr>
    </w:lvl>
  </w:abstractNum>
  <w:abstractNum w:abstractNumId="21" w15:restartNumberingAfterBreak="0">
    <w:nsid w:val="352B1874"/>
    <w:multiLevelType w:val="hybridMultilevel"/>
    <w:tmpl w:val="BC0CB1E0"/>
    <w:lvl w:ilvl="0" w:tplc="55FC0896">
      <w:start w:val="1"/>
      <w:numFmt w:val="decimal"/>
      <w:lvlText w:val="*"/>
      <w:lvlJc w:val="left"/>
      <w:pPr>
        <w:ind w:left="720" w:hanging="360"/>
      </w:pPr>
    </w:lvl>
    <w:lvl w:ilvl="1" w:tplc="BDB2F922">
      <w:start w:val="1"/>
      <w:numFmt w:val="lowerLetter"/>
      <w:lvlText w:val="%2."/>
      <w:lvlJc w:val="left"/>
      <w:pPr>
        <w:ind w:left="1440" w:hanging="360"/>
      </w:pPr>
    </w:lvl>
    <w:lvl w:ilvl="2" w:tplc="38800AF4">
      <w:start w:val="1"/>
      <w:numFmt w:val="lowerRoman"/>
      <w:lvlText w:val="%3."/>
      <w:lvlJc w:val="right"/>
      <w:pPr>
        <w:ind w:left="2160" w:hanging="180"/>
      </w:pPr>
    </w:lvl>
    <w:lvl w:ilvl="3" w:tplc="AAFAC484">
      <w:start w:val="1"/>
      <w:numFmt w:val="decimal"/>
      <w:lvlText w:val="%4."/>
      <w:lvlJc w:val="left"/>
      <w:pPr>
        <w:ind w:left="2880" w:hanging="360"/>
      </w:pPr>
    </w:lvl>
    <w:lvl w:ilvl="4" w:tplc="97A05D90">
      <w:start w:val="1"/>
      <w:numFmt w:val="lowerLetter"/>
      <w:lvlText w:val="%5."/>
      <w:lvlJc w:val="left"/>
      <w:pPr>
        <w:ind w:left="3600" w:hanging="360"/>
      </w:pPr>
    </w:lvl>
    <w:lvl w:ilvl="5" w:tplc="B7827BD2">
      <w:start w:val="1"/>
      <w:numFmt w:val="lowerRoman"/>
      <w:lvlText w:val="%6."/>
      <w:lvlJc w:val="right"/>
      <w:pPr>
        <w:ind w:left="4320" w:hanging="180"/>
      </w:pPr>
    </w:lvl>
    <w:lvl w:ilvl="6" w:tplc="9EB066CA">
      <w:start w:val="1"/>
      <w:numFmt w:val="decimal"/>
      <w:lvlText w:val="%7."/>
      <w:lvlJc w:val="left"/>
      <w:pPr>
        <w:ind w:left="5040" w:hanging="360"/>
      </w:pPr>
    </w:lvl>
    <w:lvl w:ilvl="7" w:tplc="E6E2162E">
      <w:start w:val="1"/>
      <w:numFmt w:val="lowerLetter"/>
      <w:lvlText w:val="%8."/>
      <w:lvlJc w:val="left"/>
      <w:pPr>
        <w:ind w:left="5760" w:hanging="360"/>
      </w:pPr>
    </w:lvl>
    <w:lvl w:ilvl="8" w:tplc="340AB498">
      <w:start w:val="1"/>
      <w:numFmt w:val="lowerRoman"/>
      <w:lvlText w:val="%9."/>
      <w:lvlJc w:val="right"/>
      <w:pPr>
        <w:ind w:left="6480" w:hanging="180"/>
      </w:pPr>
    </w:lvl>
  </w:abstractNum>
  <w:abstractNum w:abstractNumId="22" w15:restartNumberingAfterBreak="0">
    <w:nsid w:val="38304A15"/>
    <w:multiLevelType w:val="hybridMultilevel"/>
    <w:tmpl w:val="881896E0"/>
    <w:lvl w:ilvl="0" w:tplc="8CC2633A">
      <w:start w:val="1"/>
      <w:numFmt w:val="decimal"/>
      <w:lvlText w:val="%1."/>
      <w:lvlJc w:val="left"/>
      <w:pPr>
        <w:ind w:left="720" w:hanging="360"/>
      </w:pPr>
    </w:lvl>
    <w:lvl w:ilvl="1" w:tplc="3258D9EE">
      <w:start w:val="1"/>
      <w:numFmt w:val="lowerLetter"/>
      <w:lvlText w:val="%2."/>
      <w:lvlJc w:val="left"/>
      <w:pPr>
        <w:ind w:left="1440" w:hanging="360"/>
      </w:pPr>
    </w:lvl>
    <w:lvl w:ilvl="2" w:tplc="383001DE">
      <w:start w:val="1"/>
      <w:numFmt w:val="lowerRoman"/>
      <w:lvlText w:val="%3."/>
      <w:lvlJc w:val="right"/>
      <w:pPr>
        <w:ind w:left="2160" w:hanging="180"/>
      </w:pPr>
    </w:lvl>
    <w:lvl w:ilvl="3" w:tplc="1944C3D2">
      <w:start w:val="1"/>
      <w:numFmt w:val="decimal"/>
      <w:lvlText w:val="%4."/>
      <w:lvlJc w:val="left"/>
      <w:pPr>
        <w:ind w:left="2880" w:hanging="360"/>
      </w:pPr>
    </w:lvl>
    <w:lvl w:ilvl="4" w:tplc="CC0C7258">
      <w:start w:val="1"/>
      <w:numFmt w:val="lowerLetter"/>
      <w:lvlText w:val="%5."/>
      <w:lvlJc w:val="left"/>
      <w:pPr>
        <w:ind w:left="3600" w:hanging="360"/>
      </w:pPr>
    </w:lvl>
    <w:lvl w:ilvl="5" w:tplc="1DACAA70">
      <w:start w:val="1"/>
      <w:numFmt w:val="lowerRoman"/>
      <w:lvlText w:val="%6."/>
      <w:lvlJc w:val="right"/>
      <w:pPr>
        <w:ind w:left="4320" w:hanging="180"/>
      </w:pPr>
    </w:lvl>
    <w:lvl w:ilvl="6" w:tplc="1E90CBE8">
      <w:start w:val="1"/>
      <w:numFmt w:val="decimal"/>
      <w:lvlText w:val="%7."/>
      <w:lvlJc w:val="left"/>
      <w:pPr>
        <w:ind w:left="5040" w:hanging="360"/>
      </w:pPr>
    </w:lvl>
    <w:lvl w:ilvl="7" w:tplc="22AED0B2">
      <w:start w:val="1"/>
      <w:numFmt w:val="lowerLetter"/>
      <w:lvlText w:val="%8."/>
      <w:lvlJc w:val="left"/>
      <w:pPr>
        <w:ind w:left="5760" w:hanging="360"/>
      </w:pPr>
    </w:lvl>
    <w:lvl w:ilvl="8" w:tplc="B60A53AA">
      <w:start w:val="1"/>
      <w:numFmt w:val="lowerRoman"/>
      <w:lvlText w:val="%9."/>
      <w:lvlJc w:val="right"/>
      <w:pPr>
        <w:ind w:left="6480" w:hanging="180"/>
      </w:pPr>
    </w:lvl>
  </w:abstractNum>
  <w:abstractNum w:abstractNumId="23" w15:restartNumberingAfterBreak="0">
    <w:nsid w:val="429B1D9C"/>
    <w:multiLevelType w:val="hybridMultilevel"/>
    <w:tmpl w:val="5778E89C"/>
    <w:lvl w:ilvl="0" w:tplc="5344C82E">
      <w:start w:val="1"/>
      <w:numFmt w:val="decimal"/>
      <w:lvlText w:val="%1."/>
      <w:lvlJc w:val="left"/>
      <w:pPr>
        <w:ind w:left="720" w:hanging="360"/>
      </w:pPr>
    </w:lvl>
    <w:lvl w:ilvl="1" w:tplc="2B061216">
      <w:start w:val="1"/>
      <w:numFmt w:val="lowerLetter"/>
      <w:lvlText w:val="%2."/>
      <w:lvlJc w:val="left"/>
      <w:pPr>
        <w:ind w:left="1440" w:hanging="360"/>
      </w:pPr>
    </w:lvl>
    <w:lvl w:ilvl="2" w:tplc="445E51CA">
      <w:start w:val="1"/>
      <w:numFmt w:val="lowerRoman"/>
      <w:lvlText w:val="%3."/>
      <w:lvlJc w:val="right"/>
      <w:pPr>
        <w:ind w:left="2160" w:hanging="180"/>
      </w:pPr>
    </w:lvl>
    <w:lvl w:ilvl="3" w:tplc="4CEC8750">
      <w:start w:val="1"/>
      <w:numFmt w:val="decimal"/>
      <w:lvlText w:val="%4."/>
      <w:lvlJc w:val="left"/>
      <w:pPr>
        <w:ind w:left="2880" w:hanging="360"/>
      </w:pPr>
    </w:lvl>
    <w:lvl w:ilvl="4" w:tplc="813A080A">
      <w:start w:val="1"/>
      <w:numFmt w:val="lowerLetter"/>
      <w:lvlText w:val="%5."/>
      <w:lvlJc w:val="left"/>
      <w:pPr>
        <w:ind w:left="3600" w:hanging="360"/>
      </w:pPr>
    </w:lvl>
    <w:lvl w:ilvl="5" w:tplc="C56A1C98">
      <w:start w:val="1"/>
      <w:numFmt w:val="lowerRoman"/>
      <w:lvlText w:val="%6."/>
      <w:lvlJc w:val="right"/>
      <w:pPr>
        <w:ind w:left="4320" w:hanging="180"/>
      </w:pPr>
    </w:lvl>
    <w:lvl w:ilvl="6" w:tplc="684CC160">
      <w:start w:val="1"/>
      <w:numFmt w:val="decimal"/>
      <w:lvlText w:val="%7."/>
      <w:lvlJc w:val="left"/>
      <w:pPr>
        <w:ind w:left="5040" w:hanging="360"/>
      </w:pPr>
    </w:lvl>
    <w:lvl w:ilvl="7" w:tplc="096857B8">
      <w:start w:val="1"/>
      <w:numFmt w:val="lowerLetter"/>
      <w:lvlText w:val="%8."/>
      <w:lvlJc w:val="left"/>
      <w:pPr>
        <w:ind w:left="5760" w:hanging="360"/>
      </w:pPr>
    </w:lvl>
    <w:lvl w:ilvl="8" w:tplc="9CBC8060">
      <w:start w:val="1"/>
      <w:numFmt w:val="lowerRoman"/>
      <w:lvlText w:val="%9."/>
      <w:lvlJc w:val="right"/>
      <w:pPr>
        <w:ind w:left="6480" w:hanging="180"/>
      </w:pPr>
    </w:lvl>
  </w:abstractNum>
  <w:abstractNum w:abstractNumId="24" w15:restartNumberingAfterBreak="0">
    <w:nsid w:val="49E661FE"/>
    <w:multiLevelType w:val="hybridMultilevel"/>
    <w:tmpl w:val="A3128532"/>
    <w:lvl w:ilvl="0" w:tplc="6FAEC31E">
      <w:start w:val="1"/>
      <w:numFmt w:val="decimal"/>
      <w:lvlText w:val="*"/>
      <w:lvlJc w:val="left"/>
      <w:pPr>
        <w:ind w:left="720" w:hanging="360"/>
      </w:pPr>
    </w:lvl>
    <w:lvl w:ilvl="1" w:tplc="DF0E9D0A">
      <w:start w:val="1"/>
      <w:numFmt w:val="lowerLetter"/>
      <w:lvlText w:val="%2."/>
      <w:lvlJc w:val="left"/>
      <w:pPr>
        <w:ind w:left="1440" w:hanging="360"/>
      </w:pPr>
    </w:lvl>
    <w:lvl w:ilvl="2" w:tplc="F8185E9E">
      <w:start w:val="1"/>
      <w:numFmt w:val="lowerRoman"/>
      <w:lvlText w:val="%3."/>
      <w:lvlJc w:val="right"/>
      <w:pPr>
        <w:ind w:left="2160" w:hanging="180"/>
      </w:pPr>
    </w:lvl>
    <w:lvl w:ilvl="3" w:tplc="6282B0E4">
      <w:start w:val="1"/>
      <w:numFmt w:val="decimal"/>
      <w:lvlText w:val="%4."/>
      <w:lvlJc w:val="left"/>
      <w:pPr>
        <w:ind w:left="2880" w:hanging="360"/>
      </w:pPr>
    </w:lvl>
    <w:lvl w:ilvl="4" w:tplc="A282FB9A">
      <w:start w:val="1"/>
      <w:numFmt w:val="lowerLetter"/>
      <w:lvlText w:val="%5."/>
      <w:lvlJc w:val="left"/>
      <w:pPr>
        <w:ind w:left="3600" w:hanging="360"/>
      </w:pPr>
    </w:lvl>
    <w:lvl w:ilvl="5" w:tplc="C54EC3AA">
      <w:start w:val="1"/>
      <w:numFmt w:val="lowerRoman"/>
      <w:lvlText w:val="%6."/>
      <w:lvlJc w:val="right"/>
      <w:pPr>
        <w:ind w:left="4320" w:hanging="180"/>
      </w:pPr>
    </w:lvl>
    <w:lvl w:ilvl="6" w:tplc="D05AAFFA">
      <w:start w:val="1"/>
      <w:numFmt w:val="decimal"/>
      <w:lvlText w:val="%7."/>
      <w:lvlJc w:val="left"/>
      <w:pPr>
        <w:ind w:left="5040" w:hanging="360"/>
      </w:pPr>
    </w:lvl>
    <w:lvl w:ilvl="7" w:tplc="A7028E6E">
      <w:start w:val="1"/>
      <w:numFmt w:val="lowerLetter"/>
      <w:lvlText w:val="%8."/>
      <w:lvlJc w:val="left"/>
      <w:pPr>
        <w:ind w:left="5760" w:hanging="360"/>
      </w:pPr>
    </w:lvl>
    <w:lvl w:ilvl="8" w:tplc="AC4A1008">
      <w:start w:val="1"/>
      <w:numFmt w:val="lowerRoman"/>
      <w:lvlText w:val="%9."/>
      <w:lvlJc w:val="right"/>
      <w:pPr>
        <w:ind w:left="6480" w:hanging="180"/>
      </w:pPr>
    </w:lvl>
  </w:abstractNum>
  <w:abstractNum w:abstractNumId="25" w15:restartNumberingAfterBreak="0">
    <w:nsid w:val="4B54F6A4"/>
    <w:multiLevelType w:val="hybridMultilevel"/>
    <w:tmpl w:val="AA2CE23A"/>
    <w:lvl w:ilvl="0" w:tplc="457E729C">
      <w:start w:val="1"/>
      <w:numFmt w:val="lowerLetter"/>
      <w:lvlText w:val="%1."/>
      <w:lvlJc w:val="left"/>
      <w:pPr>
        <w:ind w:left="720" w:hanging="360"/>
      </w:pPr>
    </w:lvl>
    <w:lvl w:ilvl="1" w:tplc="3A5C548A">
      <w:start w:val="1"/>
      <w:numFmt w:val="lowerLetter"/>
      <w:lvlText w:val="%2."/>
      <w:lvlJc w:val="left"/>
      <w:pPr>
        <w:ind w:left="1440" w:hanging="360"/>
      </w:pPr>
    </w:lvl>
    <w:lvl w:ilvl="2" w:tplc="AEB833D6">
      <w:start w:val="1"/>
      <w:numFmt w:val="lowerRoman"/>
      <w:lvlText w:val="%3."/>
      <w:lvlJc w:val="right"/>
      <w:pPr>
        <w:ind w:left="2160" w:hanging="180"/>
      </w:pPr>
    </w:lvl>
    <w:lvl w:ilvl="3" w:tplc="EB1879B0">
      <w:start w:val="1"/>
      <w:numFmt w:val="decimal"/>
      <w:lvlText w:val="%4."/>
      <w:lvlJc w:val="left"/>
      <w:pPr>
        <w:ind w:left="2880" w:hanging="360"/>
      </w:pPr>
    </w:lvl>
    <w:lvl w:ilvl="4" w:tplc="F138BB0A">
      <w:start w:val="1"/>
      <w:numFmt w:val="lowerLetter"/>
      <w:lvlText w:val="%5."/>
      <w:lvlJc w:val="left"/>
      <w:pPr>
        <w:ind w:left="3600" w:hanging="360"/>
      </w:pPr>
    </w:lvl>
    <w:lvl w:ilvl="5" w:tplc="049E96F8">
      <w:start w:val="1"/>
      <w:numFmt w:val="lowerRoman"/>
      <w:lvlText w:val="%6."/>
      <w:lvlJc w:val="right"/>
      <w:pPr>
        <w:ind w:left="4320" w:hanging="180"/>
      </w:pPr>
    </w:lvl>
    <w:lvl w:ilvl="6" w:tplc="2E54A514">
      <w:start w:val="1"/>
      <w:numFmt w:val="decimal"/>
      <w:lvlText w:val="%7."/>
      <w:lvlJc w:val="left"/>
      <w:pPr>
        <w:ind w:left="5040" w:hanging="360"/>
      </w:pPr>
    </w:lvl>
    <w:lvl w:ilvl="7" w:tplc="7E16A9D6">
      <w:start w:val="1"/>
      <w:numFmt w:val="lowerLetter"/>
      <w:lvlText w:val="%8."/>
      <w:lvlJc w:val="left"/>
      <w:pPr>
        <w:ind w:left="5760" w:hanging="360"/>
      </w:pPr>
    </w:lvl>
    <w:lvl w:ilvl="8" w:tplc="24CC14C0">
      <w:start w:val="1"/>
      <w:numFmt w:val="lowerRoman"/>
      <w:lvlText w:val="%9."/>
      <w:lvlJc w:val="right"/>
      <w:pPr>
        <w:ind w:left="6480" w:hanging="180"/>
      </w:pPr>
    </w:lvl>
  </w:abstractNum>
  <w:abstractNum w:abstractNumId="26" w15:restartNumberingAfterBreak="0">
    <w:nsid w:val="4C8306CB"/>
    <w:multiLevelType w:val="hybridMultilevel"/>
    <w:tmpl w:val="79DECA2E"/>
    <w:lvl w:ilvl="0" w:tplc="D2A6B97A">
      <w:start w:val="1"/>
      <w:numFmt w:val="decimal"/>
      <w:lvlText w:val="*"/>
      <w:lvlJc w:val="left"/>
      <w:pPr>
        <w:ind w:left="720" w:hanging="360"/>
      </w:pPr>
    </w:lvl>
    <w:lvl w:ilvl="1" w:tplc="07B4CF26">
      <w:start w:val="1"/>
      <w:numFmt w:val="lowerLetter"/>
      <w:lvlText w:val="%2."/>
      <w:lvlJc w:val="left"/>
      <w:pPr>
        <w:ind w:left="1440" w:hanging="360"/>
      </w:pPr>
    </w:lvl>
    <w:lvl w:ilvl="2" w:tplc="5CEE970C">
      <w:start w:val="1"/>
      <w:numFmt w:val="lowerRoman"/>
      <w:lvlText w:val="%3."/>
      <w:lvlJc w:val="right"/>
      <w:pPr>
        <w:ind w:left="2160" w:hanging="180"/>
      </w:pPr>
    </w:lvl>
    <w:lvl w:ilvl="3" w:tplc="2E14013A">
      <w:start w:val="1"/>
      <w:numFmt w:val="decimal"/>
      <w:lvlText w:val="%4."/>
      <w:lvlJc w:val="left"/>
      <w:pPr>
        <w:ind w:left="2880" w:hanging="360"/>
      </w:pPr>
    </w:lvl>
    <w:lvl w:ilvl="4" w:tplc="837EE6C2">
      <w:start w:val="1"/>
      <w:numFmt w:val="lowerLetter"/>
      <w:lvlText w:val="%5."/>
      <w:lvlJc w:val="left"/>
      <w:pPr>
        <w:ind w:left="3600" w:hanging="360"/>
      </w:pPr>
    </w:lvl>
    <w:lvl w:ilvl="5" w:tplc="2FDA05EE">
      <w:start w:val="1"/>
      <w:numFmt w:val="lowerRoman"/>
      <w:lvlText w:val="%6."/>
      <w:lvlJc w:val="right"/>
      <w:pPr>
        <w:ind w:left="4320" w:hanging="180"/>
      </w:pPr>
    </w:lvl>
    <w:lvl w:ilvl="6" w:tplc="F6162CCE">
      <w:start w:val="1"/>
      <w:numFmt w:val="decimal"/>
      <w:lvlText w:val="%7."/>
      <w:lvlJc w:val="left"/>
      <w:pPr>
        <w:ind w:left="5040" w:hanging="360"/>
      </w:pPr>
    </w:lvl>
    <w:lvl w:ilvl="7" w:tplc="28827C68">
      <w:start w:val="1"/>
      <w:numFmt w:val="lowerLetter"/>
      <w:lvlText w:val="%8."/>
      <w:lvlJc w:val="left"/>
      <w:pPr>
        <w:ind w:left="5760" w:hanging="360"/>
      </w:pPr>
    </w:lvl>
    <w:lvl w:ilvl="8" w:tplc="39C4A1C4">
      <w:start w:val="1"/>
      <w:numFmt w:val="lowerRoman"/>
      <w:lvlText w:val="%9."/>
      <w:lvlJc w:val="right"/>
      <w:pPr>
        <w:ind w:left="6480" w:hanging="180"/>
      </w:pPr>
    </w:lvl>
  </w:abstractNum>
  <w:abstractNum w:abstractNumId="27" w15:restartNumberingAfterBreak="0">
    <w:nsid w:val="500FE405"/>
    <w:multiLevelType w:val="hybridMultilevel"/>
    <w:tmpl w:val="87544A14"/>
    <w:lvl w:ilvl="0" w:tplc="3B185122">
      <w:start w:val="1"/>
      <w:numFmt w:val="decimal"/>
      <w:lvlText w:val="•"/>
      <w:lvlJc w:val="left"/>
      <w:pPr>
        <w:ind w:left="720" w:hanging="360"/>
      </w:pPr>
    </w:lvl>
    <w:lvl w:ilvl="1" w:tplc="FAE0FB56">
      <w:start w:val="1"/>
      <w:numFmt w:val="lowerLetter"/>
      <w:lvlText w:val="%2."/>
      <w:lvlJc w:val="left"/>
      <w:pPr>
        <w:ind w:left="1440" w:hanging="360"/>
      </w:pPr>
    </w:lvl>
    <w:lvl w:ilvl="2" w:tplc="A10E2FEE">
      <w:start w:val="1"/>
      <w:numFmt w:val="lowerRoman"/>
      <w:lvlText w:val="%3."/>
      <w:lvlJc w:val="right"/>
      <w:pPr>
        <w:ind w:left="2160" w:hanging="180"/>
      </w:pPr>
    </w:lvl>
    <w:lvl w:ilvl="3" w:tplc="28B07526">
      <w:start w:val="1"/>
      <w:numFmt w:val="decimal"/>
      <w:lvlText w:val="%4."/>
      <w:lvlJc w:val="left"/>
      <w:pPr>
        <w:ind w:left="2880" w:hanging="360"/>
      </w:pPr>
    </w:lvl>
    <w:lvl w:ilvl="4" w:tplc="B664B202">
      <w:start w:val="1"/>
      <w:numFmt w:val="lowerLetter"/>
      <w:lvlText w:val="%5."/>
      <w:lvlJc w:val="left"/>
      <w:pPr>
        <w:ind w:left="3600" w:hanging="360"/>
      </w:pPr>
    </w:lvl>
    <w:lvl w:ilvl="5" w:tplc="6FA823AE">
      <w:start w:val="1"/>
      <w:numFmt w:val="lowerRoman"/>
      <w:lvlText w:val="%6."/>
      <w:lvlJc w:val="right"/>
      <w:pPr>
        <w:ind w:left="4320" w:hanging="180"/>
      </w:pPr>
    </w:lvl>
    <w:lvl w:ilvl="6" w:tplc="2F146766">
      <w:start w:val="1"/>
      <w:numFmt w:val="decimal"/>
      <w:lvlText w:val="%7."/>
      <w:lvlJc w:val="left"/>
      <w:pPr>
        <w:ind w:left="5040" w:hanging="360"/>
      </w:pPr>
    </w:lvl>
    <w:lvl w:ilvl="7" w:tplc="0F1E582C">
      <w:start w:val="1"/>
      <w:numFmt w:val="lowerLetter"/>
      <w:lvlText w:val="%8."/>
      <w:lvlJc w:val="left"/>
      <w:pPr>
        <w:ind w:left="5760" w:hanging="360"/>
      </w:pPr>
    </w:lvl>
    <w:lvl w:ilvl="8" w:tplc="10865092">
      <w:start w:val="1"/>
      <w:numFmt w:val="lowerRoman"/>
      <w:lvlText w:val="%9."/>
      <w:lvlJc w:val="right"/>
      <w:pPr>
        <w:ind w:left="6480" w:hanging="180"/>
      </w:pPr>
    </w:lvl>
  </w:abstractNum>
  <w:abstractNum w:abstractNumId="28" w15:restartNumberingAfterBreak="0">
    <w:nsid w:val="50A03D19"/>
    <w:multiLevelType w:val="hybridMultilevel"/>
    <w:tmpl w:val="3D484522"/>
    <w:lvl w:ilvl="0" w:tplc="AA2616EC">
      <w:start w:val="1"/>
      <w:numFmt w:val="decimal"/>
      <w:lvlText w:val="*"/>
      <w:lvlJc w:val="left"/>
      <w:pPr>
        <w:ind w:left="720" w:hanging="360"/>
      </w:pPr>
    </w:lvl>
    <w:lvl w:ilvl="1" w:tplc="D85A802C">
      <w:start w:val="1"/>
      <w:numFmt w:val="lowerLetter"/>
      <w:lvlText w:val="%2."/>
      <w:lvlJc w:val="left"/>
      <w:pPr>
        <w:ind w:left="1440" w:hanging="360"/>
      </w:pPr>
    </w:lvl>
    <w:lvl w:ilvl="2" w:tplc="7CC4020A">
      <w:start w:val="1"/>
      <w:numFmt w:val="lowerRoman"/>
      <w:lvlText w:val="%3."/>
      <w:lvlJc w:val="right"/>
      <w:pPr>
        <w:ind w:left="2160" w:hanging="180"/>
      </w:pPr>
    </w:lvl>
    <w:lvl w:ilvl="3" w:tplc="7888909E">
      <w:start w:val="1"/>
      <w:numFmt w:val="decimal"/>
      <w:lvlText w:val="%4."/>
      <w:lvlJc w:val="left"/>
      <w:pPr>
        <w:ind w:left="2880" w:hanging="360"/>
      </w:pPr>
    </w:lvl>
    <w:lvl w:ilvl="4" w:tplc="90220442">
      <w:start w:val="1"/>
      <w:numFmt w:val="lowerLetter"/>
      <w:lvlText w:val="%5."/>
      <w:lvlJc w:val="left"/>
      <w:pPr>
        <w:ind w:left="3600" w:hanging="360"/>
      </w:pPr>
    </w:lvl>
    <w:lvl w:ilvl="5" w:tplc="938A9B66">
      <w:start w:val="1"/>
      <w:numFmt w:val="lowerRoman"/>
      <w:lvlText w:val="%6."/>
      <w:lvlJc w:val="right"/>
      <w:pPr>
        <w:ind w:left="4320" w:hanging="180"/>
      </w:pPr>
    </w:lvl>
    <w:lvl w:ilvl="6" w:tplc="1818A1C8">
      <w:start w:val="1"/>
      <w:numFmt w:val="decimal"/>
      <w:lvlText w:val="%7."/>
      <w:lvlJc w:val="left"/>
      <w:pPr>
        <w:ind w:left="5040" w:hanging="360"/>
      </w:pPr>
    </w:lvl>
    <w:lvl w:ilvl="7" w:tplc="06CAE554">
      <w:start w:val="1"/>
      <w:numFmt w:val="lowerLetter"/>
      <w:lvlText w:val="%8."/>
      <w:lvlJc w:val="left"/>
      <w:pPr>
        <w:ind w:left="5760" w:hanging="360"/>
      </w:pPr>
    </w:lvl>
    <w:lvl w:ilvl="8" w:tplc="81808668">
      <w:start w:val="1"/>
      <w:numFmt w:val="lowerRoman"/>
      <w:lvlText w:val="%9."/>
      <w:lvlJc w:val="right"/>
      <w:pPr>
        <w:ind w:left="6480" w:hanging="180"/>
      </w:pPr>
    </w:lvl>
  </w:abstractNum>
  <w:abstractNum w:abstractNumId="29" w15:restartNumberingAfterBreak="0">
    <w:nsid w:val="51B977AF"/>
    <w:multiLevelType w:val="hybridMultilevel"/>
    <w:tmpl w:val="F878ADDA"/>
    <w:lvl w:ilvl="0" w:tplc="F0EE706A">
      <w:start w:val="1"/>
      <w:numFmt w:val="lowerLetter"/>
      <w:lvlText w:val="%1."/>
      <w:lvlJc w:val="left"/>
      <w:pPr>
        <w:ind w:left="720" w:hanging="360"/>
      </w:pPr>
    </w:lvl>
    <w:lvl w:ilvl="1" w:tplc="F470F0B8">
      <w:start w:val="1"/>
      <w:numFmt w:val="lowerLetter"/>
      <w:lvlText w:val="%2."/>
      <w:lvlJc w:val="left"/>
      <w:pPr>
        <w:ind w:left="1440" w:hanging="360"/>
      </w:pPr>
    </w:lvl>
    <w:lvl w:ilvl="2" w:tplc="6E02DCB0">
      <w:start w:val="1"/>
      <w:numFmt w:val="lowerRoman"/>
      <w:lvlText w:val="%3."/>
      <w:lvlJc w:val="right"/>
      <w:pPr>
        <w:ind w:left="2160" w:hanging="180"/>
      </w:pPr>
    </w:lvl>
    <w:lvl w:ilvl="3" w:tplc="D2CEDB80">
      <w:start w:val="1"/>
      <w:numFmt w:val="decimal"/>
      <w:lvlText w:val="%4."/>
      <w:lvlJc w:val="left"/>
      <w:pPr>
        <w:ind w:left="2880" w:hanging="360"/>
      </w:pPr>
    </w:lvl>
    <w:lvl w:ilvl="4" w:tplc="6E18F1EC">
      <w:start w:val="1"/>
      <w:numFmt w:val="lowerLetter"/>
      <w:lvlText w:val="%5."/>
      <w:lvlJc w:val="left"/>
      <w:pPr>
        <w:ind w:left="3600" w:hanging="360"/>
      </w:pPr>
    </w:lvl>
    <w:lvl w:ilvl="5" w:tplc="87E24F0E">
      <w:start w:val="1"/>
      <w:numFmt w:val="lowerRoman"/>
      <w:lvlText w:val="%6."/>
      <w:lvlJc w:val="right"/>
      <w:pPr>
        <w:ind w:left="4320" w:hanging="180"/>
      </w:pPr>
    </w:lvl>
    <w:lvl w:ilvl="6" w:tplc="3E50E282">
      <w:start w:val="1"/>
      <w:numFmt w:val="decimal"/>
      <w:lvlText w:val="%7."/>
      <w:lvlJc w:val="left"/>
      <w:pPr>
        <w:ind w:left="5040" w:hanging="360"/>
      </w:pPr>
    </w:lvl>
    <w:lvl w:ilvl="7" w:tplc="1BB67846">
      <w:start w:val="1"/>
      <w:numFmt w:val="lowerLetter"/>
      <w:lvlText w:val="%8."/>
      <w:lvlJc w:val="left"/>
      <w:pPr>
        <w:ind w:left="5760" w:hanging="360"/>
      </w:pPr>
    </w:lvl>
    <w:lvl w:ilvl="8" w:tplc="A83C98E8">
      <w:start w:val="1"/>
      <w:numFmt w:val="lowerRoman"/>
      <w:lvlText w:val="%9."/>
      <w:lvlJc w:val="right"/>
      <w:pPr>
        <w:ind w:left="6480" w:hanging="180"/>
      </w:pPr>
    </w:lvl>
  </w:abstractNum>
  <w:abstractNum w:abstractNumId="30" w15:restartNumberingAfterBreak="0">
    <w:nsid w:val="54BEC3E7"/>
    <w:multiLevelType w:val="hybridMultilevel"/>
    <w:tmpl w:val="8DAA1356"/>
    <w:lvl w:ilvl="0" w:tplc="28B40B5E">
      <w:start w:val="1"/>
      <w:numFmt w:val="decimal"/>
      <w:lvlText w:val="%1."/>
      <w:lvlJc w:val="left"/>
      <w:pPr>
        <w:ind w:left="720" w:hanging="360"/>
      </w:pPr>
    </w:lvl>
    <w:lvl w:ilvl="1" w:tplc="96C0C6D8">
      <w:start w:val="1"/>
      <w:numFmt w:val="lowerLetter"/>
      <w:lvlText w:val="%2."/>
      <w:lvlJc w:val="left"/>
      <w:pPr>
        <w:ind w:left="1440" w:hanging="360"/>
      </w:pPr>
    </w:lvl>
    <w:lvl w:ilvl="2" w:tplc="EB0E30E0">
      <w:start w:val="1"/>
      <w:numFmt w:val="lowerRoman"/>
      <w:lvlText w:val="%3."/>
      <w:lvlJc w:val="right"/>
      <w:pPr>
        <w:ind w:left="2160" w:hanging="180"/>
      </w:pPr>
    </w:lvl>
    <w:lvl w:ilvl="3" w:tplc="5AE22576">
      <w:start w:val="1"/>
      <w:numFmt w:val="decimal"/>
      <w:lvlText w:val="%4."/>
      <w:lvlJc w:val="left"/>
      <w:pPr>
        <w:ind w:left="2880" w:hanging="360"/>
      </w:pPr>
    </w:lvl>
    <w:lvl w:ilvl="4" w:tplc="69DA3E46">
      <w:start w:val="1"/>
      <w:numFmt w:val="lowerLetter"/>
      <w:lvlText w:val="%5."/>
      <w:lvlJc w:val="left"/>
      <w:pPr>
        <w:ind w:left="3600" w:hanging="360"/>
      </w:pPr>
    </w:lvl>
    <w:lvl w:ilvl="5" w:tplc="5BB6AEB2">
      <w:start w:val="1"/>
      <w:numFmt w:val="lowerRoman"/>
      <w:lvlText w:val="%6."/>
      <w:lvlJc w:val="right"/>
      <w:pPr>
        <w:ind w:left="4320" w:hanging="180"/>
      </w:pPr>
    </w:lvl>
    <w:lvl w:ilvl="6" w:tplc="6C046180">
      <w:start w:val="1"/>
      <w:numFmt w:val="decimal"/>
      <w:lvlText w:val="%7."/>
      <w:lvlJc w:val="left"/>
      <w:pPr>
        <w:ind w:left="5040" w:hanging="360"/>
      </w:pPr>
    </w:lvl>
    <w:lvl w:ilvl="7" w:tplc="D916CF2A">
      <w:start w:val="1"/>
      <w:numFmt w:val="lowerLetter"/>
      <w:lvlText w:val="%8."/>
      <w:lvlJc w:val="left"/>
      <w:pPr>
        <w:ind w:left="5760" w:hanging="360"/>
      </w:pPr>
    </w:lvl>
    <w:lvl w:ilvl="8" w:tplc="F8DCD5E4">
      <w:start w:val="1"/>
      <w:numFmt w:val="lowerRoman"/>
      <w:lvlText w:val="%9."/>
      <w:lvlJc w:val="right"/>
      <w:pPr>
        <w:ind w:left="6480" w:hanging="180"/>
      </w:pPr>
    </w:lvl>
  </w:abstractNum>
  <w:abstractNum w:abstractNumId="31" w15:restartNumberingAfterBreak="0">
    <w:nsid w:val="5690D60F"/>
    <w:multiLevelType w:val="hybridMultilevel"/>
    <w:tmpl w:val="67185B3C"/>
    <w:lvl w:ilvl="0" w:tplc="9F8669A0">
      <w:start w:val="1"/>
      <w:numFmt w:val="lowerLetter"/>
      <w:lvlText w:val="%1."/>
      <w:lvlJc w:val="left"/>
      <w:pPr>
        <w:ind w:left="720" w:hanging="360"/>
      </w:pPr>
    </w:lvl>
    <w:lvl w:ilvl="1" w:tplc="7D362312">
      <w:start w:val="1"/>
      <w:numFmt w:val="lowerLetter"/>
      <w:lvlText w:val="%2."/>
      <w:lvlJc w:val="left"/>
      <w:pPr>
        <w:ind w:left="1440" w:hanging="360"/>
      </w:pPr>
    </w:lvl>
    <w:lvl w:ilvl="2" w:tplc="D1FE7880">
      <w:start w:val="1"/>
      <w:numFmt w:val="lowerRoman"/>
      <w:lvlText w:val="%3."/>
      <w:lvlJc w:val="right"/>
      <w:pPr>
        <w:ind w:left="2160" w:hanging="180"/>
      </w:pPr>
    </w:lvl>
    <w:lvl w:ilvl="3" w:tplc="411C28F6">
      <w:start w:val="1"/>
      <w:numFmt w:val="decimal"/>
      <w:lvlText w:val="%4."/>
      <w:lvlJc w:val="left"/>
      <w:pPr>
        <w:ind w:left="2880" w:hanging="360"/>
      </w:pPr>
    </w:lvl>
    <w:lvl w:ilvl="4" w:tplc="A97099A4">
      <w:start w:val="1"/>
      <w:numFmt w:val="lowerLetter"/>
      <w:lvlText w:val="%5."/>
      <w:lvlJc w:val="left"/>
      <w:pPr>
        <w:ind w:left="3600" w:hanging="360"/>
      </w:pPr>
    </w:lvl>
    <w:lvl w:ilvl="5" w:tplc="94224260">
      <w:start w:val="1"/>
      <w:numFmt w:val="lowerRoman"/>
      <w:lvlText w:val="%6."/>
      <w:lvlJc w:val="right"/>
      <w:pPr>
        <w:ind w:left="4320" w:hanging="180"/>
      </w:pPr>
    </w:lvl>
    <w:lvl w:ilvl="6" w:tplc="B1A6A9CA">
      <w:start w:val="1"/>
      <w:numFmt w:val="decimal"/>
      <w:lvlText w:val="%7."/>
      <w:lvlJc w:val="left"/>
      <w:pPr>
        <w:ind w:left="5040" w:hanging="360"/>
      </w:pPr>
    </w:lvl>
    <w:lvl w:ilvl="7" w:tplc="5ED23682">
      <w:start w:val="1"/>
      <w:numFmt w:val="lowerLetter"/>
      <w:lvlText w:val="%8."/>
      <w:lvlJc w:val="left"/>
      <w:pPr>
        <w:ind w:left="5760" w:hanging="360"/>
      </w:pPr>
    </w:lvl>
    <w:lvl w:ilvl="8" w:tplc="9900127A">
      <w:start w:val="1"/>
      <w:numFmt w:val="lowerRoman"/>
      <w:lvlText w:val="%9."/>
      <w:lvlJc w:val="right"/>
      <w:pPr>
        <w:ind w:left="6480" w:hanging="180"/>
      </w:pPr>
    </w:lvl>
  </w:abstractNum>
  <w:abstractNum w:abstractNumId="32" w15:restartNumberingAfterBreak="0">
    <w:nsid w:val="58D8C7D4"/>
    <w:multiLevelType w:val="hybridMultilevel"/>
    <w:tmpl w:val="170EBF46"/>
    <w:lvl w:ilvl="0" w:tplc="76A62D1E">
      <w:start w:val="1"/>
      <w:numFmt w:val="decimal"/>
      <w:lvlText w:val="*"/>
      <w:lvlJc w:val="left"/>
      <w:pPr>
        <w:ind w:left="720" w:hanging="360"/>
      </w:pPr>
    </w:lvl>
    <w:lvl w:ilvl="1" w:tplc="4ABC7DAC">
      <w:start w:val="1"/>
      <w:numFmt w:val="lowerLetter"/>
      <w:lvlText w:val="%2."/>
      <w:lvlJc w:val="left"/>
      <w:pPr>
        <w:ind w:left="1440" w:hanging="360"/>
      </w:pPr>
    </w:lvl>
    <w:lvl w:ilvl="2" w:tplc="90B015BA">
      <w:start w:val="1"/>
      <w:numFmt w:val="lowerRoman"/>
      <w:lvlText w:val="%3."/>
      <w:lvlJc w:val="right"/>
      <w:pPr>
        <w:ind w:left="2160" w:hanging="180"/>
      </w:pPr>
    </w:lvl>
    <w:lvl w:ilvl="3" w:tplc="BE426A3E">
      <w:start w:val="1"/>
      <w:numFmt w:val="decimal"/>
      <w:lvlText w:val="%4."/>
      <w:lvlJc w:val="left"/>
      <w:pPr>
        <w:ind w:left="2880" w:hanging="360"/>
      </w:pPr>
    </w:lvl>
    <w:lvl w:ilvl="4" w:tplc="32CE5E0A">
      <w:start w:val="1"/>
      <w:numFmt w:val="lowerLetter"/>
      <w:lvlText w:val="%5."/>
      <w:lvlJc w:val="left"/>
      <w:pPr>
        <w:ind w:left="3600" w:hanging="360"/>
      </w:pPr>
    </w:lvl>
    <w:lvl w:ilvl="5" w:tplc="2E34091A">
      <w:start w:val="1"/>
      <w:numFmt w:val="lowerRoman"/>
      <w:lvlText w:val="%6."/>
      <w:lvlJc w:val="right"/>
      <w:pPr>
        <w:ind w:left="4320" w:hanging="180"/>
      </w:pPr>
    </w:lvl>
    <w:lvl w:ilvl="6" w:tplc="76589D30">
      <w:start w:val="1"/>
      <w:numFmt w:val="decimal"/>
      <w:lvlText w:val="%7."/>
      <w:lvlJc w:val="left"/>
      <w:pPr>
        <w:ind w:left="5040" w:hanging="360"/>
      </w:pPr>
    </w:lvl>
    <w:lvl w:ilvl="7" w:tplc="B9E2BEE8">
      <w:start w:val="1"/>
      <w:numFmt w:val="lowerLetter"/>
      <w:lvlText w:val="%8."/>
      <w:lvlJc w:val="left"/>
      <w:pPr>
        <w:ind w:left="5760" w:hanging="360"/>
      </w:pPr>
    </w:lvl>
    <w:lvl w:ilvl="8" w:tplc="48F432A0">
      <w:start w:val="1"/>
      <w:numFmt w:val="lowerRoman"/>
      <w:lvlText w:val="%9."/>
      <w:lvlJc w:val="right"/>
      <w:pPr>
        <w:ind w:left="6480" w:hanging="180"/>
      </w:pPr>
    </w:lvl>
  </w:abstractNum>
  <w:abstractNum w:abstractNumId="33" w15:restartNumberingAfterBreak="0">
    <w:nsid w:val="5A65F7FF"/>
    <w:multiLevelType w:val="hybridMultilevel"/>
    <w:tmpl w:val="8522DD52"/>
    <w:lvl w:ilvl="0" w:tplc="246451C0">
      <w:start w:val="1"/>
      <w:numFmt w:val="decimal"/>
      <w:lvlText w:val="*"/>
      <w:lvlJc w:val="left"/>
      <w:pPr>
        <w:ind w:left="720" w:hanging="360"/>
      </w:pPr>
    </w:lvl>
    <w:lvl w:ilvl="1" w:tplc="AC0CFBCE">
      <w:start w:val="1"/>
      <w:numFmt w:val="lowerLetter"/>
      <w:lvlText w:val="%2."/>
      <w:lvlJc w:val="left"/>
      <w:pPr>
        <w:ind w:left="1440" w:hanging="360"/>
      </w:pPr>
    </w:lvl>
    <w:lvl w:ilvl="2" w:tplc="C12AF8A4">
      <w:start w:val="1"/>
      <w:numFmt w:val="lowerRoman"/>
      <w:lvlText w:val="%3."/>
      <w:lvlJc w:val="right"/>
      <w:pPr>
        <w:ind w:left="2160" w:hanging="180"/>
      </w:pPr>
    </w:lvl>
    <w:lvl w:ilvl="3" w:tplc="5310E63A">
      <w:start w:val="1"/>
      <w:numFmt w:val="decimal"/>
      <w:lvlText w:val="%4."/>
      <w:lvlJc w:val="left"/>
      <w:pPr>
        <w:ind w:left="2880" w:hanging="360"/>
      </w:pPr>
    </w:lvl>
    <w:lvl w:ilvl="4" w:tplc="C78E4FC2">
      <w:start w:val="1"/>
      <w:numFmt w:val="lowerLetter"/>
      <w:lvlText w:val="%5."/>
      <w:lvlJc w:val="left"/>
      <w:pPr>
        <w:ind w:left="3600" w:hanging="360"/>
      </w:pPr>
    </w:lvl>
    <w:lvl w:ilvl="5" w:tplc="4E603D04">
      <w:start w:val="1"/>
      <w:numFmt w:val="lowerRoman"/>
      <w:lvlText w:val="%6."/>
      <w:lvlJc w:val="right"/>
      <w:pPr>
        <w:ind w:left="4320" w:hanging="180"/>
      </w:pPr>
    </w:lvl>
    <w:lvl w:ilvl="6" w:tplc="1602B90E">
      <w:start w:val="1"/>
      <w:numFmt w:val="decimal"/>
      <w:lvlText w:val="%7."/>
      <w:lvlJc w:val="left"/>
      <w:pPr>
        <w:ind w:left="5040" w:hanging="360"/>
      </w:pPr>
    </w:lvl>
    <w:lvl w:ilvl="7" w:tplc="08305B70">
      <w:start w:val="1"/>
      <w:numFmt w:val="lowerLetter"/>
      <w:lvlText w:val="%8."/>
      <w:lvlJc w:val="left"/>
      <w:pPr>
        <w:ind w:left="5760" w:hanging="360"/>
      </w:pPr>
    </w:lvl>
    <w:lvl w:ilvl="8" w:tplc="5E963E7E">
      <w:start w:val="1"/>
      <w:numFmt w:val="lowerRoman"/>
      <w:lvlText w:val="%9."/>
      <w:lvlJc w:val="right"/>
      <w:pPr>
        <w:ind w:left="6480" w:hanging="180"/>
      </w:pPr>
    </w:lvl>
  </w:abstractNum>
  <w:abstractNum w:abstractNumId="34" w15:restartNumberingAfterBreak="0">
    <w:nsid w:val="5C9400C9"/>
    <w:multiLevelType w:val="hybridMultilevel"/>
    <w:tmpl w:val="42C6253C"/>
    <w:lvl w:ilvl="0" w:tplc="EBE8BE36">
      <w:start w:val="9"/>
      <w:numFmt w:val="decimal"/>
      <w:lvlText w:val="%1."/>
      <w:lvlJc w:val="left"/>
      <w:pPr>
        <w:ind w:left="720" w:hanging="360"/>
      </w:pPr>
    </w:lvl>
    <w:lvl w:ilvl="1" w:tplc="8F08B8B8">
      <w:start w:val="1"/>
      <w:numFmt w:val="lowerLetter"/>
      <w:lvlText w:val="%2."/>
      <w:lvlJc w:val="left"/>
      <w:pPr>
        <w:ind w:left="1440" w:hanging="360"/>
      </w:pPr>
    </w:lvl>
    <w:lvl w:ilvl="2" w:tplc="0270C4EE">
      <w:start w:val="1"/>
      <w:numFmt w:val="lowerRoman"/>
      <w:lvlText w:val="%3."/>
      <w:lvlJc w:val="right"/>
      <w:pPr>
        <w:ind w:left="2160" w:hanging="180"/>
      </w:pPr>
    </w:lvl>
    <w:lvl w:ilvl="3" w:tplc="5928C304">
      <w:start w:val="1"/>
      <w:numFmt w:val="decimal"/>
      <w:lvlText w:val="%4."/>
      <w:lvlJc w:val="left"/>
      <w:pPr>
        <w:ind w:left="2880" w:hanging="360"/>
      </w:pPr>
    </w:lvl>
    <w:lvl w:ilvl="4" w:tplc="FD12566E">
      <w:start w:val="1"/>
      <w:numFmt w:val="lowerLetter"/>
      <w:lvlText w:val="%5."/>
      <w:lvlJc w:val="left"/>
      <w:pPr>
        <w:ind w:left="3600" w:hanging="360"/>
      </w:pPr>
    </w:lvl>
    <w:lvl w:ilvl="5" w:tplc="42CC22D6">
      <w:start w:val="1"/>
      <w:numFmt w:val="lowerRoman"/>
      <w:lvlText w:val="%6."/>
      <w:lvlJc w:val="right"/>
      <w:pPr>
        <w:ind w:left="4320" w:hanging="180"/>
      </w:pPr>
    </w:lvl>
    <w:lvl w:ilvl="6" w:tplc="E6CA6F44">
      <w:start w:val="1"/>
      <w:numFmt w:val="decimal"/>
      <w:lvlText w:val="%7."/>
      <w:lvlJc w:val="left"/>
      <w:pPr>
        <w:ind w:left="5040" w:hanging="360"/>
      </w:pPr>
    </w:lvl>
    <w:lvl w:ilvl="7" w:tplc="FFF4FAFC">
      <w:start w:val="1"/>
      <w:numFmt w:val="lowerLetter"/>
      <w:lvlText w:val="%8."/>
      <w:lvlJc w:val="left"/>
      <w:pPr>
        <w:ind w:left="5760" w:hanging="360"/>
      </w:pPr>
    </w:lvl>
    <w:lvl w:ilvl="8" w:tplc="48F8A9F8">
      <w:start w:val="1"/>
      <w:numFmt w:val="lowerRoman"/>
      <w:lvlText w:val="%9."/>
      <w:lvlJc w:val="right"/>
      <w:pPr>
        <w:ind w:left="6480" w:hanging="180"/>
      </w:pPr>
    </w:lvl>
  </w:abstractNum>
  <w:abstractNum w:abstractNumId="35" w15:restartNumberingAfterBreak="0">
    <w:nsid w:val="5E117CCB"/>
    <w:multiLevelType w:val="hybridMultilevel"/>
    <w:tmpl w:val="573E4488"/>
    <w:lvl w:ilvl="0" w:tplc="AC560846">
      <w:start w:val="1"/>
      <w:numFmt w:val="decimal"/>
      <w:lvlText w:val="*"/>
      <w:lvlJc w:val="left"/>
      <w:pPr>
        <w:ind w:left="720" w:hanging="360"/>
      </w:pPr>
    </w:lvl>
    <w:lvl w:ilvl="1" w:tplc="C510AE48">
      <w:start w:val="1"/>
      <w:numFmt w:val="lowerLetter"/>
      <w:lvlText w:val="%2."/>
      <w:lvlJc w:val="left"/>
      <w:pPr>
        <w:ind w:left="1440" w:hanging="360"/>
      </w:pPr>
    </w:lvl>
    <w:lvl w:ilvl="2" w:tplc="AE0C87FC">
      <w:start w:val="1"/>
      <w:numFmt w:val="lowerRoman"/>
      <w:lvlText w:val="%3."/>
      <w:lvlJc w:val="right"/>
      <w:pPr>
        <w:ind w:left="2160" w:hanging="180"/>
      </w:pPr>
    </w:lvl>
    <w:lvl w:ilvl="3" w:tplc="5BEE0BCC">
      <w:start w:val="1"/>
      <w:numFmt w:val="decimal"/>
      <w:lvlText w:val="%4."/>
      <w:lvlJc w:val="left"/>
      <w:pPr>
        <w:ind w:left="2880" w:hanging="360"/>
      </w:pPr>
    </w:lvl>
    <w:lvl w:ilvl="4" w:tplc="0CDE0A70">
      <w:start w:val="1"/>
      <w:numFmt w:val="lowerLetter"/>
      <w:lvlText w:val="%5."/>
      <w:lvlJc w:val="left"/>
      <w:pPr>
        <w:ind w:left="3600" w:hanging="360"/>
      </w:pPr>
    </w:lvl>
    <w:lvl w:ilvl="5" w:tplc="EBA4B80E">
      <w:start w:val="1"/>
      <w:numFmt w:val="lowerRoman"/>
      <w:lvlText w:val="%6."/>
      <w:lvlJc w:val="right"/>
      <w:pPr>
        <w:ind w:left="4320" w:hanging="180"/>
      </w:pPr>
    </w:lvl>
    <w:lvl w:ilvl="6" w:tplc="6A6C0E68">
      <w:start w:val="1"/>
      <w:numFmt w:val="decimal"/>
      <w:lvlText w:val="%7."/>
      <w:lvlJc w:val="left"/>
      <w:pPr>
        <w:ind w:left="5040" w:hanging="360"/>
      </w:pPr>
    </w:lvl>
    <w:lvl w:ilvl="7" w:tplc="20A60C94">
      <w:start w:val="1"/>
      <w:numFmt w:val="lowerLetter"/>
      <w:lvlText w:val="%8."/>
      <w:lvlJc w:val="left"/>
      <w:pPr>
        <w:ind w:left="5760" w:hanging="360"/>
      </w:pPr>
    </w:lvl>
    <w:lvl w:ilvl="8" w:tplc="FB8AA64E">
      <w:start w:val="1"/>
      <w:numFmt w:val="lowerRoman"/>
      <w:lvlText w:val="%9."/>
      <w:lvlJc w:val="right"/>
      <w:pPr>
        <w:ind w:left="6480" w:hanging="180"/>
      </w:pPr>
    </w:lvl>
  </w:abstractNum>
  <w:abstractNum w:abstractNumId="36" w15:restartNumberingAfterBreak="0">
    <w:nsid w:val="5EE49218"/>
    <w:multiLevelType w:val="hybridMultilevel"/>
    <w:tmpl w:val="CCFA4AE8"/>
    <w:lvl w:ilvl="0" w:tplc="007E39AA">
      <w:start w:val="1"/>
      <w:numFmt w:val="lowerLetter"/>
      <w:lvlText w:val="%1."/>
      <w:lvlJc w:val="left"/>
      <w:pPr>
        <w:ind w:left="720" w:hanging="360"/>
      </w:pPr>
    </w:lvl>
    <w:lvl w:ilvl="1" w:tplc="98D23432">
      <w:start w:val="1"/>
      <w:numFmt w:val="lowerLetter"/>
      <w:lvlText w:val="%2."/>
      <w:lvlJc w:val="left"/>
      <w:pPr>
        <w:ind w:left="1440" w:hanging="360"/>
      </w:pPr>
    </w:lvl>
    <w:lvl w:ilvl="2" w:tplc="BAB40698">
      <w:start w:val="1"/>
      <w:numFmt w:val="lowerRoman"/>
      <w:lvlText w:val="%3."/>
      <w:lvlJc w:val="right"/>
      <w:pPr>
        <w:ind w:left="2160" w:hanging="180"/>
      </w:pPr>
    </w:lvl>
    <w:lvl w:ilvl="3" w:tplc="648CC9C2">
      <w:start w:val="1"/>
      <w:numFmt w:val="decimal"/>
      <w:lvlText w:val="%4."/>
      <w:lvlJc w:val="left"/>
      <w:pPr>
        <w:ind w:left="2880" w:hanging="360"/>
      </w:pPr>
    </w:lvl>
    <w:lvl w:ilvl="4" w:tplc="D5B4F25A">
      <w:start w:val="1"/>
      <w:numFmt w:val="lowerLetter"/>
      <w:lvlText w:val="%5."/>
      <w:lvlJc w:val="left"/>
      <w:pPr>
        <w:ind w:left="3600" w:hanging="360"/>
      </w:pPr>
    </w:lvl>
    <w:lvl w:ilvl="5" w:tplc="1CD69D54">
      <w:start w:val="1"/>
      <w:numFmt w:val="lowerRoman"/>
      <w:lvlText w:val="%6."/>
      <w:lvlJc w:val="right"/>
      <w:pPr>
        <w:ind w:left="4320" w:hanging="180"/>
      </w:pPr>
    </w:lvl>
    <w:lvl w:ilvl="6" w:tplc="16446E44">
      <w:start w:val="1"/>
      <w:numFmt w:val="decimal"/>
      <w:lvlText w:val="%7."/>
      <w:lvlJc w:val="left"/>
      <w:pPr>
        <w:ind w:left="5040" w:hanging="360"/>
      </w:pPr>
    </w:lvl>
    <w:lvl w:ilvl="7" w:tplc="C9405810">
      <w:start w:val="1"/>
      <w:numFmt w:val="lowerLetter"/>
      <w:lvlText w:val="%8."/>
      <w:lvlJc w:val="left"/>
      <w:pPr>
        <w:ind w:left="5760" w:hanging="360"/>
      </w:pPr>
    </w:lvl>
    <w:lvl w:ilvl="8" w:tplc="B596BA20">
      <w:start w:val="1"/>
      <w:numFmt w:val="lowerRoman"/>
      <w:lvlText w:val="%9."/>
      <w:lvlJc w:val="right"/>
      <w:pPr>
        <w:ind w:left="6480" w:hanging="180"/>
      </w:pPr>
    </w:lvl>
  </w:abstractNum>
  <w:abstractNum w:abstractNumId="37" w15:restartNumberingAfterBreak="0">
    <w:nsid w:val="63C05E45"/>
    <w:multiLevelType w:val="hybridMultilevel"/>
    <w:tmpl w:val="3E6AB8FA"/>
    <w:lvl w:ilvl="0" w:tplc="ECB20BA4">
      <w:start w:val="1"/>
      <w:numFmt w:val="decimal"/>
      <w:lvlText w:val="*"/>
      <w:lvlJc w:val="left"/>
      <w:pPr>
        <w:ind w:left="720" w:hanging="360"/>
      </w:pPr>
    </w:lvl>
    <w:lvl w:ilvl="1" w:tplc="DD386DF6">
      <w:start w:val="1"/>
      <w:numFmt w:val="lowerLetter"/>
      <w:lvlText w:val="%2."/>
      <w:lvlJc w:val="left"/>
      <w:pPr>
        <w:ind w:left="1440" w:hanging="360"/>
      </w:pPr>
    </w:lvl>
    <w:lvl w:ilvl="2" w:tplc="EE10A10C">
      <w:start w:val="1"/>
      <w:numFmt w:val="lowerRoman"/>
      <w:lvlText w:val="%3."/>
      <w:lvlJc w:val="right"/>
      <w:pPr>
        <w:ind w:left="2160" w:hanging="180"/>
      </w:pPr>
    </w:lvl>
    <w:lvl w:ilvl="3" w:tplc="EDA44662">
      <w:start w:val="1"/>
      <w:numFmt w:val="decimal"/>
      <w:lvlText w:val="%4."/>
      <w:lvlJc w:val="left"/>
      <w:pPr>
        <w:ind w:left="2880" w:hanging="360"/>
      </w:pPr>
    </w:lvl>
    <w:lvl w:ilvl="4" w:tplc="862E11BE">
      <w:start w:val="1"/>
      <w:numFmt w:val="lowerLetter"/>
      <w:lvlText w:val="%5."/>
      <w:lvlJc w:val="left"/>
      <w:pPr>
        <w:ind w:left="3600" w:hanging="360"/>
      </w:pPr>
    </w:lvl>
    <w:lvl w:ilvl="5" w:tplc="1AC413C4">
      <w:start w:val="1"/>
      <w:numFmt w:val="lowerRoman"/>
      <w:lvlText w:val="%6."/>
      <w:lvlJc w:val="right"/>
      <w:pPr>
        <w:ind w:left="4320" w:hanging="180"/>
      </w:pPr>
    </w:lvl>
    <w:lvl w:ilvl="6" w:tplc="A6A6DD0E">
      <w:start w:val="1"/>
      <w:numFmt w:val="decimal"/>
      <w:lvlText w:val="%7."/>
      <w:lvlJc w:val="left"/>
      <w:pPr>
        <w:ind w:left="5040" w:hanging="360"/>
      </w:pPr>
    </w:lvl>
    <w:lvl w:ilvl="7" w:tplc="E538150A">
      <w:start w:val="1"/>
      <w:numFmt w:val="lowerLetter"/>
      <w:lvlText w:val="%8."/>
      <w:lvlJc w:val="left"/>
      <w:pPr>
        <w:ind w:left="5760" w:hanging="360"/>
      </w:pPr>
    </w:lvl>
    <w:lvl w:ilvl="8" w:tplc="74F0B59C">
      <w:start w:val="1"/>
      <w:numFmt w:val="lowerRoman"/>
      <w:lvlText w:val="%9."/>
      <w:lvlJc w:val="right"/>
      <w:pPr>
        <w:ind w:left="6480" w:hanging="180"/>
      </w:pPr>
    </w:lvl>
  </w:abstractNum>
  <w:abstractNum w:abstractNumId="38" w15:restartNumberingAfterBreak="0">
    <w:nsid w:val="655101A8"/>
    <w:multiLevelType w:val="hybridMultilevel"/>
    <w:tmpl w:val="C1A8F786"/>
    <w:lvl w:ilvl="0" w:tplc="7ACC8910">
      <w:start w:val="1"/>
      <w:numFmt w:val="decimal"/>
      <w:lvlText w:val="%1."/>
      <w:lvlJc w:val="left"/>
      <w:pPr>
        <w:ind w:left="720" w:hanging="360"/>
      </w:pPr>
    </w:lvl>
    <w:lvl w:ilvl="1" w:tplc="CD32B5C4">
      <w:start w:val="1"/>
      <w:numFmt w:val="lowerLetter"/>
      <w:lvlText w:val="%2."/>
      <w:lvlJc w:val="left"/>
      <w:pPr>
        <w:ind w:left="1440" w:hanging="360"/>
      </w:pPr>
    </w:lvl>
    <w:lvl w:ilvl="2" w:tplc="D2BC309E">
      <w:start w:val="1"/>
      <w:numFmt w:val="lowerRoman"/>
      <w:lvlText w:val="%3."/>
      <w:lvlJc w:val="right"/>
      <w:pPr>
        <w:ind w:left="2160" w:hanging="180"/>
      </w:pPr>
    </w:lvl>
    <w:lvl w:ilvl="3" w:tplc="93A4647A">
      <w:start w:val="1"/>
      <w:numFmt w:val="decimal"/>
      <w:lvlText w:val="%4."/>
      <w:lvlJc w:val="left"/>
      <w:pPr>
        <w:ind w:left="2880" w:hanging="360"/>
      </w:pPr>
    </w:lvl>
    <w:lvl w:ilvl="4" w:tplc="178CC256">
      <w:start w:val="1"/>
      <w:numFmt w:val="lowerLetter"/>
      <w:lvlText w:val="%5."/>
      <w:lvlJc w:val="left"/>
      <w:pPr>
        <w:ind w:left="3600" w:hanging="360"/>
      </w:pPr>
    </w:lvl>
    <w:lvl w:ilvl="5" w:tplc="FF5CEFA8">
      <w:start w:val="1"/>
      <w:numFmt w:val="lowerRoman"/>
      <w:lvlText w:val="%6."/>
      <w:lvlJc w:val="right"/>
      <w:pPr>
        <w:ind w:left="4320" w:hanging="180"/>
      </w:pPr>
    </w:lvl>
    <w:lvl w:ilvl="6" w:tplc="B40CDBBE">
      <w:start w:val="1"/>
      <w:numFmt w:val="decimal"/>
      <w:lvlText w:val="%7."/>
      <w:lvlJc w:val="left"/>
      <w:pPr>
        <w:ind w:left="5040" w:hanging="360"/>
      </w:pPr>
    </w:lvl>
    <w:lvl w:ilvl="7" w:tplc="932479C0">
      <w:start w:val="1"/>
      <w:numFmt w:val="lowerLetter"/>
      <w:lvlText w:val="%8."/>
      <w:lvlJc w:val="left"/>
      <w:pPr>
        <w:ind w:left="5760" w:hanging="360"/>
      </w:pPr>
    </w:lvl>
    <w:lvl w:ilvl="8" w:tplc="2BBC48BC">
      <w:start w:val="1"/>
      <w:numFmt w:val="lowerRoman"/>
      <w:lvlText w:val="%9."/>
      <w:lvlJc w:val="right"/>
      <w:pPr>
        <w:ind w:left="6480" w:hanging="180"/>
      </w:pPr>
    </w:lvl>
  </w:abstractNum>
  <w:abstractNum w:abstractNumId="39" w15:restartNumberingAfterBreak="0">
    <w:nsid w:val="65E62B1C"/>
    <w:multiLevelType w:val="hybridMultilevel"/>
    <w:tmpl w:val="9A6A82B2"/>
    <w:lvl w:ilvl="0" w:tplc="77D0FFAC">
      <w:start w:val="1"/>
      <w:numFmt w:val="lowerRoman"/>
      <w:lvlText w:val="%1."/>
      <w:lvlJc w:val="right"/>
      <w:pPr>
        <w:ind w:left="720" w:hanging="360"/>
      </w:pPr>
    </w:lvl>
    <w:lvl w:ilvl="1" w:tplc="00564B08">
      <w:start w:val="1"/>
      <w:numFmt w:val="lowerLetter"/>
      <w:lvlText w:val="%2."/>
      <w:lvlJc w:val="left"/>
      <w:pPr>
        <w:ind w:left="1440" w:hanging="360"/>
      </w:pPr>
    </w:lvl>
    <w:lvl w:ilvl="2" w:tplc="FFC4C308">
      <w:start w:val="1"/>
      <w:numFmt w:val="lowerRoman"/>
      <w:lvlText w:val="%3."/>
      <w:lvlJc w:val="right"/>
      <w:pPr>
        <w:ind w:left="2160" w:hanging="180"/>
      </w:pPr>
    </w:lvl>
    <w:lvl w:ilvl="3" w:tplc="B8485780">
      <w:start w:val="1"/>
      <w:numFmt w:val="decimal"/>
      <w:lvlText w:val="%4."/>
      <w:lvlJc w:val="left"/>
      <w:pPr>
        <w:ind w:left="2880" w:hanging="360"/>
      </w:pPr>
    </w:lvl>
    <w:lvl w:ilvl="4" w:tplc="3D2C0F68">
      <w:start w:val="1"/>
      <w:numFmt w:val="lowerLetter"/>
      <w:lvlText w:val="%5."/>
      <w:lvlJc w:val="left"/>
      <w:pPr>
        <w:ind w:left="3600" w:hanging="360"/>
      </w:pPr>
    </w:lvl>
    <w:lvl w:ilvl="5" w:tplc="8B56E4A2">
      <w:start w:val="1"/>
      <w:numFmt w:val="lowerRoman"/>
      <w:lvlText w:val="%6."/>
      <w:lvlJc w:val="right"/>
      <w:pPr>
        <w:ind w:left="4320" w:hanging="180"/>
      </w:pPr>
    </w:lvl>
    <w:lvl w:ilvl="6" w:tplc="C85ACA9C">
      <w:start w:val="1"/>
      <w:numFmt w:val="decimal"/>
      <w:lvlText w:val="%7."/>
      <w:lvlJc w:val="left"/>
      <w:pPr>
        <w:ind w:left="5040" w:hanging="360"/>
      </w:pPr>
    </w:lvl>
    <w:lvl w:ilvl="7" w:tplc="7C10DEB8">
      <w:start w:val="1"/>
      <w:numFmt w:val="lowerLetter"/>
      <w:lvlText w:val="%8."/>
      <w:lvlJc w:val="left"/>
      <w:pPr>
        <w:ind w:left="5760" w:hanging="360"/>
      </w:pPr>
    </w:lvl>
    <w:lvl w:ilvl="8" w:tplc="C772E45C">
      <w:start w:val="1"/>
      <w:numFmt w:val="lowerRoman"/>
      <w:lvlText w:val="%9."/>
      <w:lvlJc w:val="right"/>
      <w:pPr>
        <w:ind w:left="6480" w:hanging="180"/>
      </w:pPr>
    </w:lvl>
  </w:abstractNum>
  <w:abstractNum w:abstractNumId="40" w15:restartNumberingAfterBreak="0">
    <w:nsid w:val="66D2A901"/>
    <w:multiLevelType w:val="hybridMultilevel"/>
    <w:tmpl w:val="C7A46B7A"/>
    <w:lvl w:ilvl="0" w:tplc="917605C0">
      <w:start w:val="1"/>
      <w:numFmt w:val="bullet"/>
      <w:lvlText w:val=""/>
      <w:lvlJc w:val="left"/>
      <w:pPr>
        <w:ind w:left="720" w:hanging="360"/>
      </w:pPr>
      <w:rPr>
        <w:rFonts w:ascii="Symbol" w:hAnsi="Symbol" w:hint="default"/>
      </w:rPr>
    </w:lvl>
    <w:lvl w:ilvl="1" w:tplc="D89EDFA4">
      <w:start w:val="1"/>
      <w:numFmt w:val="bullet"/>
      <w:lvlText w:val="o"/>
      <w:lvlJc w:val="left"/>
      <w:pPr>
        <w:ind w:left="1440" w:hanging="360"/>
      </w:pPr>
      <w:rPr>
        <w:rFonts w:ascii="Courier New" w:hAnsi="Courier New" w:hint="default"/>
      </w:rPr>
    </w:lvl>
    <w:lvl w:ilvl="2" w:tplc="1C90337E">
      <w:start w:val="1"/>
      <w:numFmt w:val="bullet"/>
      <w:lvlText w:val=""/>
      <w:lvlJc w:val="left"/>
      <w:pPr>
        <w:ind w:left="2160" w:hanging="360"/>
      </w:pPr>
      <w:rPr>
        <w:rFonts w:ascii="Wingdings" w:hAnsi="Wingdings" w:hint="default"/>
      </w:rPr>
    </w:lvl>
    <w:lvl w:ilvl="3" w:tplc="E6C0098C">
      <w:start w:val="1"/>
      <w:numFmt w:val="bullet"/>
      <w:lvlText w:val=""/>
      <w:lvlJc w:val="left"/>
      <w:pPr>
        <w:ind w:left="2880" w:hanging="360"/>
      </w:pPr>
      <w:rPr>
        <w:rFonts w:ascii="Symbol" w:hAnsi="Symbol" w:hint="default"/>
      </w:rPr>
    </w:lvl>
    <w:lvl w:ilvl="4" w:tplc="AC4C7566">
      <w:start w:val="1"/>
      <w:numFmt w:val="bullet"/>
      <w:lvlText w:val="o"/>
      <w:lvlJc w:val="left"/>
      <w:pPr>
        <w:ind w:left="3600" w:hanging="360"/>
      </w:pPr>
      <w:rPr>
        <w:rFonts w:ascii="Courier New" w:hAnsi="Courier New" w:hint="default"/>
      </w:rPr>
    </w:lvl>
    <w:lvl w:ilvl="5" w:tplc="4630F5E4">
      <w:start w:val="1"/>
      <w:numFmt w:val="bullet"/>
      <w:lvlText w:val=""/>
      <w:lvlJc w:val="left"/>
      <w:pPr>
        <w:ind w:left="4320" w:hanging="360"/>
      </w:pPr>
      <w:rPr>
        <w:rFonts w:ascii="Wingdings" w:hAnsi="Wingdings" w:hint="default"/>
      </w:rPr>
    </w:lvl>
    <w:lvl w:ilvl="6" w:tplc="D9D45212">
      <w:start w:val="1"/>
      <w:numFmt w:val="bullet"/>
      <w:lvlText w:val=""/>
      <w:lvlJc w:val="left"/>
      <w:pPr>
        <w:ind w:left="5040" w:hanging="360"/>
      </w:pPr>
      <w:rPr>
        <w:rFonts w:ascii="Symbol" w:hAnsi="Symbol" w:hint="default"/>
      </w:rPr>
    </w:lvl>
    <w:lvl w:ilvl="7" w:tplc="063C771C">
      <w:start w:val="1"/>
      <w:numFmt w:val="bullet"/>
      <w:lvlText w:val="o"/>
      <w:lvlJc w:val="left"/>
      <w:pPr>
        <w:ind w:left="5760" w:hanging="360"/>
      </w:pPr>
      <w:rPr>
        <w:rFonts w:ascii="Courier New" w:hAnsi="Courier New" w:hint="default"/>
      </w:rPr>
    </w:lvl>
    <w:lvl w:ilvl="8" w:tplc="021404B0">
      <w:start w:val="1"/>
      <w:numFmt w:val="bullet"/>
      <w:lvlText w:val=""/>
      <w:lvlJc w:val="left"/>
      <w:pPr>
        <w:ind w:left="6480" w:hanging="360"/>
      </w:pPr>
      <w:rPr>
        <w:rFonts w:ascii="Wingdings" w:hAnsi="Wingdings" w:hint="default"/>
      </w:rPr>
    </w:lvl>
  </w:abstractNum>
  <w:abstractNum w:abstractNumId="41" w15:restartNumberingAfterBreak="0">
    <w:nsid w:val="695A6B91"/>
    <w:multiLevelType w:val="hybridMultilevel"/>
    <w:tmpl w:val="9752B15E"/>
    <w:lvl w:ilvl="0" w:tplc="D5BAD382">
      <w:start w:val="1"/>
      <w:numFmt w:val="decimal"/>
      <w:lvlText w:val="*"/>
      <w:lvlJc w:val="left"/>
      <w:pPr>
        <w:ind w:left="720" w:hanging="360"/>
      </w:pPr>
    </w:lvl>
    <w:lvl w:ilvl="1" w:tplc="B5E48248">
      <w:start w:val="1"/>
      <w:numFmt w:val="lowerLetter"/>
      <w:lvlText w:val="%2."/>
      <w:lvlJc w:val="left"/>
      <w:pPr>
        <w:ind w:left="1440" w:hanging="360"/>
      </w:pPr>
    </w:lvl>
    <w:lvl w:ilvl="2" w:tplc="946EB04C">
      <w:start w:val="1"/>
      <w:numFmt w:val="lowerRoman"/>
      <w:lvlText w:val="%3."/>
      <w:lvlJc w:val="right"/>
      <w:pPr>
        <w:ind w:left="2160" w:hanging="180"/>
      </w:pPr>
    </w:lvl>
    <w:lvl w:ilvl="3" w:tplc="CC0EC56C">
      <w:start w:val="1"/>
      <w:numFmt w:val="decimal"/>
      <w:lvlText w:val="%4."/>
      <w:lvlJc w:val="left"/>
      <w:pPr>
        <w:ind w:left="2880" w:hanging="360"/>
      </w:pPr>
    </w:lvl>
    <w:lvl w:ilvl="4" w:tplc="50EA8D24">
      <w:start w:val="1"/>
      <w:numFmt w:val="lowerLetter"/>
      <w:lvlText w:val="%5."/>
      <w:lvlJc w:val="left"/>
      <w:pPr>
        <w:ind w:left="3600" w:hanging="360"/>
      </w:pPr>
    </w:lvl>
    <w:lvl w:ilvl="5" w:tplc="0A78FC94">
      <w:start w:val="1"/>
      <w:numFmt w:val="lowerRoman"/>
      <w:lvlText w:val="%6."/>
      <w:lvlJc w:val="right"/>
      <w:pPr>
        <w:ind w:left="4320" w:hanging="180"/>
      </w:pPr>
    </w:lvl>
    <w:lvl w:ilvl="6" w:tplc="3CB67838">
      <w:start w:val="1"/>
      <w:numFmt w:val="decimal"/>
      <w:lvlText w:val="%7."/>
      <w:lvlJc w:val="left"/>
      <w:pPr>
        <w:ind w:left="5040" w:hanging="360"/>
      </w:pPr>
    </w:lvl>
    <w:lvl w:ilvl="7" w:tplc="63CE3150">
      <w:start w:val="1"/>
      <w:numFmt w:val="lowerLetter"/>
      <w:lvlText w:val="%8."/>
      <w:lvlJc w:val="left"/>
      <w:pPr>
        <w:ind w:left="5760" w:hanging="360"/>
      </w:pPr>
    </w:lvl>
    <w:lvl w:ilvl="8" w:tplc="5160490C">
      <w:start w:val="1"/>
      <w:numFmt w:val="lowerRoman"/>
      <w:lvlText w:val="%9."/>
      <w:lvlJc w:val="right"/>
      <w:pPr>
        <w:ind w:left="6480" w:hanging="180"/>
      </w:pPr>
    </w:lvl>
  </w:abstractNum>
  <w:abstractNum w:abstractNumId="42" w15:restartNumberingAfterBreak="0">
    <w:nsid w:val="6D45E33A"/>
    <w:multiLevelType w:val="hybridMultilevel"/>
    <w:tmpl w:val="7826DDBA"/>
    <w:lvl w:ilvl="0" w:tplc="D2AED862">
      <w:start w:val="1"/>
      <w:numFmt w:val="decimal"/>
      <w:lvlText w:val="*"/>
      <w:lvlJc w:val="left"/>
      <w:pPr>
        <w:ind w:left="720" w:hanging="360"/>
      </w:pPr>
    </w:lvl>
    <w:lvl w:ilvl="1" w:tplc="BDF84FFA">
      <w:start w:val="1"/>
      <w:numFmt w:val="lowerLetter"/>
      <w:lvlText w:val="%2."/>
      <w:lvlJc w:val="left"/>
      <w:pPr>
        <w:ind w:left="1440" w:hanging="360"/>
      </w:pPr>
    </w:lvl>
    <w:lvl w:ilvl="2" w:tplc="A768C29C">
      <w:start w:val="1"/>
      <w:numFmt w:val="lowerRoman"/>
      <w:lvlText w:val="%3."/>
      <w:lvlJc w:val="right"/>
      <w:pPr>
        <w:ind w:left="2160" w:hanging="180"/>
      </w:pPr>
    </w:lvl>
    <w:lvl w:ilvl="3" w:tplc="6B144E94">
      <w:start w:val="1"/>
      <w:numFmt w:val="decimal"/>
      <w:lvlText w:val="%4."/>
      <w:lvlJc w:val="left"/>
      <w:pPr>
        <w:ind w:left="2880" w:hanging="360"/>
      </w:pPr>
    </w:lvl>
    <w:lvl w:ilvl="4" w:tplc="D86E9FC0">
      <w:start w:val="1"/>
      <w:numFmt w:val="lowerLetter"/>
      <w:lvlText w:val="%5."/>
      <w:lvlJc w:val="left"/>
      <w:pPr>
        <w:ind w:left="3600" w:hanging="360"/>
      </w:pPr>
    </w:lvl>
    <w:lvl w:ilvl="5" w:tplc="31ACE740">
      <w:start w:val="1"/>
      <w:numFmt w:val="lowerRoman"/>
      <w:lvlText w:val="%6."/>
      <w:lvlJc w:val="right"/>
      <w:pPr>
        <w:ind w:left="4320" w:hanging="180"/>
      </w:pPr>
    </w:lvl>
    <w:lvl w:ilvl="6" w:tplc="17A8F6DE">
      <w:start w:val="1"/>
      <w:numFmt w:val="decimal"/>
      <w:lvlText w:val="%7."/>
      <w:lvlJc w:val="left"/>
      <w:pPr>
        <w:ind w:left="5040" w:hanging="360"/>
      </w:pPr>
    </w:lvl>
    <w:lvl w:ilvl="7" w:tplc="6C0A216A">
      <w:start w:val="1"/>
      <w:numFmt w:val="lowerLetter"/>
      <w:lvlText w:val="%8."/>
      <w:lvlJc w:val="left"/>
      <w:pPr>
        <w:ind w:left="5760" w:hanging="360"/>
      </w:pPr>
    </w:lvl>
    <w:lvl w:ilvl="8" w:tplc="3A22B05E">
      <w:start w:val="1"/>
      <w:numFmt w:val="lowerRoman"/>
      <w:lvlText w:val="%9."/>
      <w:lvlJc w:val="right"/>
      <w:pPr>
        <w:ind w:left="6480" w:hanging="180"/>
      </w:pPr>
    </w:lvl>
  </w:abstractNum>
  <w:abstractNum w:abstractNumId="43" w15:restartNumberingAfterBreak="0">
    <w:nsid w:val="6F875880"/>
    <w:multiLevelType w:val="hybridMultilevel"/>
    <w:tmpl w:val="08421700"/>
    <w:lvl w:ilvl="0" w:tplc="A7CCB73C">
      <w:start w:val="1"/>
      <w:numFmt w:val="lowerLetter"/>
      <w:lvlText w:val="%1."/>
      <w:lvlJc w:val="left"/>
      <w:pPr>
        <w:ind w:left="735" w:hanging="360"/>
      </w:pPr>
    </w:lvl>
    <w:lvl w:ilvl="1" w:tplc="30A44940">
      <w:start w:val="1"/>
      <w:numFmt w:val="lowerLetter"/>
      <w:lvlText w:val="%2."/>
      <w:lvlJc w:val="left"/>
      <w:pPr>
        <w:ind w:left="1455" w:hanging="360"/>
      </w:pPr>
    </w:lvl>
    <w:lvl w:ilvl="2" w:tplc="A19ECD82">
      <w:start w:val="1"/>
      <w:numFmt w:val="lowerRoman"/>
      <w:lvlText w:val="%3."/>
      <w:lvlJc w:val="right"/>
      <w:pPr>
        <w:ind w:left="2175" w:hanging="180"/>
      </w:pPr>
    </w:lvl>
    <w:lvl w:ilvl="3" w:tplc="90E8835A">
      <w:start w:val="1"/>
      <w:numFmt w:val="decimal"/>
      <w:lvlText w:val="%4."/>
      <w:lvlJc w:val="left"/>
      <w:pPr>
        <w:ind w:left="2895" w:hanging="360"/>
      </w:pPr>
    </w:lvl>
    <w:lvl w:ilvl="4" w:tplc="8DE63CCE">
      <w:start w:val="1"/>
      <w:numFmt w:val="lowerLetter"/>
      <w:lvlText w:val="%5."/>
      <w:lvlJc w:val="left"/>
      <w:pPr>
        <w:ind w:left="3615" w:hanging="360"/>
      </w:pPr>
    </w:lvl>
    <w:lvl w:ilvl="5" w:tplc="1E365504">
      <w:start w:val="1"/>
      <w:numFmt w:val="lowerRoman"/>
      <w:lvlText w:val="%6."/>
      <w:lvlJc w:val="right"/>
      <w:pPr>
        <w:ind w:left="4335" w:hanging="180"/>
      </w:pPr>
    </w:lvl>
    <w:lvl w:ilvl="6" w:tplc="110682DE">
      <w:start w:val="1"/>
      <w:numFmt w:val="decimal"/>
      <w:lvlText w:val="%7."/>
      <w:lvlJc w:val="left"/>
      <w:pPr>
        <w:ind w:left="5055" w:hanging="360"/>
      </w:pPr>
    </w:lvl>
    <w:lvl w:ilvl="7" w:tplc="F620B2A0">
      <w:start w:val="1"/>
      <w:numFmt w:val="lowerLetter"/>
      <w:lvlText w:val="%8."/>
      <w:lvlJc w:val="left"/>
      <w:pPr>
        <w:ind w:left="5775" w:hanging="360"/>
      </w:pPr>
    </w:lvl>
    <w:lvl w:ilvl="8" w:tplc="4CDAA384">
      <w:start w:val="1"/>
      <w:numFmt w:val="lowerRoman"/>
      <w:lvlText w:val="%9."/>
      <w:lvlJc w:val="right"/>
      <w:pPr>
        <w:ind w:left="6495" w:hanging="180"/>
      </w:pPr>
    </w:lvl>
  </w:abstractNum>
  <w:abstractNum w:abstractNumId="44" w15:restartNumberingAfterBreak="0">
    <w:nsid w:val="728DEA33"/>
    <w:multiLevelType w:val="hybridMultilevel"/>
    <w:tmpl w:val="9948FAF6"/>
    <w:lvl w:ilvl="0" w:tplc="6C86E246">
      <w:start w:val="1"/>
      <w:numFmt w:val="lowerLetter"/>
      <w:lvlText w:val="%1."/>
      <w:lvlJc w:val="left"/>
      <w:pPr>
        <w:ind w:left="720" w:hanging="360"/>
      </w:pPr>
    </w:lvl>
    <w:lvl w:ilvl="1" w:tplc="1C14AB5E">
      <w:start w:val="1"/>
      <w:numFmt w:val="lowerLetter"/>
      <w:lvlText w:val="%2."/>
      <w:lvlJc w:val="left"/>
      <w:pPr>
        <w:ind w:left="1440" w:hanging="360"/>
      </w:pPr>
    </w:lvl>
    <w:lvl w:ilvl="2" w:tplc="EB129CC6">
      <w:start w:val="1"/>
      <w:numFmt w:val="lowerRoman"/>
      <w:lvlText w:val="%3."/>
      <w:lvlJc w:val="right"/>
      <w:pPr>
        <w:ind w:left="2160" w:hanging="180"/>
      </w:pPr>
    </w:lvl>
    <w:lvl w:ilvl="3" w:tplc="F2C65FC6">
      <w:start w:val="1"/>
      <w:numFmt w:val="decimal"/>
      <w:lvlText w:val="%4."/>
      <w:lvlJc w:val="left"/>
      <w:pPr>
        <w:ind w:left="2880" w:hanging="360"/>
      </w:pPr>
    </w:lvl>
    <w:lvl w:ilvl="4" w:tplc="A4AE1782">
      <w:start w:val="1"/>
      <w:numFmt w:val="lowerLetter"/>
      <w:lvlText w:val="%5."/>
      <w:lvlJc w:val="left"/>
      <w:pPr>
        <w:ind w:left="3600" w:hanging="360"/>
      </w:pPr>
    </w:lvl>
    <w:lvl w:ilvl="5" w:tplc="3BE094C4">
      <w:start w:val="1"/>
      <w:numFmt w:val="lowerRoman"/>
      <w:lvlText w:val="%6."/>
      <w:lvlJc w:val="right"/>
      <w:pPr>
        <w:ind w:left="4320" w:hanging="180"/>
      </w:pPr>
    </w:lvl>
    <w:lvl w:ilvl="6" w:tplc="994CA29C">
      <w:start w:val="1"/>
      <w:numFmt w:val="decimal"/>
      <w:lvlText w:val="%7."/>
      <w:lvlJc w:val="left"/>
      <w:pPr>
        <w:ind w:left="5040" w:hanging="360"/>
      </w:pPr>
    </w:lvl>
    <w:lvl w:ilvl="7" w:tplc="B420B8BE">
      <w:start w:val="1"/>
      <w:numFmt w:val="lowerLetter"/>
      <w:lvlText w:val="%8."/>
      <w:lvlJc w:val="left"/>
      <w:pPr>
        <w:ind w:left="5760" w:hanging="360"/>
      </w:pPr>
    </w:lvl>
    <w:lvl w:ilvl="8" w:tplc="E26499CC">
      <w:start w:val="1"/>
      <w:numFmt w:val="lowerRoman"/>
      <w:lvlText w:val="%9."/>
      <w:lvlJc w:val="right"/>
      <w:pPr>
        <w:ind w:left="6480" w:hanging="180"/>
      </w:pPr>
    </w:lvl>
  </w:abstractNum>
  <w:abstractNum w:abstractNumId="45" w15:restartNumberingAfterBreak="0">
    <w:nsid w:val="7995CCD0"/>
    <w:multiLevelType w:val="hybridMultilevel"/>
    <w:tmpl w:val="B1C66BC4"/>
    <w:lvl w:ilvl="0" w:tplc="A1C81B2A">
      <w:start w:val="1"/>
      <w:numFmt w:val="decimal"/>
      <w:lvlText w:val="%1."/>
      <w:lvlJc w:val="left"/>
      <w:pPr>
        <w:ind w:left="720" w:hanging="360"/>
      </w:pPr>
    </w:lvl>
    <w:lvl w:ilvl="1" w:tplc="73E0BE16">
      <w:start w:val="1"/>
      <w:numFmt w:val="lowerLetter"/>
      <w:lvlText w:val="%2."/>
      <w:lvlJc w:val="left"/>
      <w:pPr>
        <w:ind w:left="1440" w:hanging="360"/>
      </w:pPr>
    </w:lvl>
    <w:lvl w:ilvl="2" w:tplc="EB36197A">
      <w:start w:val="1"/>
      <w:numFmt w:val="lowerRoman"/>
      <w:lvlText w:val="%3."/>
      <w:lvlJc w:val="right"/>
      <w:pPr>
        <w:ind w:left="2160" w:hanging="180"/>
      </w:pPr>
    </w:lvl>
    <w:lvl w:ilvl="3" w:tplc="AD66C73A">
      <w:start w:val="1"/>
      <w:numFmt w:val="decimal"/>
      <w:lvlText w:val="%4."/>
      <w:lvlJc w:val="left"/>
      <w:pPr>
        <w:ind w:left="2880" w:hanging="360"/>
      </w:pPr>
    </w:lvl>
    <w:lvl w:ilvl="4" w:tplc="B308D89E">
      <w:start w:val="1"/>
      <w:numFmt w:val="lowerLetter"/>
      <w:lvlText w:val="%5."/>
      <w:lvlJc w:val="left"/>
      <w:pPr>
        <w:ind w:left="3600" w:hanging="360"/>
      </w:pPr>
    </w:lvl>
    <w:lvl w:ilvl="5" w:tplc="A3D46E38">
      <w:start w:val="1"/>
      <w:numFmt w:val="lowerRoman"/>
      <w:lvlText w:val="%6."/>
      <w:lvlJc w:val="right"/>
      <w:pPr>
        <w:ind w:left="4320" w:hanging="180"/>
      </w:pPr>
    </w:lvl>
    <w:lvl w:ilvl="6" w:tplc="DCE264CC">
      <w:start w:val="1"/>
      <w:numFmt w:val="decimal"/>
      <w:lvlText w:val="%7."/>
      <w:lvlJc w:val="left"/>
      <w:pPr>
        <w:ind w:left="5040" w:hanging="360"/>
      </w:pPr>
    </w:lvl>
    <w:lvl w:ilvl="7" w:tplc="82C2B3B8">
      <w:start w:val="1"/>
      <w:numFmt w:val="lowerLetter"/>
      <w:lvlText w:val="%8."/>
      <w:lvlJc w:val="left"/>
      <w:pPr>
        <w:ind w:left="5760" w:hanging="360"/>
      </w:pPr>
    </w:lvl>
    <w:lvl w:ilvl="8" w:tplc="109A6882">
      <w:start w:val="1"/>
      <w:numFmt w:val="lowerRoman"/>
      <w:lvlText w:val="%9."/>
      <w:lvlJc w:val="right"/>
      <w:pPr>
        <w:ind w:left="6480" w:hanging="180"/>
      </w:pPr>
    </w:lvl>
  </w:abstractNum>
  <w:abstractNum w:abstractNumId="46" w15:restartNumberingAfterBreak="0">
    <w:nsid w:val="7A041721"/>
    <w:multiLevelType w:val="hybridMultilevel"/>
    <w:tmpl w:val="9C60B820"/>
    <w:lvl w:ilvl="0" w:tplc="135AB64C">
      <w:start w:val="1"/>
      <w:numFmt w:val="decimal"/>
      <w:lvlText w:val="*"/>
      <w:lvlJc w:val="left"/>
      <w:pPr>
        <w:ind w:left="720" w:hanging="360"/>
      </w:pPr>
    </w:lvl>
    <w:lvl w:ilvl="1" w:tplc="10560AF6">
      <w:start w:val="1"/>
      <w:numFmt w:val="lowerLetter"/>
      <w:lvlText w:val="%2."/>
      <w:lvlJc w:val="left"/>
      <w:pPr>
        <w:ind w:left="1440" w:hanging="360"/>
      </w:pPr>
    </w:lvl>
    <w:lvl w:ilvl="2" w:tplc="054EF954">
      <w:start w:val="1"/>
      <w:numFmt w:val="lowerRoman"/>
      <w:lvlText w:val="%3."/>
      <w:lvlJc w:val="right"/>
      <w:pPr>
        <w:ind w:left="2160" w:hanging="180"/>
      </w:pPr>
    </w:lvl>
    <w:lvl w:ilvl="3" w:tplc="CC6CDD12">
      <w:start w:val="1"/>
      <w:numFmt w:val="decimal"/>
      <w:lvlText w:val="%4."/>
      <w:lvlJc w:val="left"/>
      <w:pPr>
        <w:ind w:left="2880" w:hanging="360"/>
      </w:pPr>
    </w:lvl>
    <w:lvl w:ilvl="4" w:tplc="91F6FE88">
      <w:start w:val="1"/>
      <w:numFmt w:val="lowerLetter"/>
      <w:lvlText w:val="%5."/>
      <w:lvlJc w:val="left"/>
      <w:pPr>
        <w:ind w:left="3600" w:hanging="360"/>
      </w:pPr>
    </w:lvl>
    <w:lvl w:ilvl="5" w:tplc="2DC0A1A2">
      <w:start w:val="1"/>
      <w:numFmt w:val="lowerRoman"/>
      <w:lvlText w:val="%6."/>
      <w:lvlJc w:val="right"/>
      <w:pPr>
        <w:ind w:left="4320" w:hanging="180"/>
      </w:pPr>
    </w:lvl>
    <w:lvl w:ilvl="6" w:tplc="5EB269C6">
      <w:start w:val="1"/>
      <w:numFmt w:val="decimal"/>
      <w:lvlText w:val="%7."/>
      <w:lvlJc w:val="left"/>
      <w:pPr>
        <w:ind w:left="5040" w:hanging="360"/>
      </w:pPr>
    </w:lvl>
    <w:lvl w:ilvl="7" w:tplc="6E485E4E">
      <w:start w:val="1"/>
      <w:numFmt w:val="lowerLetter"/>
      <w:lvlText w:val="%8."/>
      <w:lvlJc w:val="left"/>
      <w:pPr>
        <w:ind w:left="5760" w:hanging="360"/>
      </w:pPr>
    </w:lvl>
    <w:lvl w:ilvl="8" w:tplc="50F41180">
      <w:start w:val="1"/>
      <w:numFmt w:val="lowerRoman"/>
      <w:lvlText w:val="%9."/>
      <w:lvlJc w:val="right"/>
      <w:pPr>
        <w:ind w:left="6480" w:hanging="180"/>
      </w:pPr>
    </w:lvl>
  </w:abstractNum>
  <w:abstractNum w:abstractNumId="47" w15:restartNumberingAfterBreak="0">
    <w:nsid w:val="7B754CC4"/>
    <w:multiLevelType w:val="hybridMultilevel"/>
    <w:tmpl w:val="DAAA4336"/>
    <w:lvl w:ilvl="0" w:tplc="C01454DA">
      <w:start w:val="1"/>
      <w:numFmt w:val="decimal"/>
      <w:lvlText w:val="•"/>
      <w:lvlJc w:val="left"/>
      <w:pPr>
        <w:ind w:left="720" w:hanging="360"/>
      </w:pPr>
    </w:lvl>
    <w:lvl w:ilvl="1" w:tplc="B44098AE">
      <w:start w:val="1"/>
      <w:numFmt w:val="lowerLetter"/>
      <w:lvlText w:val="%2."/>
      <w:lvlJc w:val="left"/>
      <w:pPr>
        <w:ind w:left="1440" w:hanging="360"/>
      </w:pPr>
    </w:lvl>
    <w:lvl w:ilvl="2" w:tplc="D7FA167E">
      <w:start w:val="1"/>
      <w:numFmt w:val="lowerRoman"/>
      <w:lvlText w:val="%3."/>
      <w:lvlJc w:val="right"/>
      <w:pPr>
        <w:ind w:left="2160" w:hanging="180"/>
      </w:pPr>
    </w:lvl>
    <w:lvl w:ilvl="3" w:tplc="59546598">
      <w:start w:val="1"/>
      <w:numFmt w:val="decimal"/>
      <w:lvlText w:val="%4."/>
      <w:lvlJc w:val="left"/>
      <w:pPr>
        <w:ind w:left="2880" w:hanging="360"/>
      </w:pPr>
    </w:lvl>
    <w:lvl w:ilvl="4" w:tplc="EEC25090">
      <w:start w:val="1"/>
      <w:numFmt w:val="lowerLetter"/>
      <w:lvlText w:val="%5."/>
      <w:lvlJc w:val="left"/>
      <w:pPr>
        <w:ind w:left="3600" w:hanging="360"/>
      </w:pPr>
    </w:lvl>
    <w:lvl w:ilvl="5" w:tplc="2C76EFD2">
      <w:start w:val="1"/>
      <w:numFmt w:val="lowerRoman"/>
      <w:lvlText w:val="%6."/>
      <w:lvlJc w:val="right"/>
      <w:pPr>
        <w:ind w:left="4320" w:hanging="180"/>
      </w:pPr>
    </w:lvl>
    <w:lvl w:ilvl="6" w:tplc="EAF08EE6">
      <w:start w:val="1"/>
      <w:numFmt w:val="decimal"/>
      <w:lvlText w:val="%7."/>
      <w:lvlJc w:val="left"/>
      <w:pPr>
        <w:ind w:left="5040" w:hanging="360"/>
      </w:pPr>
    </w:lvl>
    <w:lvl w:ilvl="7" w:tplc="B7EC5CDA">
      <w:start w:val="1"/>
      <w:numFmt w:val="lowerLetter"/>
      <w:lvlText w:val="%8."/>
      <w:lvlJc w:val="left"/>
      <w:pPr>
        <w:ind w:left="5760" w:hanging="360"/>
      </w:pPr>
    </w:lvl>
    <w:lvl w:ilvl="8" w:tplc="8E2829BA">
      <w:start w:val="1"/>
      <w:numFmt w:val="lowerRoman"/>
      <w:lvlText w:val="%9."/>
      <w:lvlJc w:val="right"/>
      <w:pPr>
        <w:ind w:left="6480" w:hanging="180"/>
      </w:pPr>
    </w:lvl>
  </w:abstractNum>
  <w:abstractNum w:abstractNumId="48" w15:restartNumberingAfterBreak="0">
    <w:nsid w:val="7B7A980A"/>
    <w:multiLevelType w:val="hybridMultilevel"/>
    <w:tmpl w:val="CC4066F6"/>
    <w:lvl w:ilvl="0" w:tplc="685E4188">
      <w:start w:val="1"/>
      <w:numFmt w:val="decimal"/>
      <w:lvlText w:val="*"/>
      <w:lvlJc w:val="left"/>
      <w:pPr>
        <w:ind w:left="720" w:hanging="360"/>
      </w:pPr>
    </w:lvl>
    <w:lvl w:ilvl="1" w:tplc="56020338">
      <w:start w:val="1"/>
      <w:numFmt w:val="lowerLetter"/>
      <w:lvlText w:val="%2."/>
      <w:lvlJc w:val="left"/>
      <w:pPr>
        <w:ind w:left="1440" w:hanging="360"/>
      </w:pPr>
    </w:lvl>
    <w:lvl w:ilvl="2" w:tplc="B5622498">
      <w:start w:val="1"/>
      <w:numFmt w:val="lowerRoman"/>
      <w:lvlText w:val="%3."/>
      <w:lvlJc w:val="right"/>
      <w:pPr>
        <w:ind w:left="2160" w:hanging="180"/>
      </w:pPr>
    </w:lvl>
    <w:lvl w:ilvl="3" w:tplc="4198AE1E">
      <w:start w:val="1"/>
      <w:numFmt w:val="decimal"/>
      <w:lvlText w:val="%4."/>
      <w:lvlJc w:val="left"/>
      <w:pPr>
        <w:ind w:left="2880" w:hanging="360"/>
      </w:pPr>
    </w:lvl>
    <w:lvl w:ilvl="4" w:tplc="6714D230">
      <w:start w:val="1"/>
      <w:numFmt w:val="lowerLetter"/>
      <w:lvlText w:val="%5."/>
      <w:lvlJc w:val="left"/>
      <w:pPr>
        <w:ind w:left="3600" w:hanging="360"/>
      </w:pPr>
    </w:lvl>
    <w:lvl w:ilvl="5" w:tplc="19D450EA">
      <w:start w:val="1"/>
      <w:numFmt w:val="lowerRoman"/>
      <w:lvlText w:val="%6."/>
      <w:lvlJc w:val="right"/>
      <w:pPr>
        <w:ind w:left="4320" w:hanging="180"/>
      </w:pPr>
    </w:lvl>
    <w:lvl w:ilvl="6" w:tplc="8E3E60D6">
      <w:start w:val="1"/>
      <w:numFmt w:val="decimal"/>
      <w:lvlText w:val="%7."/>
      <w:lvlJc w:val="left"/>
      <w:pPr>
        <w:ind w:left="5040" w:hanging="360"/>
      </w:pPr>
    </w:lvl>
    <w:lvl w:ilvl="7" w:tplc="8564D25C">
      <w:start w:val="1"/>
      <w:numFmt w:val="lowerLetter"/>
      <w:lvlText w:val="%8."/>
      <w:lvlJc w:val="left"/>
      <w:pPr>
        <w:ind w:left="5760" w:hanging="360"/>
      </w:pPr>
    </w:lvl>
    <w:lvl w:ilvl="8" w:tplc="A14ECF68">
      <w:start w:val="1"/>
      <w:numFmt w:val="lowerRoman"/>
      <w:lvlText w:val="%9."/>
      <w:lvlJc w:val="right"/>
      <w:pPr>
        <w:ind w:left="6480" w:hanging="180"/>
      </w:pPr>
    </w:lvl>
  </w:abstractNum>
  <w:num w:numId="1" w16cid:durableId="285506258">
    <w:abstractNumId w:val="43"/>
  </w:num>
  <w:num w:numId="2" w16cid:durableId="843204257">
    <w:abstractNumId w:val="0"/>
  </w:num>
  <w:num w:numId="3" w16cid:durableId="2053990808">
    <w:abstractNumId w:val="7"/>
  </w:num>
  <w:num w:numId="4" w16cid:durableId="1396853000">
    <w:abstractNumId w:val="44"/>
  </w:num>
  <w:num w:numId="5" w16cid:durableId="1436440245">
    <w:abstractNumId w:val="12"/>
  </w:num>
  <w:num w:numId="6" w16cid:durableId="60059923">
    <w:abstractNumId w:val="34"/>
  </w:num>
  <w:num w:numId="7" w16cid:durableId="2113548520">
    <w:abstractNumId w:val="46"/>
  </w:num>
  <w:num w:numId="8" w16cid:durableId="898443284">
    <w:abstractNumId w:val="21"/>
  </w:num>
  <w:num w:numId="9" w16cid:durableId="797574641">
    <w:abstractNumId w:val="35"/>
  </w:num>
  <w:num w:numId="10" w16cid:durableId="1804888072">
    <w:abstractNumId w:val="42"/>
  </w:num>
  <w:num w:numId="11" w16cid:durableId="75176949">
    <w:abstractNumId w:val="15"/>
  </w:num>
  <w:num w:numId="12" w16cid:durableId="872108343">
    <w:abstractNumId w:val="26"/>
  </w:num>
  <w:num w:numId="13" w16cid:durableId="781340994">
    <w:abstractNumId w:val="37"/>
  </w:num>
  <w:num w:numId="14" w16cid:durableId="1505171748">
    <w:abstractNumId w:val="32"/>
  </w:num>
  <w:num w:numId="15" w16cid:durableId="1988391177">
    <w:abstractNumId w:val="41"/>
  </w:num>
  <w:num w:numId="16" w16cid:durableId="306008667">
    <w:abstractNumId w:val="8"/>
  </w:num>
  <w:num w:numId="17" w16cid:durableId="1729374306">
    <w:abstractNumId w:val="36"/>
  </w:num>
  <w:num w:numId="18" w16cid:durableId="2031107381">
    <w:abstractNumId w:val="9"/>
  </w:num>
  <w:num w:numId="19" w16cid:durableId="731075668">
    <w:abstractNumId w:val="29"/>
  </w:num>
  <w:num w:numId="20" w16cid:durableId="429590915">
    <w:abstractNumId w:val="2"/>
  </w:num>
  <w:num w:numId="21" w16cid:durableId="1897740404">
    <w:abstractNumId w:val="31"/>
  </w:num>
  <w:num w:numId="22" w16cid:durableId="846822286">
    <w:abstractNumId w:val="25"/>
  </w:num>
  <w:num w:numId="23" w16cid:durableId="694234908">
    <w:abstractNumId w:val="39"/>
  </w:num>
  <w:num w:numId="24" w16cid:durableId="542405493">
    <w:abstractNumId w:val="10"/>
  </w:num>
  <w:num w:numId="25" w16cid:durableId="326716981">
    <w:abstractNumId w:val="30"/>
  </w:num>
  <w:num w:numId="26" w16cid:durableId="1085801533">
    <w:abstractNumId w:val="16"/>
  </w:num>
  <w:num w:numId="27" w16cid:durableId="1659074972">
    <w:abstractNumId w:val="23"/>
  </w:num>
  <w:num w:numId="28" w16cid:durableId="699164190">
    <w:abstractNumId w:val="5"/>
  </w:num>
  <w:num w:numId="29" w16cid:durableId="1822841437">
    <w:abstractNumId w:val="17"/>
  </w:num>
  <w:num w:numId="30" w16cid:durableId="783232140">
    <w:abstractNumId w:val="22"/>
  </w:num>
  <w:num w:numId="31" w16cid:durableId="177626614">
    <w:abstractNumId w:val="38"/>
  </w:num>
  <w:num w:numId="32" w16cid:durableId="1152986797">
    <w:abstractNumId w:val="18"/>
  </w:num>
  <w:num w:numId="33" w16cid:durableId="552352057">
    <w:abstractNumId w:val="1"/>
  </w:num>
  <w:num w:numId="34" w16cid:durableId="1159269517">
    <w:abstractNumId w:val="4"/>
  </w:num>
  <w:num w:numId="35" w16cid:durableId="1024868594">
    <w:abstractNumId w:val="13"/>
  </w:num>
  <w:num w:numId="36" w16cid:durableId="1649749417">
    <w:abstractNumId w:val="6"/>
  </w:num>
  <w:num w:numId="37" w16cid:durableId="535777133">
    <w:abstractNumId w:val="27"/>
  </w:num>
  <w:num w:numId="38" w16cid:durableId="1984773911">
    <w:abstractNumId w:val="24"/>
  </w:num>
  <w:num w:numId="39" w16cid:durableId="1994021626">
    <w:abstractNumId w:val="33"/>
  </w:num>
  <w:num w:numId="40" w16cid:durableId="177814835">
    <w:abstractNumId w:val="47"/>
  </w:num>
  <w:num w:numId="41" w16cid:durableId="1547567624">
    <w:abstractNumId w:val="48"/>
  </w:num>
  <w:num w:numId="42" w16cid:durableId="1868177056">
    <w:abstractNumId w:val="28"/>
  </w:num>
  <w:num w:numId="43" w16cid:durableId="572933678">
    <w:abstractNumId w:val="11"/>
  </w:num>
  <w:num w:numId="44" w16cid:durableId="463426733">
    <w:abstractNumId w:val="19"/>
  </w:num>
  <w:num w:numId="45" w16cid:durableId="1939561787">
    <w:abstractNumId w:val="45"/>
  </w:num>
  <w:num w:numId="46" w16cid:durableId="691683237">
    <w:abstractNumId w:val="20"/>
  </w:num>
  <w:num w:numId="47" w16cid:durableId="466168190">
    <w:abstractNumId w:val="3"/>
  </w:num>
  <w:num w:numId="48" w16cid:durableId="1021667670">
    <w:abstractNumId w:val="40"/>
  </w:num>
  <w:num w:numId="49" w16cid:durableId="168620465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ESLEY DOS SANTOS GATINHO">
    <w15:presenceInfo w15:providerId="AD" w15:userId="S::wesley.gatinho@discente.ufma.br::4931198c-fe5c-4bad-91c2-1f0b3f204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BDA05A"/>
    <w:rsid w:val="001B2840"/>
    <w:rsid w:val="004BBE13"/>
    <w:rsid w:val="009508F4"/>
    <w:rsid w:val="00AE159F"/>
    <w:rsid w:val="00BA63DA"/>
    <w:rsid w:val="0179508A"/>
    <w:rsid w:val="02916833"/>
    <w:rsid w:val="04156645"/>
    <w:rsid w:val="04BC795F"/>
    <w:rsid w:val="04C4F143"/>
    <w:rsid w:val="060257CC"/>
    <w:rsid w:val="06CE559C"/>
    <w:rsid w:val="07F5A3DE"/>
    <w:rsid w:val="0AA6B5AF"/>
    <w:rsid w:val="0AB7F487"/>
    <w:rsid w:val="0BD52A78"/>
    <w:rsid w:val="0D566FDD"/>
    <w:rsid w:val="0DC04A51"/>
    <w:rsid w:val="0E6B3AB2"/>
    <w:rsid w:val="111E6283"/>
    <w:rsid w:val="1798B200"/>
    <w:rsid w:val="19704AF9"/>
    <w:rsid w:val="19CA456D"/>
    <w:rsid w:val="19D043B9"/>
    <w:rsid w:val="1EFFB734"/>
    <w:rsid w:val="240BC5D5"/>
    <w:rsid w:val="25C857B2"/>
    <w:rsid w:val="28114806"/>
    <w:rsid w:val="286E9001"/>
    <w:rsid w:val="28E2FD54"/>
    <w:rsid w:val="29D4CC52"/>
    <w:rsid w:val="2A14CDDF"/>
    <w:rsid w:val="2F526E27"/>
    <w:rsid w:val="2FA10DB0"/>
    <w:rsid w:val="2FDB71E5"/>
    <w:rsid w:val="31F2F1B3"/>
    <w:rsid w:val="32A32AC9"/>
    <w:rsid w:val="32C157FC"/>
    <w:rsid w:val="331500B3"/>
    <w:rsid w:val="33CC3156"/>
    <w:rsid w:val="34A63E97"/>
    <w:rsid w:val="358C2453"/>
    <w:rsid w:val="36288A30"/>
    <w:rsid w:val="37F7B925"/>
    <w:rsid w:val="3A5DDA54"/>
    <w:rsid w:val="3A897364"/>
    <w:rsid w:val="3B948FEF"/>
    <w:rsid w:val="3D558320"/>
    <w:rsid w:val="3DB3FF44"/>
    <w:rsid w:val="4119B716"/>
    <w:rsid w:val="4269A870"/>
    <w:rsid w:val="433B9C45"/>
    <w:rsid w:val="440FEBCA"/>
    <w:rsid w:val="459F2530"/>
    <w:rsid w:val="45DAF7CF"/>
    <w:rsid w:val="46CF75E7"/>
    <w:rsid w:val="48096425"/>
    <w:rsid w:val="48210A59"/>
    <w:rsid w:val="49077B31"/>
    <w:rsid w:val="497BAB45"/>
    <w:rsid w:val="4A11C562"/>
    <w:rsid w:val="4A9C6641"/>
    <w:rsid w:val="4AD03151"/>
    <w:rsid w:val="4AE717C7"/>
    <w:rsid w:val="4BBD9BB9"/>
    <w:rsid w:val="4D218217"/>
    <w:rsid w:val="4F7C2A78"/>
    <w:rsid w:val="50311368"/>
    <w:rsid w:val="52FC5A47"/>
    <w:rsid w:val="55B29CFD"/>
    <w:rsid w:val="55BDA05A"/>
    <w:rsid w:val="560DF1DB"/>
    <w:rsid w:val="5A440979"/>
    <w:rsid w:val="5ADD4005"/>
    <w:rsid w:val="5B815899"/>
    <w:rsid w:val="5CB4B1F9"/>
    <w:rsid w:val="5D50B84F"/>
    <w:rsid w:val="5D6B491E"/>
    <w:rsid w:val="5F944099"/>
    <w:rsid w:val="603360C3"/>
    <w:rsid w:val="60D15C2F"/>
    <w:rsid w:val="62C3F59C"/>
    <w:rsid w:val="644093DC"/>
    <w:rsid w:val="6820525C"/>
    <w:rsid w:val="6A616BFB"/>
    <w:rsid w:val="6B98950C"/>
    <w:rsid w:val="6BB8E634"/>
    <w:rsid w:val="6EE3E110"/>
    <w:rsid w:val="7077C862"/>
    <w:rsid w:val="71465E85"/>
    <w:rsid w:val="7451D458"/>
    <w:rsid w:val="750A0830"/>
    <w:rsid w:val="75F82ACC"/>
    <w:rsid w:val="7633F8A1"/>
    <w:rsid w:val="76EA8A91"/>
    <w:rsid w:val="79889EFE"/>
    <w:rsid w:val="798C0AE3"/>
    <w:rsid w:val="7B76BED7"/>
    <w:rsid w:val="7DB27ADF"/>
    <w:rsid w:val="7DCA8B28"/>
    <w:rsid w:val="7EF5C019"/>
    <w:rsid w:val="7F230071"/>
    <w:rsid w:val="7FA88B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A05A"/>
  <w15:chartTrackingRefBased/>
  <w15:docId w15:val="{C89A2D20-386B-4084-A813-DD6B936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uiPriority w:val="99"/>
    <w:unhideWhenUsed/>
    <w:rsid w:val="4269A870"/>
    <w:pPr>
      <w:tabs>
        <w:tab w:val="center" w:pos="4680"/>
        <w:tab w:val="right" w:pos="9360"/>
      </w:tabs>
      <w:spacing w:after="0" w:line="240" w:lineRule="auto"/>
    </w:pPr>
  </w:style>
  <w:style w:type="paragraph" w:styleId="Rodap">
    <w:name w:val="footer"/>
    <w:basedOn w:val="Normal"/>
    <w:uiPriority w:val="99"/>
    <w:unhideWhenUsed/>
    <w:rsid w:val="4269A870"/>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4C4F143"/>
    <w:pPr>
      <w:ind w:left="720"/>
      <w:contextualSpacing/>
    </w:pPr>
  </w:style>
  <w:style w:type="character" w:styleId="Hyperlink">
    <w:name w:val="Hyperlink"/>
    <w:basedOn w:val="Fontepargpadro"/>
    <w:uiPriority w:val="99"/>
    <w:unhideWhenUsed/>
    <w:rsid w:val="750A0830"/>
    <w:rPr>
      <w:color w:val="467886"/>
      <w:u w:val="single"/>
    </w:rPr>
  </w:style>
  <w:style w:type="paragraph" w:styleId="Reviso">
    <w:name w:val="Revision"/>
    <w:hidden/>
    <w:uiPriority w:val="99"/>
    <w:semiHidden/>
    <w:rsid w:val="001B2840"/>
    <w:pPr>
      <w:spacing w:after="0" w:line="240" w:lineRule="auto"/>
    </w:pPr>
  </w:style>
  <w:style w:type="character" w:styleId="MenoPendente">
    <w:name w:val="Unresolved Mention"/>
    <w:basedOn w:val="Fontepargpadro"/>
    <w:uiPriority w:val="99"/>
    <w:semiHidden/>
    <w:unhideWhenUsed/>
    <w:rsid w:val="00950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3847</Words>
  <Characters>20776</Characters>
  <Application>Microsoft Office Word</Application>
  <DocSecurity>0</DocSecurity>
  <Lines>173</Lines>
  <Paragraphs>49</Paragraphs>
  <ScaleCrop>false</ScaleCrop>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DOS SANTOS GATINHO</dc:creator>
  <cp:keywords/>
  <dc:description/>
  <cp:lastModifiedBy>WESLEY DOS SANTOS GATINHO</cp:lastModifiedBy>
  <cp:revision>2</cp:revision>
  <dcterms:created xsi:type="dcterms:W3CDTF">2025-05-25T01:31:00Z</dcterms:created>
  <dcterms:modified xsi:type="dcterms:W3CDTF">2025-05-25T01:31:00Z</dcterms:modified>
</cp:coreProperties>
</file>