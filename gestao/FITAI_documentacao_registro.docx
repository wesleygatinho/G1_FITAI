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631F3" w14:textId="77777777" w:rsidR="00777B29" w:rsidRPr="001E6501" w:rsidRDefault="001E6501" w:rsidP="001E6501">
      <w:pPr>
        <w:pBdr>
          <w:top w:val="nil"/>
          <w:left w:val="nil"/>
          <w:bottom w:val="nil"/>
          <w:right w:val="nil"/>
          <w:between w:val="nil"/>
        </w:pBdr>
        <w:spacing w:before="72" w:line="491" w:lineRule="auto"/>
        <w:ind w:right="-1"/>
        <w:jc w:val="center"/>
        <w:rPr>
          <w:rFonts w:ascii="Arial" w:hAnsi="Arial" w:cs="Arial"/>
          <w:b/>
          <w:color w:val="000000"/>
          <w:u w:val="single"/>
        </w:rPr>
      </w:pPr>
      <w:r w:rsidRPr="001E6501">
        <w:rPr>
          <w:rFonts w:ascii="Arial" w:hAnsi="Arial" w:cs="Arial"/>
          <w:b/>
          <w:color w:val="000000"/>
        </w:rPr>
        <w:t>FORMULÁRIO PARA REGISTRO DE PROGRAMA DE COMPUTADOR</w:t>
      </w:r>
    </w:p>
    <w:p w14:paraId="23770F3F" w14:textId="77777777" w:rsidR="00777B29" w:rsidRPr="001E6501" w:rsidRDefault="00777B29" w:rsidP="001E6501">
      <w:pPr>
        <w:pBdr>
          <w:top w:val="nil"/>
          <w:left w:val="nil"/>
          <w:bottom w:val="nil"/>
          <w:right w:val="nil"/>
          <w:between w:val="nil"/>
        </w:pBdr>
        <w:tabs>
          <w:tab w:val="left" w:pos="8417"/>
        </w:tabs>
        <w:rPr>
          <w:rFonts w:ascii="Arial" w:hAnsi="Arial" w:cs="Arial"/>
          <w:b/>
          <w:color w:val="000000"/>
        </w:rPr>
      </w:pPr>
      <w:r w:rsidRPr="001E6501">
        <w:rPr>
          <w:rFonts w:ascii="Arial" w:hAnsi="Arial" w:cs="Arial"/>
          <w:b/>
          <w:color w:val="000000"/>
          <w:highlight w:val="darkGray"/>
        </w:rPr>
        <w:t>DADOS DO(S) TITULAR(ES)</w:t>
      </w:r>
      <w:r w:rsidRPr="001E6501">
        <w:rPr>
          <w:rFonts w:ascii="Arial" w:hAnsi="Arial" w:cs="Arial"/>
          <w:b/>
          <w:color w:val="000000"/>
          <w:highlight w:val="darkGray"/>
        </w:rPr>
        <w:tab/>
      </w:r>
    </w:p>
    <w:p w14:paraId="2990A0CE" w14:textId="77777777" w:rsidR="00A67E63" w:rsidRDefault="00A67E63" w:rsidP="001E6501">
      <w:pPr>
        <w:spacing w:before="8"/>
        <w:rPr>
          <w:rFonts w:ascii="Arial" w:hAnsi="Arial" w:cs="Arial"/>
          <w:b/>
        </w:rPr>
      </w:pPr>
    </w:p>
    <w:p w14:paraId="2C75CC2A" w14:textId="77777777" w:rsidR="00777B29" w:rsidRPr="001E6501" w:rsidRDefault="00777B29" w:rsidP="00A67E63">
      <w:pPr>
        <w:spacing w:before="8" w:line="360" w:lineRule="auto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 xml:space="preserve">Nome ou Razão Social: </w:t>
      </w:r>
      <w:r w:rsidRPr="001E6501">
        <w:rPr>
          <w:rFonts w:ascii="Arial" w:hAnsi="Arial" w:cs="Arial"/>
        </w:rPr>
        <w:t>UNIVERSIDADE FEDERAL DO MARANHÃO</w:t>
      </w:r>
    </w:p>
    <w:p w14:paraId="3E262C1E" w14:textId="77777777" w:rsidR="00777B29" w:rsidRPr="001E6501" w:rsidRDefault="00777B29" w:rsidP="00A67E63">
      <w:pPr>
        <w:spacing w:before="117" w:line="360" w:lineRule="auto"/>
        <w:ind w:right="4579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 xml:space="preserve">Tipo de Pessoa: </w:t>
      </w:r>
      <w:r w:rsidRPr="001E6501">
        <w:rPr>
          <w:rFonts w:ascii="Arial" w:hAnsi="Arial" w:cs="Arial"/>
        </w:rPr>
        <w:t xml:space="preserve">Pessoa Jurídica </w:t>
      </w:r>
      <w:r w:rsidRPr="001E6501">
        <w:rPr>
          <w:rFonts w:ascii="Arial" w:hAnsi="Arial" w:cs="Arial"/>
          <w:b/>
        </w:rPr>
        <w:t xml:space="preserve">CPF/CNPJ: </w:t>
      </w:r>
      <w:r w:rsidRPr="001E6501">
        <w:rPr>
          <w:rFonts w:ascii="Arial" w:hAnsi="Arial" w:cs="Arial"/>
        </w:rPr>
        <w:t>06279103000119</w:t>
      </w:r>
    </w:p>
    <w:p w14:paraId="597751F7" w14:textId="77777777" w:rsidR="00777B29" w:rsidRPr="001E6501" w:rsidRDefault="00777B29" w:rsidP="00A67E63">
      <w:pPr>
        <w:spacing w:before="2" w:line="360" w:lineRule="auto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 xml:space="preserve">Nacionalidade: </w:t>
      </w:r>
      <w:r w:rsidRPr="001E6501">
        <w:rPr>
          <w:rFonts w:ascii="Arial" w:hAnsi="Arial" w:cs="Arial"/>
        </w:rPr>
        <w:t>Brasileira</w:t>
      </w:r>
    </w:p>
    <w:p w14:paraId="51904D1E" w14:textId="77777777" w:rsidR="00777B29" w:rsidRPr="001E6501" w:rsidRDefault="00777B29" w:rsidP="00A67E63">
      <w:pPr>
        <w:spacing w:before="117" w:line="360" w:lineRule="auto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 xml:space="preserve">Qualificação Jurídica: </w:t>
      </w:r>
      <w:r w:rsidRPr="001E6501">
        <w:rPr>
          <w:rFonts w:ascii="Arial" w:hAnsi="Arial" w:cs="Arial"/>
        </w:rPr>
        <w:t>Instituição de Ensino e Pesquisa</w:t>
      </w:r>
    </w:p>
    <w:p w14:paraId="27EB5051" w14:textId="77777777" w:rsidR="00777B29" w:rsidRPr="001E6501" w:rsidRDefault="00777B29" w:rsidP="00A67E63">
      <w:pPr>
        <w:spacing w:before="120" w:line="360" w:lineRule="auto"/>
        <w:ind w:right="1325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 xml:space="preserve">Endereço: </w:t>
      </w:r>
      <w:r w:rsidRPr="001E6501">
        <w:rPr>
          <w:rFonts w:ascii="Arial" w:hAnsi="Arial" w:cs="Arial"/>
        </w:rPr>
        <w:t>Ci</w:t>
      </w:r>
      <w:r w:rsidR="00FA7006">
        <w:rPr>
          <w:rFonts w:ascii="Arial" w:hAnsi="Arial" w:cs="Arial"/>
        </w:rPr>
        <w:t xml:space="preserve">dade Universitária Dom </w:t>
      </w:r>
      <w:proofErr w:type="gramStart"/>
      <w:r w:rsidR="00FA7006">
        <w:rPr>
          <w:rFonts w:ascii="Arial" w:hAnsi="Arial" w:cs="Arial"/>
        </w:rPr>
        <w:t xml:space="preserve">Delgado,  </w:t>
      </w:r>
      <w:r w:rsidRPr="001E6501">
        <w:rPr>
          <w:rFonts w:ascii="Arial" w:hAnsi="Arial" w:cs="Arial"/>
        </w:rPr>
        <w:t>Av.</w:t>
      </w:r>
      <w:proofErr w:type="gramEnd"/>
      <w:r w:rsidRPr="001E6501">
        <w:rPr>
          <w:rFonts w:ascii="Arial" w:hAnsi="Arial" w:cs="Arial"/>
        </w:rPr>
        <w:t xml:space="preserve"> dos Portugueses, 1966, Vila Bacanga.</w:t>
      </w:r>
    </w:p>
    <w:p w14:paraId="0974F3CB" w14:textId="77777777" w:rsidR="001E6501" w:rsidRDefault="00777B29" w:rsidP="00A67E63">
      <w:pPr>
        <w:spacing w:line="360" w:lineRule="auto"/>
        <w:ind w:right="-1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>Cidade</w:t>
      </w:r>
      <w:r w:rsidRPr="001E6501">
        <w:rPr>
          <w:rFonts w:ascii="Arial" w:hAnsi="Arial" w:cs="Arial"/>
        </w:rPr>
        <w:t>:</w:t>
      </w:r>
      <w:r w:rsidR="00FA7006">
        <w:rPr>
          <w:rFonts w:ascii="Arial" w:hAnsi="Arial" w:cs="Arial"/>
        </w:rPr>
        <w:t xml:space="preserve"> São Luí</w:t>
      </w:r>
      <w:r w:rsidRPr="001E6501">
        <w:rPr>
          <w:rFonts w:ascii="Arial" w:hAnsi="Arial" w:cs="Arial"/>
        </w:rPr>
        <w:t>s</w:t>
      </w:r>
    </w:p>
    <w:p w14:paraId="66B96758" w14:textId="77777777" w:rsidR="00777B29" w:rsidRPr="001E6501" w:rsidRDefault="00777B29" w:rsidP="00A67E63">
      <w:pPr>
        <w:spacing w:line="360" w:lineRule="auto"/>
        <w:ind w:right="-1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 xml:space="preserve">Estado: </w:t>
      </w:r>
      <w:r w:rsidRPr="001E6501">
        <w:rPr>
          <w:rFonts w:ascii="Arial" w:hAnsi="Arial" w:cs="Arial"/>
        </w:rPr>
        <w:t xml:space="preserve">MA </w:t>
      </w:r>
    </w:p>
    <w:p w14:paraId="71BE8870" w14:textId="77777777" w:rsidR="00777B29" w:rsidRPr="001E6501" w:rsidRDefault="00777B29" w:rsidP="00A67E63">
      <w:pPr>
        <w:spacing w:line="360" w:lineRule="auto"/>
        <w:ind w:right="-1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 xml:space="preserve">CEP: </w:t>
      </w:r>
      <w:r w:rsidRPr="001E6501">
        <w:rPr>
          <w:rFonts w:ascii="Arial" w:hAnsi="Arial" w:cs="Arial"/>
        </w:rPr>
        <w:t>65080-805</w:t>
      </w:r>
    </w:p>
    <w:p w14:paraId="358518FD" w14:textId="77777777" w:rsidR="00777B29" w:rsidRPr="001E6501" w:rsidRDefault="00777B29" w:rsidP="00A67E63">
      <w:pPr>
        <w:spacing w:line="360" w:lineRule="auto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 xml:space="preserve">País: </w:t>
      </w:r>
      <w:r w:rsidRPr="001E6501">
        <w:rPr>
          <w:rFonts w:ascii="Arial" w:hAnsi="Arial" w:cs="Arial"/>
        </w:rPr>
        <w:t>Brasil</w:t>
      </w:r>
    </w:p>
    <w:p w14:paraId="4E1C75C1" w14:textId="77777777" w:rsidR="00777B29" w:rsidRPr="001E6501" w:rsidRDefault="00777B29" w:rsidP="00A67E63">
      <w:pPr>
        <w:spacing w:before="117" w:line="360" w:lineRule="auto"/>
        <w:ind w:right="-1"/>
        <w:rPr>
          <w:rFonts w:ascii="Arial" w:hAnsi="Arial" w:cs="Arial"/>
          <w:b/>
        </w:rPr>
      </w:pPr>
      <w:r w:rsidRPr="001E6501">
        <w:rPr>
          <w:rFonts w:ascii="Arial" w:hAnsi="Arial" w:cs="Arial"/>
          <w:b/>
        </w:rPr>
        <w:t xml:space="preserve">Telefone: </w:t>
      </w:r>
      <w:r w:rsidRPr="001E6501">
        <w:rPr>
          <w:rFonts w:ascii="Arial" w:hAnsi="Arial" w:cs="Arial"/>
        </w:rPr>
        <w:t xml:space="preserve">(98) 32728710 </w:t>
      </w:r>
    </w:p>
    <w:p w14:paraId="34DE50C5" w14:textId="77777777" w:rsidR="00777B29" w:rsidRPr="001E6501" w:rsidRDefault="00777B29" w:rsidP="00A67E63">
      <w:pPr>
        <w:spacing w:before="4" w:line="360" w:lineRule="auto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 xml:space="preserve">E-mail: </w:t>
      </w:r>
      <w:hyperlink r:id="rId7" w:history="1">
        <w:r w:rsidRPr="001E6501">
          <w:rPr>
            <w:rStyle w:val="Hyperlink"/>
            <w:rFonts w:ascii="Arial" w:hAnsi="Arial" w:cs="Arial"/>
          </w:rPr>
          <w:t>ageufma.cprp@ufma.br</w:t>
        </w:r>
      </w:hyperlink>
    </w:p>
    <w:p w14:paraId="4FCD5F5F" w14:textId="77777777" w:rsidR="00777B29" w:rsidRPr="001E6501" w:rsidRDefault="00777B29" w:rsidP="00777B29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</w:p>
    <w:p w14:paraId="14D09622" w14:textId="77777777" w:rsidR="00777B29" w:rsidRPr="001E6501" w:rsidRDefault="00777B29" w:rsidP="00777B29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hAnsi="Arial" w:cs="Arial"/>
          <w:color w:val="000000"/>
        </w:rPr>
      </w:pPr>
    </w:p>
    <w:p w14:paraId="211C48EE" w14:textId="77777777" w:rsidR="00777B29" w:rsidRPr="001E6501" w:rsidRDefault="00777B29" w:rsidP="001E6501">
      <w:pPr>
        <w:pBdr>
          <w:top w:val="nil"/>
          <w:left w:val="nil"/>
          <w:bottom w:val="nil"/>
          <w:right w:val="nil"/>
          <w:between w:val="nil"/>
        </w:pBdr>
        <w:tabs>
          <w:tab w:val="left" w:pos="8417"/>
        </w:tabs>
        <w:spacing w:before="98"/>
        <w:rPr>
          <w:rFonts w:ascii="Arial" w:hAnsi="Arial" w:cs="Arial"/>
          <w:b/>
          <w:color w:val="000000"/>
        </w:rPr>
      </w:pPr>
      <w:r w:rsidRPr="001E6501">
        <w:rPr>
          <w:rFonts w:ascii="Arial" w:hAnsi="Arial" w:cs="Arial"/>
          <w:b/>
          <w:color w:val="000000"/>
          <w:highlight w:val="darkGray"/>
        </w:rPr>
        <w:t>DADOS DO PROGRAMA</w:t>
      </w:r>
      <w:r w:rsidRPr="001E6501">
        <w:rPr>
          <w:rFonts w:ascii="Arial" w:hAnsi="Arial" w:cs="Arial"/>
          <w:b/>
          <w:color w:val="000000"/>
          <w:highlight w:val="darkGray"/>
        </w:rPr>
        <w:tab/>
      </w:r>
    </w:p>
    <w:p w14:paraId="55269D3D" w14:textId="77777777" w:rsidR="00777B29" w:rsidRPr="001E6501" w:rsidRDefault="00777B29" w:rsidP="001E6501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hAnsi="Arial" w:cs="Arial"/>
          <w:b/>
          <w:color w:val="000000"/>
        </w:rPr>
      </w:pPr>
    </w:p>
    <w:p w14:paraId="456B11A4" w14:textId="75EF3C49" w:rsidR="00777B29" w:rsidRPr="001E6501" w:rsidRDefault="00777B29" w:rsidP="001E6501">
      <w:pPr>
        <w:spacing w:before="7" w:line="360" w:lineRule="auto"/>
        <w:ind w:right="295"/>
        <w:rPr>
          <w:rFonts w:ascii="Arial" w:hAnsi="Arial" w:cs="Arial"/>
          <w:b/>
        </w:rPr>
      </w:pPr>
      <w:r w:rsidRPr="001E6501">
        <w:rPr>
          <w:rFonts w:ascii="Arial" w:hAnsi="Arial" w:cs="Arial"/>
          <w:b/>
        </w:rPr>
        <w:t xml:space="preserve">Título: </w:t>
      </w:r>
      <w:ins w:id="0" w:author="WESLEY DOS SANTOS GATINHO" w:date="2025-06-12T22:45:00Z" w16du:dateUtc="2025-06-13T01:45:00Z">
        <w:r w:rsidR="009D411D" w:rsidRPr="002532E5">
          <w:rPr>
            <w:rFonts w:ascii="Arial" w:hAnsi="Arial" w:cs="Arial"/>
            <w:bCs/>
            <w:rPrChange w:id="1" w:author="WESLEY DOS SANTOS GATINHO" w:date="2025-06-12T22:49:00Z" w16du:dateUtc="2025-06-13T01:49:00Z">
              <w:rPr>
                <w:rFonts w:ascii="Arial" w:hAnsi="Arial" w:cs="Arial"/>
                <w:b/>
              </w:rPr>
            </w:rPrChange>
          </w:rPr>
          <w:t>FITAI</w:t>
        </w:r>
      </w:ins>
    </w:p>
    <w:p w14:paraId="37908A4F" w14:textId="709CDD94" w:rsidR="00777B29" w:rsidRPr="002532E5" w:rsidRDefault="00777B29" w:rsidP="001E6501">
      <w:pPr>
        <w:spacing w:line="360" w:lineRule="auto"/>
        <w:ind w:right="295"/>
        <w:rPr>
          <w:rFonts w:ascii="Arial" w:hAnsi="Arial" w:cs="Arial"/>
          <w:bCs/>
        </w:rPr>
      </w:pPr>
      <w:r w:rsidRPr="001E6501">
        <w:rPr>
          <w:rFonts w:ascii="Arial" w:hAnsi="Arial" w:cs="Arial"/>
          <w:b/>
        </w:rPr>
        <w:t xml:space="preserve">Data Criação: </w:t>
      </w:r>
      <w:ins w:id="2" w:author="WESLEY DOS SANTOS GATINHO" w:date="2025-06-12T22:45:00Z" w16du:dateUtc="2025-06-13T01:45:00Z">
        <w:r w:rsidR="009D411D" w:rsidRPr="002532E5">
          <w:rPr>
            <w:rFonts w:ascii="Arial" w:hAnsi="Arial" w:cs="Arial"/>
            <w:bCs/>
            <w:rPrChange w:id="3" w:author="WESLEY DOS SANTOS GATINHO" w:date="2025-06-12T22:49:00Z" w16du:dateUtc="2025-06-13T01:49:00Z">
              <w:rPr>
                <w:rFonts w:ascii="Arial" w:hAnsi="Arial" w:cs="Arial"/>
                <w:b/>
              </w:rPr>
            </w:rPrChange>
          </w:rPr>
          <w:t>2025</w:t>
        </w:r>
      </w:ins>
    </w:p>
    <w:p w14:paraId="3F16C859" w14:textId="51F66DCC" w:rsidR="00777B29" w:rsidRPr="002532E5" w:rsidRDefault="00777B29" w:rsidP="001E6501">
      <w:pPr>
        <w:spacing w:line="360" w:lineRule="auto"/>
        <w:ind w:right="295"/>
        <w:rPr>
          <w:rFonts w:ascii="Arial" w:hAnsi="Arial" w:cs="Arial"/>
          <w:bCs/>
        </w:rPr>
      </w:pPr>
      <w:r w:rsidRPr="001E6501">
        <w:rPr>
          <w:rFonts w:ascii="Arial" w:hAnsi="Arial" w:cs="Arial"/>
          <w:b/>
        </w:rPr>
        <w:t xml:space="preserve">Data de Publicação: </w:t>
      </w:r>
      <w:ins w:id="4" w:author="WESLEY DOS SANTOS GATINHO" w:date="2025-06-12T22:49:00Z" w16du:dateUtc="2025-06-13T01:49:00Z">
        <w:r w:rsidR="002532E5">
          <w:rPr>
            <w:rFonts w:ascii="Arial" w:hAnsi="Arial" w:cs="Arial"/>
            <w:bCs/>
          </w:rPr>
          <w:t>2025</w:t>
        </w:r>
      </w:ins>
    </w:p>
    <w:p w14:paraId="6810DB64" w14:textId="193B39C0" w:rsidR="00777B29" w:rsidRPr="001E6501" w:rsidRDefault="00777B29" w:rsidP="001E6501">
      <w:pPr>
        <w:spacing w:before="117" w:line="360" w:lineRule="auto"/>
        <w:ind w:right="295"/>
        <w:rPr>
          <w:rFonts w:ascii="Arial" w:hAnsi="Arial" w:cs="Arial"/>
          <w:b/>
        </w:rPr>
      </w:pPr>
      <w:proofErr w:type="spellStart"/>
      <w:r w:rsidRPr="001E6501">
        <w:rPr>
          <w:rFonts w:ascii="Arial" w:hAnsi="Arial" w:cs="Arial"/>
          <w:b/>
        </w:rPr>
        <w:t>Algorítimo</w:t>
      </w:r>
      <w:proofErr w:type="spellEnd"/>
      <w:r w:rsidRPr="001E6501">
        <w:rPr>
          <w:rFonts w:ascii="Arial" w:hAnsi="Arial" w:cs="Arial"/>
          <w:b/>
        </w:rPr>
        <w:t xml:space="preserve"> </w:t>
      </w:r>
      <w:proofErr w:type="spellStart"/>
      <w:r w:rsidRPr="001E6501">
        <w:rPr>
          <w:rFonts w:ascii="Arial" w:hAnsi="Arial" w:cs="Arial"/>
          <w:b/>
        </w:rPr>
        <w:t>Hash</w:t>
      </w:r>
      <w:proofErr w:type="spellEnd"/>
      <w:r w:rsidRPr="001E6501">
        <w:rPr>
          <w:rFonts w:ascii="Arial" w:hAnsi="Arial" w:cs="Arial"/>
          <w:b/>
        </w:rPr>
        <w:t>:</w:t>
      </w:r>
      <w:ins w:id="5" w:author="WESLEY DOS SANTOS GATINHO" w:date="2025-06-12T22:45:00Z" w16du:dateUtc="2025-06-13T01:45:00Z">
        <w:r w:rsidR="009D411D">
          <w:rPr>
            <w:rFonts w:ascii="Arial" w:hAnsi="Arial" w:cs="Arial"/>
            <w:b/>
          </w:rPr>
          <w:t xml:space="preserve"> </w:t>
        </w:r>
      </w:ins>
    </w:p>
    <w:p w14:paraId="69BD7C18" w14:textId="77777777" w:rsidR="00777B29" w:rsidRPr="001E6501" w:rsidRDefault="00777B29" w:rsidP="001E6501">
      <w:pPr>
        <w:spacing w:before="119" w:line="360" w:lineRule="auto"/>
        <w:ind w:right="295"/>
        <w:rPr>
          <w:rFonts w:ascii="Arial" w:hAnsi="Arial" w:cs="Arial"/>
          <w:b/>
        </w:rPr>
      </w:pPr>
      <w:r w:rsidRPr="001E6501">
        <w:rPr>
          <w:rFonts w:ascii="Arial" w:hAnsi="Arial" w:cs="Arial"/>
          <w:b/>
        </w:rPr>
        <w:t xml:space="preserve">Resumo digital </w:t>
      </w:r>
      <w:proofErr w:type="spellStart"/>
      <w:r w:rsidRPr="001E6501">
        <w:rPr>
          <w:rFonts w:ascii="Arial" w:hAnsi="Arial" w:cs="Arial"/>
          <w:b/>
        </w:rPr>
        <w:t>Hash</w:t>
      </w:r>
      <w:proofErr w:type="spellEnd"/>
      <w:r w:rsidRPr="001E6501">
        <w:rPr>
          <w:rFonts w:ascii="Arial" w:hAnsi="Arial" w:cs="Arial"/>
          <w:b/>
        </w:rPr>
        <w:t>:</w:t>
      </w:r>
    </w:p>
    <w:p w14:paraId="254E8CB9" w14:textId="77777777" w:rsidR="00777B29" w:rsidRPr="001E6501" w:rsidRDefault="00777B29" w:rsidP="001E6501">
      <w:pPr>
        <w:spacing w:before="115" w:line="360" w:lineRule="auto"/>
        <w:ind w:right="295"/>
        <w:rPr>
          <w:rFonts w:ascii="Arial" w:hAnsi="Arial" w:cs="Arial"/>
          <w:b/>
        </w:rPr>
      </w:pPr>
      <w:r w:rsidRPr="001E6501">
        <w:rPr>
          <w:rFonts w:ascii="Arial" w:hAnsi="Arial" w:cs="Arial"/>
          <w:b/>
        </w:rPr>
        <w:t xml:space="preserve">Linguagem: </w:t>
      </w:r>
    </w:p>
    <w:p w14:paraId="51794D2D" w14:textId="7225989E" w:rsidR="00777B29" w:rsidRPr="00FB68F5" w:rsidRDefault="00777B29">
      <w:pPr>
        <w:spacing w:before="119" w:line="360" w:lineRule="auto"/>
        <w:ind w:right="295"/>
        <w:jc w:val="both"/>
        <w:rPr>
          <w:rFonts w:ascii="Arial" w:hAnsi="Arial" w:cs="Arial"/>
          <w:b/>
          <w:color w:val="5B9BD5" w:themeColor="accent1"/>
        </w:rPr>
        <w:pPrChange w:id="6" w:author="WESLEY DOS SANTOS GATINHO" w:date="2025-06-12T22:49:00Z" w16du:dateUtc="2025-06-13T01:49:00Z">
          <w:pPr>
            <w:spacing w:before="119" w:line="360" w:lineRule="auto"/>
            <w:ind w:right="295"/>
          </w:pPr>
        </w:pPrChange>
      </w:pPr>
      <w:r w:rsidRPr="001E6501">
        <w:rPr>
          <w:rFonts w:ascii="Arial" w:hAnsi="Arial" w:cs="Arial"/>
          <w:b/>
        </w:rPr>
        <w:t>Campo de Aplicaçã</w:t>
      </w:r>
      <w:r w:rsidR="00161F9A">
        <w:rPr>
          <w:rFonts w:ascii="Arial" w:hAnsi="Arial" w:cs="Arial"/>
          <w:b/>
        </w:rPr>
        <w:t>o:</w:t>
      </w:r>
      <w:ins w:id="7" w:author="WESLEY DOS SANTOS GATINHO" w:date="2025-06-12T22:49:00Z" w16du:dateUtc="2025-06-13T01:49:00Z">
        <w:r w:rsidR="002532E5">
          <w:rPr>
            <w:rFonts w:ascii="Arial" w:hAnsi="Arial" w:cs="Arial"/>
            <w:b/>
          </w:rPr>
          <w:t xml:space="preserve"> </w:t>
        </w:r>
      </w:ins>
      <w:ins w:id="8" w:author="WESLEY DOS SANTOS GATINHO" w:date="2025-06-12T22:49:00Z">
        <w:r w:rsidR="002532E5" w:rsidRPr="002532E5">
          <w:rPr>
            <w:rFonts w:ascii="Arial" w:hAnsi="Arial" w:cs="Arial"/>
            <w:rPrChange w:id="9" w:author="WESLEY DOS SANTOS GATINHO" w:date="2025-06-12T22:49:00Z" w16du:dateUtc="2025-06-13T01:49:00Z">
              <w:rPr>
                <w:rFonts w:ascii="Arial" w:hAnsi="Arial" w:cs="Arial"/>
                <w:b/>
                <w:bCs/>
              </w:rPr>
            </w:rPrChange>
          </w:rPr>
          <w:t>Saúde</w:t>
        </w:r>
        <w:r w:rsidR="002532E5" w:rsidRPr="002532E5">
          <w:rPr>
            <w:rFonts w:ascii="Arial" w:hAnsi="Arial" w:cs="Arial"/>
            <w:rPrChange w:id="10" w:author="WESLEY DOS SANTOS GATINHO" w:date="2025-06-12T22:49:00Z" w16du:dateUtc="2025-06-13T01:49:00Z">
              <w:rPr>
                <w:rFonts w:ascii="Arial" w:hAnsi="Arial" w:cs="Arial"/>
                <w:b/>
              </w:rPr>
            </w:rPrChange>
          </w:rPr>
          <w:t xml:space="preserve"> (SD01-Saúde, SD02-Adm </w:t>
        </w:r>
        <w:proofErr w:type="spellStart"/>
        <w:r w:rsidR="002532E5" w:rsidRPr="002532E5">
          <w:rPr>
            <w:rFonts w:ascii="Arial" w:hAnsi="Arial" w:cs="Arial"/>
            <w:rPrChange w:id="11" w:author="WESLEY DOS SANTOS GATINHO" w:date="2025-06-12T22:49:00Z" w16du:dateUtc="2025-06-13T01:49:00Z">
              <w:rPr>
                <w:rFonts w:ascii="Arial" w:hAnsi="Arial" w:cs="Arial"/>
                <w:b/>
              </w:rPr>
            </w:rPrChange>
          </w:rPr>
          <w:t>Sanit</w:t>
        </w:r>
        <w:proofErr w:type="spellEnd"/>
        <w:r w:rsidR="002532E5" w:rsidRPr="002532E5">
          <w:rPr>
            <w:rFonts w:ascii="Arial" w:hAnsi="Arial" w:cs="Arial"/>
            <w:rPrChange w:id="12" w:author="WESLEY DOS SANTOS GATINHO" w:date="2025-06-12T22:49:00Z" w16du:dateUtc="2025-06-13T01:49:00Z">
              <w:rPr>
                <w:rFonts w:ascii="Arial" w:hAnsi="Arial" w:cs="Arial"/>
                <w:b/>
              </w:rPr>
            </w:rPrChange>
          </w:rPr>
          <w:t xml:space="preserve">, SD05-Assist </w:t>
        </w:r>
        <w:proofErr w:type="spellStart"/>
        <w:r w:rsidR="002532E5" w:rsidRPr="002532E5">
          <w:rPr>
            <w:rFonts w:ascii="Arial" w:hAnsi="Arial" w:cs="Arial"/>
            <w:rPrChange w:id="13" w:author="WESLEY DOS SANTOS GATINHO" w:date="2025-06-12T22:49:00Z" w16du:dateUtc="2025-06-13T01:49:00Z">
              <w:rPr>
                <w:rFonts w:ascii="Arial" w:hAnsi="Arial" w:cs="Arial"/>
                <w:b/>
              </w:rPr>
            </w:rPrChange>
          </w:rPr>
          <w:t>Méd</w:t>
        </w:r>
        <w:proofErr w:type="spellEnd"/>
        <w:r w:rsidR="002532E5" w:rsidRPr="002532E5">
          <w:rPr>
            <w:rFonts w:ascii="Arial" w:hAnsi="Arial" w:cs="Arial"/>
            <w:rPrChange w:id="14" w:author="WESLEY DOS SANTOS GATINHO" w:date="2025-06-12T22:49:00Z" w16du:dateUtc="2025-06-13T01:49:00Z">
              <w:rPr>
                <w:rFonts w:ascii="Arial" w:hAnsi="Arial" w:cs="Arial"/>
                <w:b/>
              </w:rPr>
            </w:rPrChange>
          </w:rPr>
          <w:t xml:space="preserve">, SD06-Terap </w:t>
        </w:r>
        <w:proofErr w:type="spellStart"/>
        <w:r w:rsidR="002532E5" w:rsidRPr="002532E5">
          <w:rPr>
            <w:rFonts w:ascii="Arial" w:hAnsi="Arial" w:cs="Arial"/>
            <w:rPrChange w:id="15" w:author="WESLEY DOS SANTOS GATINHO" w:date="2025-06-12T22:49:00Z" w16du:dateUtc="2025-06-13T01:49:00Z">
              <w:rPr>
                <w:rFonts w:ascii="Arial" w:hAnsi="Arial" w:cs="Arial"/>
                <w:b/>
              </w:rPr>
            </w:rPrChange>
          </w:rPr>
          <w:t>Diag</w:t>
        </w:r>
        <w:proofErr w:type="spellEnd"/>
        <w:r w:rsidR="002532E5" w:rsidRPr="002532E5">
          <w:rPr>
            <w:rFonts w:ascii="Arial" w:hAnsi="Arial" w:cs="Arial"/>
            <w:rPrChange w:id="16" w:author="WESLEY DOS SANTOS GATINHO" w:date="2025-06-12T22:49:00Z" w16du:dateUtc="2025-06-13T01:49:00Z">
              <w:rPr>
                <w:rFonts w:ascii="Arial" w:hAnsi="Arial" w:cs="Arial"/>
                <w:b/>
              </w:rPr>
            </w:rPrChange>
          </w:rPr>
          <w:t xml:space="preserve">, SD07-Medicina, SD08-Espec Med, SD09-Eng </w:t>
        </w:r>
        <w:proofErr w:type="spellStart"/>
        <w:r w:rsidR="002532E5" w:rsidRPr="002532E5">
          <w:rPr>
            <w:rFonts w:ascii="Arial" w:hAnsi="Arial" w:cs="Arial"/>
            <w:rPrChange w:id="17" w:author="WESLEY DOS SANTOS GATINHO" w:date="2025-06-12T22:49:00Z" w16du:dateUtc="2025-06-13T01:49:00Z">
              <w:rPr>
                <w:rFonts w:ascii="Arial" w:hAnsi="Arial" w:cs="Arial"/>
                <w:b/>
              </w:rPr>
            </w:rPrChange>
          </w:rPr>
          <w:t>Biomed</w:t>
        </w:r>
        <w:proofErr w:type="spellEnd"/>
        <w:r w:rsidR="002532E5" w:rsidRPr="002532E5">
          <w:rPr>
            <w:rFonts w:ascii="Arial" w:hAnsi="Arial" w:cs="Arial"/>
            <w:rPrChange w:id="18" w:author="WESLEY DOS SANTOS GATINHO" w:date="2025-06-12T22:49:00Z" w16du:dateUtc="2025-06-13T01:49:00Z">
              <w:rPr>
                <w:rFonts w:ascii="Arial" w:hAnsi="Arial" w:cs="Arial"/>
                <w:b/>
              </w:rPr>
            </w:rPrChange>
          </w:rPr>
          <w:t xml:space="preserve">, SD10-Farmacolog, SD11-Odontolog) e </w:t>
        </w:r>
        <w:r w:rsidR="002532E5" w:rsidRPr="002532E5">
          <w:rPr>
            <w:rFonts w:ascii="Arial" w:hAnsi="Arial" w:cs="Arial"/>
            <w:rPrChange w:id="19" w:author="WESLEY DOS SANTOS GATINHO" w:date="2025-06-12T22:49:00Z" w16du:dateUtc="2025-06-13T01:49:00Z">
              <w:rPr>
                <w:rFonts w:ascii="Arial" w:hAnsi="Arial" w:cs="Arial"/>
                <w:b/>
                <w:bCs/>
              </w:rPr>
            </w:rPrChange>
          </w:rPr>
          <w:t>Educação</w:t>
        </w:r>
        <w:r w:rsidR="002532E5" w:rsidRPr="002532E5">
          <w:rPr>
            <w:rFonts w:ascii="Arial" w:hAnsi="Arial" w:cs="Arial"/>
            <w:rPrChange w:id="20" w:author="WESLEY DOS SANTOS GATINHO" w:date="2025-06-12T22:49:00Z" w16du:dateUtc="2025-06-13T01:49:00Z">
              <w:rPr>
                <w:rFonts w:ascii="Arial" w:hAnsi="Arial" w:cs="Arial"/>
                <w:b/>
              </w:rPr>
            </w:rPrChange>
          </w:rPr>
          <w:t xml:space="preserve"> (ED02-Ensin-Supl - curso de atualização, de aperfeiçoamento, treinamento, ED04-Formas </w:t>
        </w:r>
        <w:proofErr w:type="spellStart"/>
        <w:r w:rsidR="002532E5" w:rsidRPr="002532E5">
          <w:rPr>
            <w:rFonts w:ascii="Arial" w:hAnsi="Arial" w:cs="Arial"/>
            <w:rPrChange w:id="21" w:author="WESLEY DOS SANTOS GATINHO" w:date="2025-06-12T22:49:00Z" w16du:dateUtc="2025-06-13T01:49:00Z">
              <w:rPr>
                <w:rFonts w:ascii="Arial" w:hAnsi="Arial" w:cs="Arial"/>
                <w:b/>
              </w:rPr>
            </w:rPrChange>
          </w:rPr>
          <w:t>Ens</w:t>
        </w:r>
        <w:proofErr w:type="spellEnd"/>
        <w:r w:rsidR="002532E5" w:rsidRPr="002532E5">
          <w:rPr>
            <w:rFonts w:ascii="Arial" w:hAnsi="Arial" w:cs="Arial"/>
            <w:rPrChange w:id="22" w:author="WESLEY DOS SANTOS GATINHO" w:date="2025-06-12T22:49:00Z" w16du:dateUtc="2025-06-13T01:49:00Z">
              <w:rPr>
                <w:rFonts w:ascii="Arial" w:hAnsi="Arial" w:cs="Arial"/>
                <w:b/>
              </w:rPr>
            </w:rPrChange>
          </w:rPr>
          <w:t xml:space="preserve"> - aprendizagem, autodidatismo)</w:t>
        </w:r>
      </w:ins>
      <w:ins w:id="23" w:author="WESLEY DOS SANTOS GATINHO" w:date="2025-06-12T22:49:00Z" w16du:dateUtc="2025-06-13T01:49:00Z">
        <w:r w:rsidR="002532E5" w:rsidDel="002532E5">
          <w:t xml:space="preserve"> </w:t>
        </w:r>
      </w:ins>
      <w:del w:id="24" w:author="WESLEY DOS SANTOS GATINHO" w:date="2025-06-12T22:49:00Z" w16du:dateUtc="2025-06-13T01:49:00Z">
        <w:r w:rsidR="00FA7006" w:rsidDel="002532E5">
          <w:fldChar w:fldCharType="begin"/>
        </w:r>
        <w:r w:rsidR="00FA7006" w:rsidDel="002532E5">
          <w:delInstrText xml:space="preserve"> HYPERLINK "http://www.ufma.br/portalUFMA/arquivo/C3PAkEszFJLtX6F.pdf" </w:delInstrText>
        </w:r>
        <w:r w:rsidR="00FA7006" w:rsidDel="002532E5">
          <w:fldChar w:fldCharType="separate"/>
        </w:r>
        <w:r w:rsidR="00161F9A" w:rsidDel="002532E5">
          <w:rPr>
            <w:rStyle w:val="Hyperlink"/>
            <w:rFonts w:ascii="Arial" w:hAnsi="Arial" w:cs="Arial"/>
            <w:b/>
          </w:rPr>
          <w:delText xml:space="preserve"> </w:delText>
        </w:r>
        <w:r w:rsidR="001E6501" w:rsidRPr="00161F9A" w:rsidDel="002532E5">
          <w:rPr>
            <w:rStyle w:val="Hyperlink"/>
            <w:rFonts w:ascii="Arial" w:hAnsi="Arial" w:cs="Arial"/>
            <w:bCs/>
            <w:i/>
            <w:iCs/>
          </w:rPr>
          <w:delText>Consultar tabela</w:delText>
        </w:r>
        <w:r w:rsidR="00FA7006" w:rsidDel="002532E5">
          <w:rPr>
            <w:rStyle w:val="Hyperlink"/>
            <w:rFonts w:ascii="Arial" w:hAnsi="Arial" w:cs="Arial"/>
            <w:bCs/>
            <w:i/>
            <w:iCs/>
          </w:rPr>
          <w:fldChar w:fldCharType="end"/>
        </w:r>
      </w:del>
    </w:p>
    <w:p w14:paraId="3592AB7D" w14:textId="13A612E5" w:rsidR="00777B29" w:rsidRPr="00FB68F5" w:rsidRDefault="00777B29">
      <w:pPr>
        <w:spacing w:before="119" w:line="360" w:lineRule="auto"/>
        <w:ind w:right="295"/>
        <w:jc w:val="both"/>
        <w:rPr>
          <w:rFonts w:ascii="Arial" w:hAnsi="Arial" w:cs="Arial"/>
          <w:b/>
          <w:color w:val="5B9BD5" w:themeColor="accent1"/>
        </w:rPr>
        <w:pPrChange w:id="25" w:author="WESLEY DOS SANTOS GATINHO" w:date="2025-06-12T22:51:00Z" w16du:dateUtc="2025-06-13T01:51:00Z">
          <w:pPr>
            <w:spacing w:before="119" w:line="360" w:lineRule="auto"/>
            <w:ind w:right="295"/>
          </w:pPr>
        </w:pPrChange>
      </w:pPr>
      <w:r w:rsidRPr="001E6501">
        <w:rPr>
          <w:rFonts w:ascii="Arial" w:hAnsi="Arial" w:cs="Arial"/>
          <w:b/>
        </w:rPr>
        <w:lastRenderedPageBreak/>
        <w:t xml:space="preserve">Tipo de Programa: </w:t>
      </w:r>
      <w:ins w:id="26" w:author="WESLEY DOS SANTOS GATINHO" w:date="2025-06-12T22:51:00Z">
        <w:r w:rsidR="002532E5" w:rsidRPr="002532E5">
          <w:rPr>
            <w:rFonts w:ascii="Arial" w:hAnsi="Arial" w:cs="Arial"/>
            <w:bCs/>
            <w:rPrChange w:id="27" w:author="WESLEY DOS SANTOS GATINHO" w:date="2025-06-12T22:51:00Z" w16du:dateUtc="2025-06-13T01:51:00Z">
              <w:rPr>
                <w:rFonts w:ascii="Arial" w:hAnsi="Arial" w:cs="Arial"/>
                <w:b/>
              </w:rPr>
            </w:rPrChange>
          </w:rPr>
          <w:t>IA01-Inteligência Artificial</w:t>
        </w:r>
      </w:ins>
      <w:ins w:id="28" w:author="WESLEY DOS SANTOS GATINHO" w:date="2025-06-12T22:51:00Z" w16du:dateUtc="2025-06-13T01:51:00Z">
        <w:r w:rsidR="002532E5" w:rsidRPr="002532E5">
          <w:rPr>
            <w:rFonts w:ascii="Arial" w:hAnsi="Arial" w:cs="Arial"/>
            <w:bCs/>
            <w:rPrChange w:id="29" w:author="WESLEY DOS SANTOS GATINHO" w:date="2025-06-12T22:51:00Z" w16du:dateUtc="2025-06-13T01:51:00Z">
              <w:rPr>
                <w:rFonts w:ascii="Arial" w:hAnsi="Arial" w:cs="Arial"/>
                <w:b/>
              </w:rPr>
            </w:rPrChange>
          </w:rPr>
          <w:t xml:space="preserve">; </w:t>
        </w:r>
      </w:ins>
      <w:ins w:id="30" w:author="WESLEY DOS SANTOS GATINHO" w:date="2025-06-12T22:51:00Z">
        <w:r w:rsidR="002532E5" w:rsidRPr="002532E5">
          <w:rPr>
            <w:rFonts w:ascii="Arial" w:hAnsi="Arial" w:cs="Arial"/>
            <w:bCs/>
            <w:rPrChange w:id="31" w:author="WESLEY DOS SANTOS GATINHO" w:date="2025-06-12T22:51:00Z" w16du:dateUtc="2025-06-13T01:51:00Z">
              <w:rPr>
                <w:rFonts w:ascii="Arial" w:hAnsi="Arial" w:cs="Arial"/>
                <w:b/>
              </w:rPr>
            </w:rPrChange>
          </w:rPr>
          <w:t>AP01-Aplicativo</w:t>
        </w:r>
      </w:ins>
      <w:ins w:id="32" w:author="WESLEY DOS SANTOS GATINHO" w:date="2025-06-12T22:51:00Z" w16du:dateUtc="2025-06-13T01:51:00Z">
        <w:r w:rsidR="002532E5" w:rsidRPr="002532E5">
          <w:rPr>
            <w:rFonts w:ascii="Arial" w:hAnsi="Arial" w:cs="Arial"/>
            <w:bCs/>
            <w:rPrChange w:id="33" w:author="WESLEY DOS SANTOS GATINHO" w:date="2025-06-12T22:51:00Z" w16du:dateUtc="2025-06-13T01:51:00Z">
              <w:rPr>
                <w:rFonts w:ascii="Arial" w:hAnsi="Arial" w:cs="Arial"/>
                <w:b/>
              </w:rPr>
            </w:rPrChange>
          </w:rPr>
          <w:t xml:space="preserve">; </w:t>
        </w:r>
      </w:ins>
      <w:ins w:id="34" w:author="WESLEY DOS SANTOS GATINHO" w:date="2025-06-12T22:51:00Z">
        <w:r w:rsidR="002532E5" w:rsidRPr="002532E5">
          <w:rPr>
            <w:rFonts w:ascii="Arial" w:hAnsi="Arial" w:cs="Arial"/>
            <w:bCs/>
            <w:rPrChange w:id="35" w:author="WESLEY DOS SANTOS GATINHO" w:date="2025-06-12T22:51:00Z" w16du:dateUtc="2025-06-13T01:51:00Z">
              <w:rPr>
                <w:rFonts w:ascii="Arial" w:hAnsi="Arial" w:cs="Arial"/>
                <w:b/>
                <w:bCs/>
              </w:rPr>
            </w:rPrChange>
          </w:rPr>
          <w:t>TC04-Processamento de Imagem</w:t>
        </w:r>
      </w:ins>
      <w:ins w:id="36" w:author="WESLEY DOS SANTOS GATINHO" w:date="2025-06-12T22:51:00Z" w16du:dateUtc="2025-06-13T01:51:00Z">
        <w:r w:rsidR="002532E5" w:rsidRPr="002532E5">
          <w:rPr>
            <w:rFonts w:ascii="Arial" w:hAnsi="Arial" w:cs="Arial"/>
            <w:bCs/>
            <w:rPrChange w:id="37" w:author="WESLEY DOS SANTOS GATINHO" w:date="2025-06-12T22:51:00Z" w16du:dateUtc="2025-06-13T01:51:00Z">
              <w:rPr>
                <w:rFonts w:ascii="Arial" w:hAnsi="Arial" w:cs="Arial"/>
                <w:b/>
              </w:rPr>
            </w:rPrChange>
          </w:rPr>
          <w:t xml:space="preserve">; </w:t>
        </w:r>
      </w:ins>
      <w:ins w:id="38" w:author="WESLEY DOS SANTOS GATINHO" w:date="2025-06-12T22:51:00Z">
        <w:r w:rsidR="002532E5" w:rsidRPr="002532E5">
          <w:rPr>
            <w:rFonts w:ascii="Arial" w:hAnsi="Arial" w:cs="Arial"/>
            <w:bCs/>
            <w:rPrChange w:id="39" w:author="WESLEY DOS SANTOS GATINHO" w:date="2025-06-12T22:51:00Z" w16du:dateUtc="2025-06-13T01:51:00Z">
              <w:rPr>
                <w:rFonts w:ascii="Arial" w:hAnsi="Arial" w:cs="Arial"/>
                <w:b/>
                <w:bCs/>
              </w:rPr>
            </w:rPrChange>
          </w:rPr>
          <w:t>G102-Gerenciador de Banco de Dados</w:t>
        </w:r>
      </w:ins>
      <w:ins w:id="40" w:author="WESLEY DOS SANTOS GATINHO" w:date="2025-06-12T22:51:00Z" w16du:dateUtc="2025-06-13T01:51:00Z">
        <w:r w:rsidR="002532E5" w:rsidRPr="002532E5">
          <w:rPr>
            <w:rFonts w:ascii="Arial" w:hAnsi="Arial" w:cs="Arial"/>
            <w:bCs/>
            <w:rPrChange w:id="41" w:author="WESLEY DOS SANTOS GATINHO" w:date="2025-06-12T22:51:00Z" w16du:dateUtc="2025-06-13T01:51:00Z">
              <w:rPr>
                <w:rFonts w:ascii="Arial" w:hAnsi="Arial" w:cs="Arial"/>
                <w:b/>
              </w:rPr>
            </w:rPrChange>
          </w:rPr>
          <w:t xml:space="preserve">; </w:t>
        </w:r>
      </w:ins>
      <w:ins w:id="42" w:author="WESLEY DOS SANTOS GATINHO" w:date="2025-06-12T22:51:00Z">
        <w:r w:rsidR="002532E5" w:rsidRPr="002532E5">
          <w:rPr>
            <w:rFonts w:ascii="Arial" w:hAnsi="Arial" w:cs="Arial"/>
            <w:bCs/>
            <w:rPrChange w:id="43" w:author="WESLEY DOS SANTOS GATINHO" w:date="2025-06-12T22:51:00Z" w16du:dateUtc="2025-06-13T01:51:00Z">
              <w:rPr>
                <w:rFonts w:ascii="Arial" w:hAnsi="Arial" w:cs="Arial"/>
                <w:b/>
              </w:rPr>
            </w:rPrChange>
          </w:rPr>
          <w:t>G106-Entrada e Validação da Dados</w:t>
        </w:r>
        <w:r w:rsidR="002532E5" w:rsidRPr="002532E5" w:rsidDel="002532E5">
          <w:rPr>
            <w:rFonts w:ascii="Arial" w:hAnsi="Arial" w:cs="Arial"/>
            <w:bCs/>
            <w:rPrChange w:id="44" w:author="WESLEY DOS SANTOS GATINHO" w:date="2025-06-12T22:51:00Z" w16du:dateUtc="2025-06-13T01:51:00Z">
              <w:rPr>
                <w:rFonts w:ascii="Arial" w:hAnsi="Arial" w:cs="Arial"/>
                <w:b/>
              </w:rPr>
            </w:rPrChange>
          </w:rPr>
          <w:t xml:space="preserve"> </w:t>
        </w:r>
      </w:ins>
      <w:del w:id="45" w:author="WESLEY DOS SANTOS GATINHO" w:date="2025-06-12T22:51:00Z" w16du:dateUtc="2025-06-13T01:51:00Z">
        <w:r w:rsidR="001E6501" w:rsidDel="002532E5">
          <w:fldChar w:fldCharType="begin"/>
        </w:r>
        <w:r w:rsidR="001E6501" w:rsidDel="002532E5">
          <w:delInstrText>HYPERLINK "http://www.ufma.br/portalUFMA/arquivo/rHaQef8qfjp5M7L.pdf"</w:delInstrText>
        </w:r>
        <w:r w:rsidR="001E6501" w:rsidDel="002532E5">
          <w:fldChar w:fldCharType="separate"/>
        </w:r>
        <w:r w:rsidR="001E6501" w:rsidRPr="00161F9A" w:rsidDel="002532E5">
          <w:rPr>
            <w:rStyle w:val="Hyperlink"/>
            <w:rFonts w:ascii="Arial" w:hAnsi="Arial" w:cs="Arial"/>
            <w:bCs/>
            <w:i/>
            <w:iCs/>
          </w:rPr>
          <w:delText>Consultar tabela</w:delText>
        </w:r>
        <w:r w:rsidR="001E6501" w:rsidDel="002532E5">
          <w:fldChar w:fldCharType="end"/>
        </w:r>
      </w:del>
    </w:p>
    <w:p w14:paraId="56C9A2B7" w14:textId="77777777" w:rsidR="00777B29" w:rsidDel="00C43550" w:rsidRDefault="00777B29" w:rsidP="00C43550">
      <w:pPr>
        <w:spacing w:before="119" w:line="360" w:lineRule="auto"/>
        <w:ind w:right="295"/>
        <w:rPr>
          <w:del w:id="46" w:author="WESLEY DOS SANTOS GATINHO" w:date="2025-06-12T22:17:00Z" w16du:dateUtc="2025-06-13T01:17:00Z"/>
          <w:rFonts w:ascii="Arial" w:hAnsi="Arial" w:cs="Arial"/>
          <w:i/>
          <w:iCs/>
          <w:color w:val="808080" w:themeColor="background1" w:themeShade="80"/>
        </w:rPr>
      </w:pPr>
      <w:r w:rsidRPr="001E6501">
        <w:rPr>
          <w:rFonts w:ascii="Arial" w:hAnsi="Arial" w:cs="Arial"/>
          <w:b/>
          <w:bCs/>
          <w:shd w:val="clear" w:color="auto" w:fill="FFFFFF"/>
        </w:rPr>
        <w:t>Breve apresentação do programa de computação:</w:t>
      </w:r>
    </w:p>
    <w:p w14:paraId="38C0713A" w14:textId="77777777" w:rsidR="00C43550" w:rsidRDefault="00C43550" w:rsidP="001E6501">
      <w:pPr>
        <w:spacing w:before="119" w:line="360" w:lineRule="auto"/>
        <w:ind w:right="295"/>
        <w:rPr>
          <w:ins w:id="47" w:author="WESLEY DOS SANTOS GATINHO" w:date="2025-06-12T22:17:00Z" w16du:dateUtc="2025-06-13T01:17:00Z"/>
          <w:rFonts w:ascii="Arial" w:hAnsi="Arial" w:cs="Arial"/>
          <w:i/>
          <w:iCs/>
          <w:color w:val="808080" w:themeColor="background1" w:themeShade="80"/>
        </w:rPr>
      </w:pPr>
    </w:p>
    <w:p w14:paraId="6152F046" w14:textId="1B01937B" w:rsidR="00C43550" w:rsidRPr="00C43550" w:rsidRDefault="00451360">
      <w:pPr>
        <w:spacing w:before="119" w:line="360" w:lineRule="auto"/>
        <w:ind w:right="295"/>
        <w:jc w:val="both"/>
        <w:rPr>
          <w:ins w:id="48" w:author="WESLEY DOS SANTOS GATINHO" w:date="2025-06-12T22:17:00Z" w16du:dateUtc="2025-06-13T01:17:00Z"/>
          <w:rFonts w:ascii="Arial" w:hAnsi="Arial" w:cs="Arial"/>
          <w:shd w:val="clear" w:color="auto" w:fill="FFFFFF"/>
          <w:rPrChange w:id="49" w:author="WESLEY DOS SANTOS GATINHO" w:date="2025-06-12T22:17:00Z" w16du:dateUtc="2025-06-13T01:17:00Z">
            <w:rPr>
              <w:ins w:id="50" w:author="WESLEY DOS SANTOS GATINHO" w:date="2025-06-12T22:17:00Z" w16du:dateUtc="2025-06-13T01:17:00Z"/>
              <w:rFonts w:ascii="Arial" w:hAnsi="Arial" w:cs="Arial"/>
              <w:b/>
              <w:bCs/>
              <w:shd w:val="clear" w:color="auto" w:fill="FFFFFF"/>
            </w:rPr>
          </w:rPrChange>
        </w:rPr>
        <w:pPrChange w:id="51" w:author="WESLEY DOS SANTOS GATINHO" w:date="2025-06-12T22:56:00Z" w16du:dateUtc="2025-06-13T01:56:00Z">
          <w:pPr>
            <w:spacing w:before="119" w:line="360" w:lineRule="auto"/>
            <w:ind w:right="295"/>
          </w:pPr>
        </w:pPrChange>
      </w:pPr>
      <w:ins w:id="52" w:author="WESLEY DOS SANTOS GATINHO" w:date="2025-06-12T22:56:00Z" w16du:dateUtc="2025-06-13T01:56:00Z">
        <w:r>
          <w:rPr>
            <w:rFonts w:ascii="Arial" w:hAnsi="Arial" w:cs="Arial"/>
            <w:shd w:val="clear" w:color="auto" w:fill="FFFFFF"/>
          </w:rPr>
          <w:t>O</w:t>
        </w:r>
      </w:ins>
      <w:ins w:id="53" w:author="WESLEY DOS SANTOS GATINHO" w:date="2025-06-12T22:17:00Z" w16du:dateUtc="2025-06-13T01:17:00Z">
        <w:r w:rsidR="00C43550" w:rsidRPr="00C43550">
          <w:rPr>
            <w:rFonts w:ascii="Arial" w:hAnsi="Arial" w:cs="Arial"/>
            <w:shd w:val="clear" w:color="auto" w:fill="FFFFFF"/>
            <w:rPrChange w:id="54" w:author="WESLEY DOS SANTOS GATINHO" w:date="2025-06-12T22:17:00Z" w16du:dateUtc="2025-06-13T01:17:00Z">
              <w:rPr>
                <w:rFonts w:ascii="Arial" w:hAnsi="Arial" w:cs="Arial"/>
                <w:b/>
                <w:bCs/>
                <w:shd w:val="clear" w:color="auto" w:fill="FFFFFF"/>
              </w:rPr>
            </w:rPrChange>
          </w:rPr>
          <w:t xml:space="preserve"> desenvolvimento do </w:t>
        </w:r>
        <w:proofErr w:type="gramStart"/>
        <w:r w:rsidR="00C43550" w:rsidRPr="00C43550">
          <w:rPr>
            <w:rFonts w:ascii="Arial" w:hAnsi="Arial" w:cs="Arial"/>
            <w:shd w:val="clear" w:color="auto" w:fill="FFFFFF"/>
            <w:rPrChange w:id="55" w:author="WESLEY DOS SANTOS GATINHO" w:date="2025-06-12T22:17:00Z" w16du:dateUtc="2025-06-13T01:17:00Z">
              <w:rPr>
                <w:rFonts w:ascii="Arial" w:hAnsi="Arial" w:cs="Arial"/>
                <w:b/>
                <w:bCs/>
                <w:shd w:val="clear" w:color="auto" w:fill="FFFFFF"/>
              </w:rPr>
            </w:rPrChange>
          </w:rPr>
          <w:t xml:space="preserve">aplicativo </w:t>
        </w:r>
        <w:proofErr w:type="spellStart"/>
        <w:r w:rsidR="00C43550" w:rsidRPr="00C43550">
          <w:rPr>
            <w:rFonts w:ascii="Arial" w:hAnsi="Arial" w:cs="Arial"/>
            <w:shd w:val="clear" w:color="auto" w:fill="FFFFFF"/>
            <w:rPrChange w:id="56" w:author="WESLEY DOS SANTOS GATINHO" w:date="2025-06-12T22:17:00Z" w16du:dateUtc="2025-06-13T01:17:00Z">
              <w:rPr>
                <w:rFonts w:ascii="Arial" w:hAnsi="Arial" w:cs="Arial"/>
                <w:b/>
                <w:bCs/>
                <w:shd w:val="clear" w:color="auto" w:fill="FFFFFF"/>
              </w:rPr>
            </w:rPrChange>
          </w:rPr>
          <w:t>FitAI</w:t>
        </w:r>
        <w:proofErr w:type="spellEnd"/>
        <w:proofErr w:type="gramEnd"/>
        <w:r w:rsidR="00C43550" w:rsidRPr="00C43550">
          <w:rPr>
            <w:rFonts w:ascii="Arial" w:hAnsi="Arial" w:cs="Arial"/>
            <w:shd w:val="clear" w:color="auto" w:fill="FFFFFF"/>
            <w:rPrChange w:id="57" w:author="WESLEY DOS SANTOS GATINHO" w:date="2025-06-12T22:17:00Z" w16du:dateUtc="2025-06-13T01:17:00Z">
              <w:rPr>
                <w:rFonts w:ascii="Arial" w:hAnsi="Arial" w:cs="Arial"/>
                <w:b/>
                <w:bCs/>
                <w:shd w:val="clear" w:color="auto" w:fill="FFFFFF"/>
              </w:rPr>
            </w:rPrChange>
          </w:rPr>
          <w:t>, focado em elevar a experiência de treino através da inteligência artificial. Ele proporcionará uma interface amigável e intuitiva para a criação de planos de treino personalizados, monitoramento de exercícios em tempo real com feedback preciso, e acompanhamento detalhado do progresso, garantindo a segurança e a eficácia de cada movimento e a possibilidade de visualização de progresso através de gráficos.</w:t>
        </w:r>
      </w:ins>
    </w:p>
    <w:p w14:paraId="10742B30" w14:textId="49F3F8B1" w:rsidR="00777B29" w:rsidRPr="001E6501" w:rsidDel="00C43550" w:rsidRDefault="00777B29" w:rsidP="001E6501">
      <w:pPr>
        <w:rPr>
          <w:del w:id="58" w:author="WESLEY DOS SANTOS GATINHO" w:date="2025-06-12T22:17:00Z" w16du:dateUtc="2025-06-13T01:17:00Z"/>
          <w:rFonts w:ascii="Arial" w:hAnsi="Arial" w:cs="Arial"/>
          <w:i/>
          <w:iCs/>
          <w:color w:val="808080" w:themeColor="background1" w:themeShade="80"/>
        </w:rPr>
      </w:pPr>
      <w:del w:id="59" w:author="WESLEY DOS SANTOS GATINHO" w:date="2025-06-12T22:17:00Z" w16du:dateUtc="2025-06-13T01:17:00Z">
        <w:r w:rsidRPr="001E6501" w:rsidDel="00C43550">
          <w:rPr>
            <w:rFonts w:ascii="Arial" w:hAnsi="Arial" w:cs="Arial"/>
            <w:i/>
            <w:iCs/>
            <w:color w:val="808080" w:themeColor="background1" w:themeShade="80"/>
          </w:rPr>
          <w:delText>Faça uma descrição resumida do programa de computador.</w:delText>
        </w:r>
      </w:del>
    </w:p>
    <w:p w14:paraId="53A988B5" w14:textId="77777777" w:rsidR="001E6501" w:rsidRDefault="001E6501">
      <w:pPr>
        <w:spacing w:before="119" w:line="360" w:lineRule="auto"/>
        <w:ind w:right="295"/>
        <w:rPr>
          <w:rFonts w:ascii="Arial" w:hAnsi="Arial" w:cs="Arial"/>
          <w:b/>
          <w:bCs/>
        </w:rPr>
        <w:pPrChange w:id="60" w:author="WESLEY DOS SANTOS GATINHO" w:date="2025-06-12T22:17:00Z" w16du:dateUtc="2025-06-13T01:17:00Z">
          <w:pPr/>
        </w:pPrChange>
      </w:pPr>
    </w:p>
    <w:p w14:paraId="29EE7168" w14:textId="77777777" w:rsidR="001E6501" w:rsidRDefault="001E6501" w:rsidP="001E6501">
      <w:pPr>
        <w:rPr>
          <w:rFonts w:ascii="Arial" w:hAnsi="Arial" w:cs="Arial"/>
          <w:b/>
          <w:bCs/>
        </w:rPr>
      </w:pPr>
    </w:p>
    <w:p w14:paraId="3B815A9A" w14:textId="77777777" w:rsidR="00777B29" w:rsidDel="00C43550" w:rsidRDefault="00777B29" w:rsidP="00C43550">
      <w:pPr>
        <w:spacing w:line="360" w:lineRule="auto"/>
        <w:rPr>
          <w:del w:id="61" w:author="WESLEY DOS SANTOS GATINHO" w:date="2025-06-12T22:18:00Z" w16du:dateUtc="2025-06-13T01:18:00Z"/>
          <w:rFonts w:ascii="Arial" w:hAnsi="Arial" w:cs="Arial"/>
          <w:i/>
          <w:iCs/>
          <w:color w:val="808080" w:themeColor="background1" w:themeShade="80"/>
        </w:rPr>
      </w:pPr>
      <w:r w:rsidRPr="001E6501">
        <w:rPr>
          <w:rFonts w:ascii="Arial" w:hAnsi="Arial" w:cs="Arial"/>
          <w:b/>
          <w:bCs/>
        </w:rPr>
        <w:t>Descrição sucinta das características inovadoras e/ou vantagens do programa de computador</w:t>
      </w:r>
    </w:p>
    <w:p w14:paraId="42D2FCA1" w14:textId="77777777" w:rsidR="00C43550" w:rsidRDefault="00C43550" w:rsidP="001E6501">
      <w:pPr>
        <w:spacing w:line="360" w:lineRule="auto"/>
        <w:rPr>
          <w:ins w:id="62" w:author="WESLEY DOS SANTOS GATINHO" w:date="2025-06-12T22:18:00Z" w16du:dateUtc="2025-06-13T01:18:00Z"/>
          <w:rFonts w:ascii="Arial" w:hAnsi="Arial" w:cs="Arial"/>
          <w:i/>
          <w:iCs/>
          <w:color w:val="808080" w:themeColor="background1" w:themeShade="80"/>
        </w:rPr>
      </w:pPr>
    </w:p>
    <w:p w14:paraId="58A758DB" w14:textId="4484FC95" w:rsidR="00C43550" w:rsidRPr="00C43550" w:rsidRDefault="00C43550">
      <w:pPr>
        <w:spacing w:line="360" w:lineRule="auto"/>
        <w:jc w:val="both"/>
        <w:rPr>
          <w:ins w:id="63" w:author="WESLEY DOS SANTOS GATINHO" w:date="2025-06-12T22:18:00Z" w16du:dateUtc="2025-06-13T01:18:00Z"/>
          <w:rFonts w:ascii="Arial" w:hAnsi="Arial" w:cs="Arial"/>
          <w:rPrChange w:id="64" w:author="WESLEY DOS SANTOS GATINHO" w:date="2025-06-12T22:18:00Z" w16du:dateUtc="2025-06-13T01:18:00Z">
            <w:rPr>
              <w:ins w:id="65" w:author="WESLEY DOS SANTOS GATINHO" w:date="2025-06-12T22:18:00Z" w16du:dateUtc="2025-06-13T01:18:00Z"/>
              <w:rFonts w:ascii="Arial" w:hAnsi="Arial" w:cs="Arial"/>
              <w:b/>
              <w:bCs/>
            </w:rPr>
          </w:rPrChange>
        </w:rPr>
        <w:pPrChange w:id="66" w:author="WESLEY DOS SANTOS GATINHO" w:date="2025-06-12T22:18:00Z" w16du:dateUtc="2025-06-13T01:18:00Z">
          <w:pPr>
            <w:spacing w:line="360" w:lineRule="auto"/>
          </w:pPr>
        </w:pPrChange>
      </w:pPr>
      <w:ins w:id="67" w:author="WESLEY DOS SANTOS GATINHO" w:date="2025-06-12T22:18:00Z">
        <w:r w:rsidRPr="00C43550">
          <w:rPr>
            <w:rFonts w:ascii="Arial" w:hAnsi="Arial" w:cs="Arial"/>
            <w:rPrChange w:id="68" w:author="WESLEY DOS SANTOS GATINHO" w:date="2025-06-12T22:18:00Z" w16du:dateUtc="2025-06-13T01:18:00Z">
              <w:rPr>
                <w:rFonts w:ascii="Arial" w:hAnsi="Arial" w:cs="Arial"/>
                <w:b/>
                <w:bCs/>
              </w:rPr>
            </w:rPrChange>
          </w:rPr>
          <w:t xml:space="preserve">O </w:t>
        </w:r>
        <w:proofErr w:type="spellStart"/>
        <w:r w:rsidRPr="00C43550">
          <w:rPr>
            <w:rFonts w:ascii="Arial" w:hAnsi="Arial" w:cs="Arial"/>
            <w:rPrChange w:id="69" w:author="WESLEY DOS SANTOS GATINHO" w:date="2025-06-12T22:18:00Z" w16du:dateUtc="2025-06-13T01:18:00Z">
              <w:rPr>
                <w:rFonts w:ascii="Arial" w:hAnsi="Arial" w:cs="Arial"/>
                <w:b/>
                <w:bCs/>
              </w:rPr>
            </w:rPrChange>
          </w:rPr>
          <w:t>FitAI</w:t>
        </w:r>
        <w:proofErr w:type="spellEnd"/>
        <w:r w:rsidRPr="00C43550">
          <w:rPr>
            <w:rFonts w:ascii="Arial" w:hAnsi="Arial" w:cs="Arial"/>
            <w:rPrChange w:id="70" w:author="WESLEY DOS SANTOS GATINHO" w:date="2025-06-12T22:18:00Z" w16du:dateUtc="2025-06-13T01:18:00Z">
              <w:rPr>
                <w:rFonts w:ascii="Arial" w:hAnsi="Arial" w:cs="Arial"/>
                <w:b/>
                <w:bCs/>
              </w:rPr>
            </w:rPrChange>
          </w:rPr>
          <w:t xml:space="preserve"> propõe revolucionar o cenário do fitness utilizando a câmera do smartphone e Inteligência Artificial avançada para democratizar o acesso a treinos de maior qualidade, garantindo eficácia e segurança. Ele oferece feedback postural preciso e em tempo real através da visão computacional, utilizando um dispositivo onipresente: o smartphone. As vantagens incluem orientação personalizada, monitoramento de exercícios em tempo real com feedback preciso, acompanhamento detalhado do progresso com gráficos, minimizando o risco de lesões.</w:t>
        </w:r>
      </w:ins>
    </w:p>
    <w:p w14:paraId="6C7DAC25" w14:textId="2FBCFCF2" w:rsidR="00777B29" w:rsidRPr="001E6501" w:rsidDel="00C43550" w:rsidRDefault="00777B29">
      <w:pPr>
        <w:spacing w:line="360" w:lineRule="auto"/>
        <w:rPr>
          <w:del w:id="71" w:author="WESLEY DOS SANTOS GATINHO" w:date="2025-06-12T22:18:00Z" w16du:dateUtc="2025-06-13T01:18:00Z"/>
          <w:rFonts w:ascii="Arial" w:hAnsi="Arial" w:cs="Arial"/>
          <w:i/>
          <w:iCs/>
          <w:color w:val="808080" w:themeColor="background1" w:themeShade="80"/>
        </w:rPr>
      </w:pPr>
      <w:del w:id="72" w:author="WESLEY DOS SANTOS GATINHO" w:date="2025-06-12T22:18:00Z" w16du:dateUtc="2025-06-13T01:18:00Z">
        <w:r w:rsidRPr="001E6501" w:rsidDel="00C43550">
          <w:rPr>
            <w:rFonts w:ascii="Arial" w:hAnsi="Arial" w:cs="Arial"/>
            <w:i/>
            <w:iCs/>
            <w:color w:val="808080" w:themeColor="background1" w:themeShade="80"/>
          </w:rPr>
          <w:delText>Saliente as eventuais novidades e melhorias em termo de desempenho, confiabilidade, operacionalidade, entre outros aspectos positivos.</w:delText>
        </w:r>
      </w:del>
    </w:p>
    <w:p w14:paraId="2C41FE5B" w14:textId="77777777" w:rsidR="00777B29" w:rsidRPr="001E6501" w:rsidRDefault="00777B29">
      <w:pPr>
        <w:spacing w:line="360" w:lineRule="auto"/>
        <w:rPr>
          <w:rFonts w:ascii="Arial" w:hAnsi="Arial" w:cs="Arial"/>
          <w:b/>
          <w:bCs/>
          <w:color w:val="555555"/>
          <w:shd w:val="clear" w:color="auto" w:fill="FFF4F4"/>
        </w:rPr>
        <w:pPrChange w:id="73" w:author="WESLEY DOS SANTOS GATINHO" w:date="2025-06-12T22:18:00Z" w16du:dateUtc="2025-06-13T01:18:00Z">
          <w:pPr>
            <w:spacing w:before="119" w:line="360" w:lineRule="auto"/>
            <w:ind w:left="396" w:right="295"/>
          </w:pPr>
        </w:pPrChange>
      </w:pPr>
    </w:p>
    <w:p w14:paraId="7AC7A6B9" w14:textId="77777777" w:rsidR="00777B29" w:rsidDel="00C43550" w:rsidRDefault="00777B29" w:rsidP="00C43550">
      <w:pPr>
        <w:spacing w:line="360" w:lineRule="auto"/>
        <w:rPr>
          <w:del w:id="74" w:author="WESLEY DOS SANTOS GATINHO" w:date="2025-06-12T22:19:00Z" w16du:dateUtc="2025-06-13T01:19:00Z"/>
          <w:rFonts w:ascii="Arial" w:hAnsi="Arial" w:cs="Arial"/>
          <w:color w:val="808080" w:themeColor="background1" w:themeShade="80"/>
        </w:rPr>
      </w:pPr>
      <w:r w:rsidRPr="001E6501">
        <w:rPr>
          <w:rFonts w:ascii="Arial" w:hAnsi="Arial" w:cs="Arial"/>
          <w:b/>
          <w:bCs/>
        </w:rPr>
        <w:t>Aplicação do programa de computador:</w:t>
      </w:r>
    </w:p>
    <w:p w14:paraId="75499D95" w14:textId="77777777" w:rsidR="00C43550" w:rsidRDefault="00C43550" w:rsidP="001E6501">
      <w:pPr>
        <w:spacing w:line="360" w:lineRule="auto"/>
        <w:rPr>
          <w:ins w:id="75" w:author="WESLEY DOS SANTOS GATINHO" w:date="2025-06-12T22:19:00Z" w16du:dateUtc="2025-06-13T01:19:00Z"/>
          <w:rFonts w:ascii="Arial" w:hAnsi="Arial" w:cs="Arial"/>
          <w:color w:val="808080" w:themeColor="background1" w:themeShade="80"/>
        </w:rPr>
      </w:pPr>
    </w:p>
    <w:p w14:paraId="7762C1EB" w14:textId="62DEF4CA" w:rsidR="00C43550" w:rsidRDefault="00C43550" w:rsidP="00C43550">
      <w:pPr>
        <w:spacing w:line="360" w:lineRule="auto"/>
        <w:jc w:val="both"/>
        <w:rPr>
          <w:ins w:id="76" w:author="WESLEY DOS SANTOS GATINHO" w:date="2025-06-12T23:01:00Z" w16du:dateUtc="2025-06-13T02:01:00Z"/>
          <w:rFonts w:ascii="Arial" w:hAnsi="Arial" w:cs="Arial"/>
        </w:rPr>
      </w:pPr>
      <w:ins w:id="77" w:author="WESLEY DOS SANTOS GATINHO" w:date="2025-06-12T22:19:00Z">
        <w:r w:rsidRPr="00C43550">
          <w:rPr>
            <w:rFonts w:ascii="Arial" w:hAnsi="Arial" w:cs="Arial"/>
            <w:rPrChange w:id="78" w:author="WESLEY DOS SANTOS GATINHO" w:date="2025-06-12T22:19:00Z" w16du:dateUtc="2025-06-13T01:19:00Z">
              <w:rPr>
                <w:rFonts w:ascii="Arial" w:hAnsi="Arial" w:cs="Arial"/>
                <w:b/>
                <w:bCs/>
              </w:rPr>
            </w:rPrChange>
          </w:rPr>
          <w:t xml:space="preserve">O programa se aplica ao mercado de fitness e saúde, oferecendo uma solução inovadora para praticantes que buscam orientação personalizada e de alta qualidade, sem a necessidade de alto investimento em personal trainers ou </w:t>
        </w:r>
        <w:proofErr w:type="spellStart"/>
        <w:r w:rsidRPr="00C43550">
          <w:rPr>
            <w:rFonts w:ascii="Arial" w:hAnsi="Arial" w:cs="Arial"/>
            <w:rPrChange w:id="79" w:author="WESLEY DOS SANTOS GATINHO" w:date="2025-06-12T22:19:00Z" w16du:dateUtc="2025-06-13T01:19:00Z">
              <w:rPr>
                <w:rFonts w:ascii="Arial" w:hAnsi="Arial" w:cs="Arial"/>
                <w:b/>
                <w:bCs/>
              </w:rPr>
            </w:rPrChange>
          </w:rPr>
          <w:t>wearables</w:t>
        </w:r>
        <w:proofErr w:type="spellEnd"/>
        <w:r w:rsidRPr="00C43550">
          <w:rPr>
            <w:rFonts w:ascii="Arial" w:hAnsi="Arial" w:cs="Arial"/>
            <w:rPrChange w:id="80" w:author="WESLEY DOS SANTOS GATINHO" w:date="2025-06-12T22:19:00Z" w16du:dateUtc="2025-06-13T01:19:00Z">
              <w:rPr>
                <w:rFonts w:ascii="Arial" w:hAnsi="Arial" w:cs="Arial"/>
                <w:b/>
                <w:bCs/>
              </w:rPr>
            </w:rPrChange>
          </w:rPr>
          <w:t xml:space="preserve"> específicos. Ele complementa treinos presenciais e se alinha com a transformação digital do setor de saúde e bem-estar.</w:t>
        </w:r>
      </w:ins>
    </w:p>
    <w:p w14:paraId="508E4DFE" w14:textId="77777777" w:rsidR="003B3826" w:rsidRPr="00C43550" w:rsidRDefault="003B3826">
      <w:pPr>
        <w:spacing w:line="360" w:lineRule="auto"/>
        <w:jc w:val="both"/>
        <w:rPr>
          <w:ins w:id="81" w:author="WESLEY DOS SANTOS GATINHO" w:date="2025-06-12T22:19:00Z" w16du:dateUtc="2025-06-13T01:19:00Z"/>
          <w:rFonts w:ascii="Arial" w:hAnsi="Arial" w:cs="Arial"/>
          <w:rPrChange w:id="82" w:author="WESLEY DOS SANTOS GATINHO" w:date="2025-06-12T22:19:00Z" w16du:dateUtc="2025-06-13T01:19:00Z">
            <w:rPr>
              <w:ins w:id="83" w:author="WESLEY DOS SANTOS GATINHO" w:date="2025-06-12T22:19:00Z" w16du:dateUtc="2025-06-13T01:19:00Z"/>
              <w:rFonts w:ascii="Arial" w:hAnsi="Arial" w:cs="Arial"/>
              <w:b/>
              <w:bCs/>
            </w:rPr>
          </w:rPrChange>
        </w:rPr>
        <w:pPrChange w:id="84" w:author="WESLEY DOS SANTOS GATINHO" w:date="2025-06-12T22:19:00Z" w16du:dateUtc="2025-06-13T01:19:00Z">
          <w:pPr>
            <w:spacing w:line="360" w:lineRule="auto"/>
          </w:pPr>
        </w:pPrChange>
      </w:pPr>
    </w:p>
    <w:p w14:paraId="5853F3DA" w14:textId="1BAD3A7B" w:rsidR="00777B29" w:rsidRPr="001E6501" w:rsidDel="00C43550" w:rsidRDefault="00777B29">
      <w:pPr>
        <w:spacing w:line="360" w:lineRule="auto"/>
        <w:rPr>
          <w:del w:id="85" w:author="WESLEY DOS SANTOS GATINHO" w:date="2025-06-12T22:18:00Z" w16du:dateUtc="2025-06-13T01:18:00Z"/>
          <w:i/>
          <w:iCs/>
          <w:color w:val="7F7F7F" w:themeColor="text1" w:themeTint="80"/>
          <w:shd w:val="clear" w:color="auto" w:fill="FFF4F4"/>
        </w:rPr>
      </w:pPr>
      <w:del w:id="86" w:author="WESLEY DOS SANTOS GATINHO" w:date="2025-06-12T22:18:00Z" w16du:dateUtc="2025-06-13T01:18:00Z">
        <w:r w:rsidRPr="001E6501" w:rsidDel="00C43550">
          <w:rPr>
            <w:rFonts w:ascii="Arial" w:hAnsi="Arial" w:cs="Arial"/>
            <w:color w:val="808080" w:themeColor="background1" w:themeShade="80"/>
          </w:rPr>
          <w:delText>Ressalte as principais aplicações do programa de computador</w:delText>
        </w:r>
      </w:del>
    </w:p>
    <w:p w14:paraId="27BEDAB9" w14:textId="77777777" w:rsidR="00777B29" w:rsidRPr="001E6501" w:rsidRDefault="00777B29">
      <w:pPr>
        <w:spacing w:line="360" w:lineRule="auto"/>
        <w:rPr>
          <w:rFonts w:ascii="Arial" w:hAnsi="Arial" w:cs="Arial"/>
          <w:i/>
          <w:iCs/>
          <w:color w:val="7F7F7F" w:themeColor="text1" w:themeTint="80"/>
        </w:rPr>
        <w:pPrChange w:id="87" w:author="WESLEY DOS SANTOS GATINHO" w:date="2025-06-12T22:19:00Z" w16du:dateUtc="2025-06-13T01:19:00Z">
          <w:pPr>
            <w:spacing w:before="119" w:line="360" w:lineRule="auto"/>
            <w:ind w:left="396" w:right="295"/>
          </w:pPr>
        </w:pPrChange>
      </w:pPr>
    </w:p>
    <w:p w14:paraId="29B7E526" w14:textId="77777777" w:rsidR="005878F6" w:rsidRDefault="005878F6" w:rsidP="00A67E63">
      <w:pPr>
        <w:spacing w:line="360" w:lineRule="auto"/>
        <w:rPr>
          <w:ins w:id="88" w:author="WESLEY DOS SANTOS GATINHO" w:date="2025-06-13T01:51:00Z" w16du:dateUtc="2025-06-13T04:51:00Z"/>
          <w:rFonts w:ascii="Arial" w:hAnsi="Arial" w:cs="Arial"/>
          <w:b/>
          <w:bCs/>
        </w:rPr>
      </w:pPr>
    </w:p>
    <w:p w14:paraId="5FD9AD98" w14:textId="11B361B4" w:rsidR="00777B29" w:rsidDel="00C43550" w:rsidRDefault="00777B29" w:rsidP="00A67E63">
      <w:pPr>
        <w:spacing w:line="360" w:lineRule="auto"/>
        <w:rPr>
          <w:del w:id="89" w:author="WESLEY DOS SANTOS GATINHO" w:date="2025-06-12T22:19:00Z" w16du:dateUtc="2025-06-13T01:19:00Z"/>
          <w:rFonts w:ascii="Arial" w:hAnsi="Arial" w:cs="Arial"/>
          <w:color w:val="808080" w:themeColor="background1" w:themeShade="80"/>
        </w:rPr>
      </w:pPr>
      <w:r w:rsidRPr="00A67E63">
        <w:rPr>
          <w:rFonts w:ascii="Arial" w:hAnsi="Arial" w:cs="Arial"/>
          <w:b/>
          <w:bCs/>
        </w:rPr>
        <w:t>Desenvolvimentos Futuros:</w:t>
      </w:r>
    </w:p>
    <w:p w14:paraId="2B37819B" w14:textId="77777777" w:rsidR="00C43550" w:rsidRDefault="00C43550" w:rsidP="00A67E63">
      <w:pPr>
        <w:spacing w:line="360" w:lineRule="auto"/>
        <w:rPr>
          <w:ins w:id="90" w:author="WESLEY DOS SANTOS GATINHO" w:date="2025-06-12T22:19:00Z" w16du:dateUtc="2025-06-13T01:19:00Z"/>
          <w:rFonts w:ascii="Arial" w:hAnsi="Arial" w:cs="Arial"/>
          <w:color w:val="808080" w:themeColor="background1" w:themeShade="80"/>
        </w:rPr>
      </w:pPr>
    </w:p>
    <w:p w14:paraId="02F439FB" w14:textId="63D91818" w:rsidR="00C43550" w:rsidRPr="00C43550" w:rsidRDefault="00C43550">
      <w:pPr>
        <w:spacing w:line="360" w:lineRule="auto"/>
        <w:jc w:val="both"/>
        <w:rPr>
          <w:ins w:id="91" w:author="WESLEY DOS SANTOS GATINHO" w:date="2025-06-12T22:19:00Z" w16du:dateUtc="2025-06-13T01:19:00Z"/>
          <w:rFonts w:ascii="Arial" w:hAnsi="Arial" w:cs="Arial"/>
          <w:rPrChange w:id="92" w:author="WESLEY DOS SANTOS GATINHO" w:date="2025-06-12T22:19:00Z" w16du:dateUtc="2025-06-13T01:19:00Z">
            <w:rPr>
              <w:ins w:id="93" w:author="WESLEY DOS SANTOS GATINHO" w:date="2025-06-12T22:19:00Z" w16du:dateUtc="2025-06-13T01:19:00Z"/>
              <w:rFonts w:ascii="Arial" w:hAnsi="Arial" w:cs="Arial"/>
              <w:b/>
              <w:bCs/>
            </w:rPr>
          </w:rPrChange>
        </w:rPr>
        <w:pPrChange w:id="94" w:author="WESLEY DOS SANTOS GATINHO" w:date="2025-06-13T01:53:00Z" w16du:dateUtc="2025-06-13T04:53:00Z">
          <w:pPr>
            <w:spacing w:line="360" w:lineRule="auto"/>
          </w:pPr>
        </w:pPrChange>
      </w:pPr>
      <w:ins w:id="95" w:author="WESLEY DOS SANTOS GATINHO" w:date="2025-06-12T22:19:00Z">
        <w:r w:rsidRPr="00C43550">
          <w:rPr>
            <w:rFonts w:ascii="Arial" w:hAnsi="Arial" w:cs="Arial"/>
            <w:rPrChange w:id="96" w:author="WESLEY DOS SANTOS GATINHO" w:date="2025-06-12T22:19:00Z" w16du:dateUtc="2025-06-13T01:19:00Z">
              <w:rPr>
                <w:rFonts w:ascii="Arial" w:hAnsi="Arial" w:cs="Arial"/>
                <w:b/>
                <w:bCs/>
              </w:rPr>
            </w:rPrChange>
          </w:rPr>
          <w:t xml:space="preserve">O lançamento de um Mínimo Produto Viável (MVP) em curto prazo permitirá validar a demanda real por essa tecnologia, coletar feedback essencial e estabelecer uma vantagem competitiva. O código será organizado em módulos (UI, Treino, IA, Dados) para facilitar manutenções e futuras expansões. O MVP será desenvolvido para uma única plataforma móvel </w:t>
        </w:r>
      </w:ins>
      <w:ins w:id="97" w:author="WESLEY DOS SANTOS GATINHO" w:date="2025-06-13T01:52:00Z" w16du:dateUtc="2025-06-13T04:52:00Z">
        <w:r w:rsidR="004708B0">
          <w:rPr>
            <w:rFonts w:ascii="Arial" w:hAnsi="Arial" w:cs="Arial"/>
          </w:rPr>
          <w:t>(</w:t>
        </w:r>
      </w:ins>
      <w:ins w:id="98" w:author="WESLEY DOS SANTOS GATINHO" w:date="2025-06-12T22:19:00Z">
        <w:r w:rsidRPr="00C43550">
          <w:rPr>
            <w:rFonts w:ascii="Arial" w:hAnsi="Arial" w:cs="Arial"/>
            <w:rPrChange w:id="99" w:author="WESLEY DOS SANTOS GATINHO" w:date="2025-06-12T22:19:00Z" w16du:dateUtc="2025-06-13T01:19:00Z">
              <w:rPr>
                <w:rFonts w:ascii="Arial" w:hAnsi="Arial" w:cs="Arial"/>
                <w:b/>
                <w:bCs/>
              </w:rPr>
            </w:rPrChange>
          </w:rPr>
          <w:t>Android) para otimizar o prazo de um mês.</w:t>
        </w:r>
      </w:ins>
    </w:p>
    <w:p w14:paraId="3CE57783" w14:textId="7BB78B25" w:rsidR="00777B29" w:rsidDel="00C43550" w:rsidRDefault="00777B29" w:rsidP="00A67E63">
      <w:pPr>
        <w:spacing w:line="360" w:lineRule="auto"/>
        <w:rPr>
          <w:del w:id="100" w:author="WESLEY DOS SANTOS GATINHO" w:date="2025-06-12T22:19:00Z" w16du:dateUtc="2025-06-13T01:19:00Z"/>
          <w:rFonts w:ascii="Arial" w:hAnsi="Arial" w:cs="Arial"/>
          <w:color w:val="808080" w:themeColor="background1" w:themeShade="80"/>
        </w:rPr>
      </w:pPr>
      <w:del w:id="101" w:author="WESLEY DOS SANTOS GATINHO" w:date="2025-06-12T22:19:00Z" w16du:dateUtc="2025-06-13T01:19:00Z">
        <w:r w:rsidRPr="00A67E63" w:rsidDel="00C43550">
          <w:rPr>
            <w:rFonts w:ascii="Arial" w:hAnsi="Arial" w:cs="Arial"/>
            <w:color w:val="808080" w:themeColor="background1" w:themeShade="80"/>
          </w:rPr>
          <w:delText>Descreva como pretende desenvolver o programa de computador ainda mais.  Discorra sobre as necessidades de aperfeiçoamento se houver.</w:delText>
        </w:r>
      </w:del>
    </w:p>
    <w:p w14:paraId="4A26A785" w14:textId="77777777" w:rsidR="00A67E63" w:rsidRPr="00A67E63" w:rsidRDefault="00A67E63" w:rsidP="00A67E63">
      <w:pPr>
        <w:spacing w:line="360" w:lineRule="auto"/>
        <w:rPr>
          <w:rFonts w:ascii="Arial" w:hAnsi="Arial" w:cs="Arial"/>
          <w:color w:val="808080" w:themeColor="background1" w:themeShade="80"/>
        </w:rPr>
      </w:pPr>
    </w:p>
    <w:p w14:paraId="47F5655E" w14:textId="77777777" w:rsidR="00777B29" w:rsidDel="00C43550" w:rsidRDefault="00777B29" w:rsidP="00C43550">
      <w:pPr>
        <w:spacing w:line="360" w:lineRule="auto"/>
        <w:rPr>
          <w:del w:id="102" w:author="WESLEY DOS SANTOS GATINHO" w:date="2025-06-12T22:20:00Z" w16du:dateUtc="2025-06-13T01:20:00Z"/>
          <w:rFonts w:ascii="Arial" w:hAnsi="Arial" w:cs="Arial"/>
          <w:color w:val="808080" w:themeColor="background1" w:themeShade="80"/>
        </w:rPr>
      </w:pPr>
      <w:r w:rsidRPr="00A67E63">
        <w:rPr>
          <w:rFonts w:ascii="Arial" w:hAnsi="Arial" w:cs="Arial"/>
          <w:b/>
          <w:bCs/>
        </w:rPr>
        <w:t>Viabilidade Econômica:</w:t>
      </w:r>
    </w:p>
    <w:p w14:paraId="0CC8DFCC" w14:textId="77777777" w:rsidR="00C43550" w:rsidRDefault="00C43550" w:rsidP="00A67E63">
      <w:pPr>
        <w:spacing w:line="360" w:lineRule="auto"/>
        <w:rPr>
          <w:ins w:id="103" w:author="WESLEY DOS SANTOS GATINHO" w:date="2025-06-12T22:20:00Z" w16du:dateUtc="2025-06-13T01:20:00Z"/>
          <w:rFonts w:ascii="Arial" w:hAnsi="Arial" w:cs="Arial"/>
          <w:color w:val="808080" w:themeColor="background1" w:themeShade="80"/>
        </w:rPr>
      </w:pPr>
    </w:p>
    <w:p w14:paraId="0B8A80FF" w14:textId="598FB6A9" w:rsidR="00C43550" w:rsidRPr="00C43550" w:rsidRDefault="00C43550">
      <w:pPr>
        <w:spacing w:line="360" w:lineRule="auto"/>
        <w:jc w:val="both"/>
        <w:rPr>
          <w:ins w:id="104" w:author="WESLEY DOS SANTOS GATINHO" w:date="2025-06-12T22:20:00Z" w16du:dateUtc="2025-06-13T01:20:00Z"/>
          <w:rFonts w:ascii="Arial" w:hAnsi="Arial" w:cs="Arial"/>
          <w:rPrChange w:id="105" w:author="WESLEY DOS SANTOS GATINHO" w:date="2025-06-12T22:20:00Z" w16du:dateUtc="2025-06-13T01:20:00Z">
            <w:rPr>
              <w:ins w:id="106" w:author="WESLEY DOS SANTOS GATINHO" w:date="2025-06-12T22:20:00Z" w16du:dateUtc="2025-06-13T01:20:00Z"/>
              <w:rFonts w:ascii="Arial" w:hAnsi="Arial" w:cs="Arial"/>
              <w:b/>
              <w:bCs/>
            </w:rPr>
          </w:rPrChange>
        </w:rPr>
        <w:pPrChange w:id="107" w:author="WESLEY DOS SANTOS GATINHO" w:date="2025-06-12T22:20:00Z" w16du:dateUtc="2025-06-13T01:20:00Z">
          <w:pPr>
            <w:spacing w:line="360" w:lineRule="auto"/>
          </w:pPr>
        </w:pPrChange>
      </w:pPr>
      <w:ins w:id="108" w:author="WESLEY DOS SANTOS GATINHO" w:date="2025-06-12T22:20:00Z">
        <w:r w:rsidRPr="00C43550">
          <w:rPr>
            <w:rFonts w:ascii="Arial" w:hAnsi="Arial" w:cs="Arial"/>
            <w:rPrChange w:id="109" w:author="WESLEY DOS SANTOS GATINHO" w:date="2025-06-12T22:20:00Z" w16du:dateUtc="2025-06-13T01:20:00Z">
              <w:rPr>
                <w:rFonts w:ascii="Arial" w:hAnsi="Arial" w:cs="Arial"/>
                <w:b/>
                <w:bCs/>
              </w:rPr>
            </w:rPrChange>
          </w:rPr>
          <w:t xml:space="preserve">O setor global de saúde e bem-estar alcançou US$ 1,8 trilhões em 2024, impulsionado pela transformação digital. Empresas que integram IA na gestão podem aumentar a eficiência operacional em até 40%. Há uma forte tendência de modelos híbridos, com 80% dos praticantes buscando opções digitais para complementar treinos presenciais, indicando uma clara necessidade de flexibilidade. O uso estratégico de dados para tomada de decisões se mostra um grande diferencial competitivo. O </w:t>
        </w:r>
        <w:proofErr w:type="spellStart"/>
        <w:r w:rsidRPr="00C43550">
          <w:rPr>
            <w:rFonts w:ascii="Arial" w:hAnsi="Arial" w:cs="Arial"/>
            <w:rPrChange w:id="110" w:author="WESLEY DOS SANTOS GATINHO" w:date="2025-06-12T22:20:00Z" w16du:dateUtc="2025-06-13T01:20:00Z">
              <w:rPr>
                <w:rFonts w:ascii="Arial" w:hAnsi="Arial" w:cs="Arial"/>
                <w:b/>
                <w:bCs/>
              </w:rPr>
            </w:rPrChange>
          </w:rPr>
          <w:t>FitAI</w:t>
        </w:r>
        <w:proofErr w:type="spellEnd"/>
        <w:r w:rsidRPr="00C43550">
          <w:rPr>
            <w:rFonts w:ascii="Arial" w:hAnsi="Arial" w:cs="Arial"/>
            <w:rPrChange w:id="111" w:author="WESLEY DOS SANTOS GATINHO" w:date="2025-06-12T22:20:00Z" w16du:dateUtc="2025-06-13T01:20:00Z">
              <w:rPr>
                <w:rFonts w:ascii="Arial" w:hAnsi="Arial" w:cs="Arial"/>
                <w:b/>
                <w:bCs/>
              </w:rPr>
            </w:rPrChange>
          </w:rPr>
          <w:t xml:space="preserve"> se posiciona para preencher uma lacuna de mercado para quem busca excelência no treino sem grandes investimentos ou complexidades.</w:t>
        </w:r>
      </w:ins>
    </w:p>
    <w:p w14:paraId="2C3EAF00" w14:textId="75F8462D" w:rsidR="00777B29" w:rsidDel="00C43550" w:rsidRDefault="00777B29" w:rsidP="00A67E63">
      <w:pPr>
        <w:spacing w:line="360" w:lineRule="auto"/>
        <w:jc w:val="both"/>
        <w:rPr>
          <w:del w:id="112" w:author="WESLEY DOS SANTOS GATINHO" w:date="2025-06-12T22:20:00Z" w16du:dateUtc="2025-06-13T01:20:00Z"/>
          <w:rFonts w:ascii="Arial" w:hAnsi="Arial" w:cs="Arial"/>
          <w:color w:val="808080" w:themeColor="background1" w:themeShade="80"/>
        </w:rPr>
      </w:pPr>
      <w:del w:id="113" w:author="WESLEY DOS SANTOS GATINHO" w:date="2025-06-12T22:20:00Z" w16du:dateUtc="2025-06-13T01:20:00Z">
        <w:r w:rsidRPr="00A67E63" w:rsidDel="00C43550">
          <w:rPr>
            <w:rFonts w:ascii="Arial" w:hAnsi="Arial" w:cs="Arial"/>
            <w:color w:val="808080" w:themeColor="background1" w:themeShade="80"/>
          </w:rPr>
          <w:delText>Apresente alguns argumentos a despeito da possibilidade da transferência de tecnologia, ou seja, apresentar alguns setores econômicos que podem utilizar essa tecnologia.</w:delText>
        </w:r>
      </w:del>
    </w:p>
    <w:p w14:paraId="7BCC6365" w14:textId="77777777" w:rsidR="00A67E63" w:rsidRPr="00A67E63" w:rsidRDefault="00A67E63">
      <w:pPr>
        <w:spacing w:line="360" w:lineRule="auto"/>
        <w:rPr>
          <w:rFonts w:ascii="Arial" w:hAnsi="Arial" w:cs="Arial"/>
          <w:color w:val="808080" w:themeColor="background1" w:themeShade="80"/>
        </w:rPr>
        <w:pPrChange w:id="114" w:author="WESLEY DOS SANTOS GATINHO" w:date="2025-06-12T22:20:00Z" w16du:dateUtc="2025-06-13T01:20:00Z">
          <w:pPr>
            <w:spacing w:line="360" w:lineRule="auto"/>
            <w:jc w:val="both"/>
          </w:pPr>
        </w:pPrChange>
      </w:pPr>
    </w:p>
    <w:p w14:paraId="6B0E1612" w14:textId="77777777" w:rsidR="00777B29" w:rsidDel="00C43550" w:rsidRDefault="00777B29" w:rsidP="00C43550">
      <w:pPr>
        <w:spacing w:before="119" w:line="360" w:lineRule="auto"/>
        <w:ind w:right="295"/>
        <w:rPr>
          <w:del w:id="115" w:author="WESLEY DOS SANTOS GATINHO" w:date="2025-06-12T22:21:00Z" w16du:dateUtc="2025-06-13T01:21:00Z"/>
          <w:rFonts w:ascii="Arial" w:hAnsi="Arial" w:cs="Arial"/>
          <w:i/>
          <w:iCs/>
          <w:color w:val="7F7F7F" w:themeColor="text1" w:themeTint="80"/>
          <w:shd w:val="clear" w:color="auto" w:fill="FFFFFF"/>
        </w:rPr>
      </w:pPr>
      <w:r w:rsidRPr="001E6501">
        <w:rPr>
          <w:rFonts w:ascii="Arial" w:hAnsi="Arial" w:cs="Arial"/>
          <w:b/>
          <w:bCs/>
          <w:shd w:val="clear" w:color="auto" w:fill="FFFFFF"/>
        </w:rPr>
        <w:t>Programas Similares:</w:t>
      </w:r>
    </w:p>
    <w:p w14:paraId="0D24A7C0" w14:textId="77777777" w:rsidR="00C43550" w:rsidRDefault="00C43550" w:rsidP="00A67E63">
      <w:pPr>
        <w:spacing w:before="119" w:line="360" w:lineRule="auto"/>
        <w:ind w:right="295"/>
        <w:rPr>
          <w:ins w:id="116" w:author="WESLEY DOS SANTOS GATINHO" w:date="2025-06-12T22:21:00Z" w16du:dateUtc="2025-06-13T01:21:00Z"/>
          <w:rFonts w:ascii="Arial" w:hAnsi="Arial" w:cs="Arial"/>
          <w:i/>
          <w:iCs/>
          <w:color w:val="7F7F7F" w:themeColor="text1" w:themeTint="80"/>
          <w:shd w:val="clear" w:color="auto" w:fill="FFFFFF"/>
        </w:rPr>
      </w:pPr>
    </w:p>
    <w:p w14:paraId="2BED986C" w14:textId="2DA84E6D" w:rsidR="003B3826" w:rsidRPr="003B3826" w:rsidRDefault="003B3826" w:rsidP="003B3826">
      <w:pPr>
        <w:spacing w:before="119" w:line="360" w:lineRule="auto"/>
        <w:ind w:right="295"/>
        <w:jc w:val="both"/>
        <w:rPr>
          <w:ins w:id="117" w:author="WESLEY DOS SANTOS GATINHO" w:date="2025-06-12T23:00:00Z"/>
          <w:rFonts w:ascii="Arial" w:hAnsi="Arial" w:cs="Arial"/>
          <w:shd w:val="clear" w:color="auto" w:fill="FFFFFF"/>
          <w:lang w:val="pt-PT"/>
        </w:rPr>
      </w:pPr>
      <w:ins w:id="118" w:author="WESLEY DOS SANTOS GATINHO" w:date="2025-06-12T23:00:00Z">
        <w:r w:rsidRPr="003B3826">
          <w:rPr>
            <w:rFonts w:ascii="Arial" w:hAnsi="Arial" w:cs="Arial"/>
            <w:b/>
            <w:bCs/>
            <w:shd w:val="clear" w:color="auto" w:fill="FFFFFF"/>
            <w:lang w:val="pt-PT"/>
          </w:rPr>
          <w:t>Posture AI:</w:t>
        </w:r>
        <w:r w:rsidRPr="003B3826">
          <w:rPr>
            <w:rFonts w:ascii="Arial" w:hAnsi="Arial" w:cs="Arial"/>
            <w:shd w:val="clear" w:color="auto" w:fill="FFFFFF"/>
            <w:lang w:val="pt-PT"/>
          </w:rPr>
          <w:t xml:space="preserve"> Este aplicativo utiliza a câmera do smartphone e IA para analisar a postura, gerar relatórios detalhados e fornecer exercícios personalizados para correção postural. Oferece escaneamento instantâneo de postura, análise por IA, programas de exercícios customizados e monitoramento de progresso. </w:t>
        </w:r>
      </w:ins>
    </w:p>
    <w:p w14:paraId="0BFE657C" w14:textId="43D63637" w:rsidR="002532E5" w:rsidRDefault="003B3826" w:rsidP="003B3826">
      <w:pPr>
        <w:spacing w:before="119" w:line="360" w:lineRule="auto"/>
        <w:ind w:right="295"/>
        <w:jc w:val="both"/>
        <w:rPr>
          <w:ins w:id="119" w:author="WESLEY DOS SANTOS GATINHO" w:date="2025-06-12T23:00:00Z" w16du:dateUtc="2025-06-13T02:00:00Z"/>
          <w:rFonts w:ascii="Arial" w:hAnsi="Arial" w:cs="Arial"/>
          <w:shd w:val="clear" w:color="auto" w:fill="FFFFFF"/>
          <w:lang w:val="pt-PT"/>
        </w:rPr>
      </w:pPr>
      <w:ins w:id="120" w:author="WESLEY DOS SANTOS GATINHO" w:date="2025-06-12T23:00:00Z">
        <w:r w:rsidRPr="003B3826">
          <w:rPr>
            <w:rFonts w:ascii="Arial" w:hAnsi="Arial" w:cs="Arial"/>
            <w:b/>
            <w:bCs/>
            <w:shd w:val="clear" w:color="auto" w:fill="FFFFFF"/>
            <w:lang w:val="pt-PT"/>
          </w:rPr>
          <w:t>NeckFit AI:</w:t>
        </w:r>
        <w:r w:rsidRPr="003B3826">
          <w:rPr>
            <w:rFonts w:ascii="Arial" w:hAnsi="Arial" w:cs="Arial"/>
            <w:shd w:val="clear" w:color="auto" w:fill="FFFFFF"/>
            <w:lang w:val="pt-PT"/>
          </w:rPr>
          <w:t xml:space="preserve"> Focado em correção postural e exercícios para o pescoço, ombros e parte superior das costas, o NeckFit AI oferece escaneamento de postura por IA para identificar desalinhamentos e recomendar exercícios. Inclui rotinas diárias guiadas e planos de treino personalizados que se adaptam aos objetivos do usuário.</w:t>
        </w:r>
      </w:ins>
    </w:p>
    <w:p w14:paraId="5D051C73" w14:textId="77777777" w:rsidR="003B3826" w:rsidRDefault="003B3826" w:rsidP="003B3826">
      <w:pPr>
        <w:spacing w:before="119" w:line="360" w:lineRule="auto"/>
        <w:ind w:right="295"/>
        <w:jc w:val="both"/>
        <w:rPr>
          <w:ins w:id="121" w:author="WESLEY DOS SANTOS GATINHO" w:date="2025-06-12T22:52:00Z" w16du:dateUtc="2025-06-13T01:52:00Z"/>
          <w:rFonts w:ascii="Arial" w:hAnsi="Arial" w:cs="Arial"/>
          <w:shd w:val="clear" w:color="auto" w:fill="FFFFFF"/>
        </w:rPr>
      </w:pPr>
    </w:p>
    <w:p w14:paraId="179EEB0D" w14:textId="77777777" w:rsidR="002532E5" w:rsidRPr="00C43550" w:rsidRDefault="002532E5">
      <w:pPr>
        <w:spacing w:before="119" w:line="360" w:lineRule="auto"/>
        <w:ind w:right="295"/>
        <w:jc w:val="both"/>
        <w:rPr>
          <w:ins w:id="122" w:author="WESLEY DOS SANTOS GATINHO" w:date="2025-06-12T22:21:00Z" w16du:dateUtc="2025-06-13T01:21:00Z"/>
          <w:rFonts w:ascii="Arial" w:hAnsi="Arial" w:cs="Arial"/>
          <w:shd w:val="clear" w:color="auto" w:fill="FFFFFF"/>
          <w:rPrChange w:id="123" w:author="WESLEY DOS SANTOS GATINHO" w:date="2025-06-12T22:21:00Z" w16du:dateUtc="2025-06-13T01:21:00Z">
            <w:rPr>
              <w:ins w:id="124" w:author="WESLEY DOS SANTOS GATINHO" w:date="2025-06-12T22:21:00Z" w16du:dateUtc="2025-06-13T01:21:00Z"/>
              <w:rFonts w:ascii="Arial" w:hAnsi="Arial" w:cs="Arial"/>
              <w:b/>
              <w:bCs/>
              <w:shd w:val="clear" w:color="auto" w:fill="FFFFFF"/>
            </w:rPr>
          </w:rPrChange>
        </w:rPr>
        <w:pPrChange w:id="125" w:author="WESLEY DOS SANTOS GATINHO" w:date="2025-06-12T22:21:00Z" w16du:dateUtc="2025-06-13T01:21:00Z">
          <w:pPr>
            <w:spacing w:before="119" w:line="360" w:lineRule="auto"/>
            <w:ind w:right="295"/>
          </w:pPr>
        </w:pPrChange>
      </w:pPr>
    </w:p>
    <w:p w14:paraId="16719E76" w14:textId="7EA63BF3" w:rsidR="00777B29" w:rsidRPr="001E6501" w:rsidDel="00C43550" w:rsidRDefault="00777B29" w:rsidP="00A67E63">
      <w:pPr>
        <w:spacing w:before="119" w:line="360" w:lineRule="auto"/>
        <w:ind w:right="295"/>
        <w:rPr>
          <w:del w:id="126" w:author="WESLEY DOS SANTOS GATINHO" w:date="2025-06-12T22:21:00Z" w16du:dateUtc="2025-06-13T01:21:00Z"/>
          <w:rFonts w:ascii="Arial" w:hAnsi="Arial" w:cs="Arial"/>
          <w:i/>
          <w:iCs/>
          <w:color w:val="7F7F7F" w:themeColor="text1" w:themeTint="80"/>
        </w:rPr>
      </w:pPr>
      <w:del w:id="127" w:author="WESLEY DOS SANTOS GATINHO" w:date="2025-06-12T22:21:00Z" w16du:dateUtc="2025-06-13T01:21:00Z">
        <w:r w:rsidRPr="001E6501" w:rsidDel="00C43550">
          <w:rPr>
            <w:rFonts w:ascii="Arial" w:hAnsi="Arial" w:cs="Arial"/>
            <w:i/>
            <w:iCs/>
            <w:color w:val="7F7F7F" w:themeColor="text1" w:themeTint="80"/>
            <w:shd w:val="clear" w:color="auto" w:fill="FFFFFF"/>
          </w:rPr>
          <w:delText>Indique, caso exista, os nomes de outros programas similares/concorrentes. Em seguida ressalte em que o programa se diferencia de forma relevante dos demais.</w:delText>
        </w:r>
      </w:del>
    </w:p>
    <w:p w14:paraId="1FD8DA54" w14:textId="77777777" w:rsidR="00777B29" w:rsidRPr="001E6501" w:rsidRDefault="00777B29">
      <w:pPr>
        <w:spacing w:before="119" w:line="360" w:lineRule="auto"/>
        <w:ind w:right="295"/>
        <w:rPr>
          <w:rFonts w:ascii="Arial" w:hAnsi="Arial" w:cs="Arial"/>
          <w:color w:val="000000"/>
        </w:rPr>
        <w:pPrChange w:id="128" w:author="WESLEY DOS SANTOS GATINHO" w:date="2025-06-12T22:21:00Z" w16du:dateUtc="2025-06-13T01:21:00Z">
          <w:pPr>
            <w:pBdr>
              <w:top w:val="nil"/>
              <w:left w:val="nil"/>
              <w:bottom w:val="nil"/>
              <w:right w:val="nil"/>
              <w:between w:val="nil"/>
            </w:pBdr>
          </w:pPr>
        </w:pPrChange>
      </w:pPr>
    </w:p>
    <w:p w14:paraId="5D3C8A9A" w14:textId="77777777" w:rsidR="00777B29" w:rsidRPr="001E6501" w:rsidRDefault="00777B29" w:rsidP="00777B29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hAnsi="Arial" w:cs="Arial"/>
          <w:color w:val="000000"/>
        </w:rPr>
      </w:pPr>
    </w:p>
    <w:p w14:paraId="769E17B9" w14:textId="77777777" w:rsidR="00777B29" w:rsidRPr="001E6501" w:rsidRDefault="00777B29" w:rsidP="00A67E63">
      <w:pPr>
        <w:pBdr>
          <w:top w:val="nil"/>
          <w:left w:val="nil"/>
          <w:bottom w:val="nil"/>
          <w:right w:val="nil"/>
          <w:between w:val="nil"/>
        </w:pBdr>
        <w:tabs>
          <w:tab w:val="left" w:pos="8417"/>
        </w:tabs>
        <w:rPr>
          <w:rFonts w:ascii="Arial" w:hAnsi="Arial" w:cs="Arial"/>
          <w:b/>
          <w:color w:val="000000"/>
        </w:rPr>
      </w:pPr>
      <w:r w:rsidRPr="001E6501">
        <w:rPr>
          <w:rFonts w:ascii="Arial" w:hAnsi="Arial" w:cs="Arial"/>
          <w:b/>
          <w:color w:val="000000"/>
          <w:highlight w:val="darkGray"/>
        </w:rPr>
        <w:t>DADOS DO(S) AUTOR(ES)</w:t>
      </w:r>
      <w:r w:rsidRPr="001E6501">
        <w:rPr>
          <w:rFonts w:ascii="Arial" w:hAnsi="Arial" w:cs="Arial"/>
          <w:b/>
          <w:color w:val="000000"/>
          <w:highlight w:val="darkGray"/>
        </w:rPr>
        <w:tab/>
      </w:r>
    </w:p>
    <w:p w14:paraId="2A0115FC" w14:textId="77777777" w:rsidR="00777B29" w:rsidRPr="001E6501" w:rsidRDefault="00777B29" w:rsidP="00777B29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hAnsi="Arial" w:cs="Arial"/>
          <w:b/>
          <w:color w:val="000000"/>
        </w:rPr>
      </w:pPr>
    </w:p>
    <w:tbl>
      <w:tblPr>
        <w:tblW w:w="842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64"/>
        <w:gridCol w:w="4063"/>
        <w:tblGridChange w:id="129">
          <w:tblGrid>
            <w:gridCol w:w="5"/>
            <w:gridCol w:w="1080"/>
            <w:gridCol w:w="3279"/>
            <w:gridCol w:w="4063"/>
          </w:tblGrid>
        </w:tblGridChange>
      </w:tblGrid>
      <w:tr w:rsidR="00777B29" w:rsidRPr="001E6501" w14:paraId="6FDCC804" w14:textId="77777777" w:rsidTr="59952373">
        <w:trPr>
          <w:trHeight w:val="240"/>
        </w:trPr>
        <w:tc>
          <w:tcPr>
            <w:tcW w:w="8427" w:type="dxa"/>
            <w:gridSpan w:val="2"/>
            <w:shd w:val="clear" w:color="auto" w:fill="BFBFBF" w:themeFill="background1" w:themeFillShade="BF"/>
          </w:tcPr>
          <w:p w14:paraId="06B52F1B" w14:textId="3E0DFA3C" w:rsidR="00777B29" w:rsidRPr="001E6501" w:rsidRDefault="00777B29" w:rsidP="59952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0" w:hanging="100"/>
              <w:rPr>
                <w:rFonts w:ascii="Arial" w:hAnsi="Arial" w:cs="Arial"/>
                <w:b/>
                <w:bCs/>
                <w:color w:val="000000"/>
              </w:rPr>
            </w:pPr>
            <w:r w:rsidRPr="59952373">
              <w:rPr>
                <w:rFonts w:ascii="Arial" w:hAnsi="Arial" w:cs="Arial"/>
                <w:b/>
                <w:bCs/>
                <w:color w:val="000000" w:themeColor="text1"/>
              </w:rPr>
              <w:t xml:space="preserve">1. Nome: </w:t>
            </w:r>
            <w:ins w:id="130" w:author="WESLEY DOS SANTOS GATINHO" w:date="2025-06-12T22:25:00Z">
              <w:r w:rsidR="00C43550" w:rsidRPr="59952373">
                <w:rPr>
                  <w:rFonts w:ascii="Arial" w:hAnsi="Arial" w:cs="Arial"/>
                  <w:b/>
                  <w:bCs/>
                  <w:color w:val="000000" w:themeColor="text1"/>
                </w:rPr>
                <w:t xml:space="preserve">André </w:t>
              </w:r>
              <w:proofErr w:type="spellStart"/>
              <w:r w:rsidR="00C43550" w:rsidRPr="59952373">
                <w:rPr>
                  <w:rFonts w:ascii="Arial" w:hAnsi="Arial" w:cs="Arial"/>
                  <w:b/>
                  <w:bCs/>
                  <w:color w:val="000000" w:themeColor="text1"/>
                </w:rPr>
                <w:t>Luis</w:t>
              </w:r>
              <w:proofErr w:type="spellEnd"/>
              <w:r w:rsidR="00C43550" w:rsidRPr="59952373">
                <w:rPr>
                  <w:rFonts w:ascii="Arial" w:hAnsi="Arial" w:cs="Arial"/>
                  <w:b/>
                  <w:bCs/>
                  <w:color w:val="000000" w:themeColor="text1"/>
                </w:rPr>
                <w:t xml:space="preserve"> Aguiar</w:t>
              </w:r>
            </w:ins>
            <w:ins w:id="131" w:author="ANDRE LUIS AGUIAR DO NASCIMENTO" w:date="2025-06-13T02:17:00Z">
              <w:r w:rsidR="2155D1D6" w:rsidRPr="59952373">
                <w:rPr>
                  <w:rFonts w:ascii="Arial" w:hAnsi="Arial" w:cs="Arial"/>
                  <w:b/>
                  <w:bCs/>
                  <w:color w:val="000000" w:themeColor="text1"/>
                </w:rPr>
                <w:t xml:space="preserve"> do</w:t>
              </w:r>
            </w:ins>
            <w:ins w:id="132" w:author="WESLEY DOS SANTOS GATINHO" w:date="2025-06-12T22:25:00Z">
              <w:r w:rsidR="00C43550" w:rsidRPr="59952373">
                <w:rPr>
                  <w:rFonts w:ascii="Arial" w:hAnsi="Arial" w:cs="Arial"/>
                  <w:b/>
                  <w:bCs/>
                  <w:color w:val="000000" w:themeColor="text1"/>
                </w:rPr>
                <w:t xml:space="preserve"> Nascimento</w:t>
              </w:r>
            </w:ins>
          </w:p>
        </w:tc>
      </w:tr>
      <w:tr w:rsidR="00777B29" w:rsidRPr="001E6501" w14:paraId="041D531F" w14:textId="77777777" w:rsidTr="59952373">
        <w:trPr>
          <w:trHeight w:val="240"/>
        </w:trPr>
        <w:tc>
          <w:tcPr>
            <w:tcW w:w="4364" w:type="dxa"/>
            <w:shd w:val="clear" w:color="auto" w:fill="auto"/>
          </w:tcPr>
          <w:p w14:paraId="03F23DEA" w14:textId="360AA43C" w:rsidR="00777B29" w:rsidRPr="001E6501" w:rsidRDefault="00777B29" w:rsidP="0042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0" w:hanging="100"/>
              <w:rPr>
                <w:rFonts w:ascii="Arial" w:hAnsi="Arial" w:cs="Arial"/>
                <w:b/>
                <w:bCs/>
                <w:color w:val="000000"/>
              </w:rPr>
            </w:pPr>
            <w:r w:rsidRPr="001E6501">
              <w:rPr>
                <w:rFonts w:ascii="Arial" w:hAnsi="Arial" w:cs="Arial"/>
                <w:color w:val="000000"/>
              </w:rPr>
              <w:t>Instituição:</w:t>
            </w:r>
            <w:ins w:id="133" w:author="WESLEY DOS SANTOS GATINHO" w:date="2025-06-12T22:26:00Z" w16du:dateUtc="2025-06-13T01:26:00Z">
              <w:r w:rsidR="00C43550" w:rsidRPr="00C43550">
                <w:t xml:space="preserve"> </w:t>
              </w:r>
            </w:ins>
            <w:ins w:id="134" w:author="WESLEY DOS SANTOS GATINHO" w:date="2025-06-12T22:26:00Z">
              <w:r w:rsidR="00C43550" w:rsidRPr="00C43550">
                <w:rPr>
                  <w:rFonts w:ascii="Arial" w:hAnsi="Arial" w:cs="Arial"/>
                  <w:b/>
                  <w:bCs/>
                  <w:color w:val="000000"/>
                  <w:rPrChange w:id="135" w:author="WESLEY DOS SANTOS GATINHO" w:date="2025-06-12T22:27:00Z" w16du:dateUtc="2025-06-13T01:27:00Z">
                    <w:rPr>
                      <w:rFonts w:ascii="Arial" w:hAnsi="Arial" w:cs="Arial"/>
                      <w:color w:val="000000"/>
                    </w:rPr>
                  </w:rPrChange>
                </w:rPr>
                <w:t>Universidade Federal do Maranhão</w:t>
              </w:r>
            </w:ins>
          </w:p>
        </w:tc>
        <w:tc>
          <w:tcPr>
            <w:tcW w:w="4063" w:type="dxa"/>
            <w:shd w:val="clear" w:color="auto" w:fill="auto"/>
          </w:tcPr>
          <w:p w14:paraId="7F3DE23E" w14:textId="717DF9FC" w:rsidR="00777B29" w:rsidRPr="001E6501" w:rsidRDefault="00777B29" w:rsidP="0042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0" w:hanging="100"/>
              <w:rPr>
                <w:rFonts w:ascii="Arial" w:hAnsi="Arial" w:cs="Arial"/>
                <w:b/>
                <w:bCs/>
                <w:color w:val="000000"/>
              </w:rPr>
            </w:pPr>
            <w:r w:rsidRPr="001E6501">
              <w:rPr>
                <w:rFonts w:ascii="Arial" w:hAnsi="Arial" w:cs="Arial"/>
                <w:color w:val="000000"/>
              </w:rPr>
              <w:t>Vínculo:</w:t>
            </w:r>
            <w:ins w:id="136" w:author="WESLEY DOS SANTOS GATINHO" w:date="2025-06-12T22:27:00Z" w16du:dateUtc="2025-06-13T01:27:00Z">
              <w:r w:rsidR="00C43550">
                <w:rPr>
                  <w:rFonts w:ascii="Arial" w:hAnsi="Arial" w:cs="Arial"/>
                  <w:color w:val="000000"/>
                </w:rPr>
                <w:t xml:space="preserve"> </w:t>
              </w:r>
              <w:r w:rsidR="00C43550" w:rsidRPr="00C43550">
                <w:rPr>
                  <w:rFonts w:ascii="Arial" w:hAnsi="Arial" w:cs="Arial"/>
                  <w:b/>
                  <w:bCs/>
                  <w:color w:val="000000"/>
                  <w:rPrChange w:id="137" w:author="WESLEY DOS SANTOS GATINHO" w:date="2025-06-12T22:27:00Z" w16du:dateUtc="2025-06-13T01:27:00Z">
                    <w:rPr>
                      <w:rFonts w:ascii="Arial" w:hAnsi="Arial" w:cs="Arial"/>
                      <w:color w:val="000000"/>
                    </w:rPr>
                  </w:rPrChange>
                </w:rPr>
                <w:t>estudante</w:t>
              </w:r>
              <w:r w:rsidR="00C43550" w:rsidRPr="001E6501" w:rsidDel="00C43550">
                <w:rPr>
                  <w:rFonts w:ascii="Arial" w:hAnsi="Arial" w:cs="Arial"/>
                  <w:color w:val="000000"/>
                </w:rPr>
                <w:t xml:space="preserve"> </w:t>
              </w:r>
            </w:ins>
            <w:del w:id="138" w:author="WESLEY DOS SANTOS GATINHO" w:date="2025-06-12T22:27:00Z" w16du:dateUtc="2025-06-13T01:27:00Z">
              <w:r w:rsidRPr="001E6501" w:rsidDel="00C43550">
                <w:rPr>
                  <w:rFonts w:ascii="Arial" w:hAnsi="Arial" w:cs="Arial"/>
                  <w:color w:val="000000"/>
                </w:rPr>
                <w:delText xml:space="preserve"> </w:delText>
              </w:r>
            </w:del>
            <w:del w:id="139" w:author="WESLEY DOS SANTOS GATINHO" w:date="2025-06-12T22:26:00Z" w16du:dateUtc="2025-06-13T01:26:00Z">
              <w:r w:rsidRPr="001E6501" w:rsidDel="00C43550">
                <w:rPr>
                  <w:rFonts w:ascii="Arial" w:hAnsi="Arial" w:cs="Arial"/>
                  <w:b/>
                  <w:bCs/>
                  <w:color w:val="7F7F7F" w:themeColor="text1" w:themeTint="80"/>
                </w:rPr>
                <w:delText>(professor, estudante, técnico)</w:delText>
              </w:r>
            </w:del>
          </w:p>
        </w:tc>
      </w:tr>
      <w:tr w:rsidR="00777B29" w:rsidRPr="001E6501" w14:paraId="1E7A6C94" w14:textId="77777777" w:rsidTr="59952373">
        <w:trPr>
          <w:trHeight w:val="240"/>
        </w:trPr>
        <w:tc>
          <w:tcPr>
            <w:tcW w:w="8427" w:type="dxa"/>
            <w:gridSpan w:val="2"/>
            <w:shd w:val="clear" w:color="auto" w:fill="auto"/>
          </w:tcPr>
          <w:p w14:paraId="740A83A2" w14:textId="77777777" w:rsidR="00777B29" w:rsidDel="00C43550" w:rsidRDefault="00777B29" w:rsidP="00C43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0" w:hanging="100"/>
              <w:rPr>
                <w:del w:id="140" w:author="WESLEY DOS SANTOS GATINHO" w:date="2025-06-12T22:26:00Z" w16du:dateUtc="2025-06-13T01:26:00Z"/>
                <w:rFonts w:ascii="Arial" w:hAnsi="Arial" w:cs="Arial"/>
                <w:b/>
                <w:bCs/>
                <w:color w:val="7F7F7F" w:themeColor="text1" w:themeTint="80"/>
              </w:rPr>
            </w:pPr>
            <w:r w:rsidRPr="001E6501">
              <w:rPr>
                <w:rFonts w:ascii="Arial" w:hAnsi="Arial" w:cs="Arial"/>
                <w:color w:val="000000"/>
              </w:rPr>
              <w:t>Participação na Criação do Programa:</w:t>
            </w:r>
          </w:p>
          <w:p w14:paraId="2C8DF5DF" w14:textId="77777777" w:rsidR="00C43550" w:rsidRDefault="00C43550" w:rsidP="0042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0" w:hanging="100"/>
              <w:rPr>
                <w:ins w:id="141" w:author="WESLEY DOS SANTOS GATINHO" w:date="2025-06-12T22:26:00Z" w16du:dateUtc="2025-06-13T01:26:00Z"/>
                <w:rFonts w:ascii="Arial" w:hAnsi="Arial" w:cs="Arial"/>
                <w:b/>
                <w:bCs/>
                <w:color w:val="7F7F7F" w:themeColor="text1" w:themeTint="80"/>
              </w:rPr>
            </w:pPr>
          </w:p>
          <w:p w14:paraId="0484B3B6" w14:textId="472BAAA6" w:rsidR="00C43550" w:rsidRPr="00C43550" w:rsidRDefault="00C43550" w:rsidP="00C43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0" w:hanging="100"/>
              <w:rPr>
                <w:ins w:id="142" w:author="WESLEY DOS SANTOS GATINHO" w:date="2025-06-12T22:26:00Z" w16du:dateUtc="2025-06-13T01:26:00Z"/>
                <w:rFonts w:ascii="Arial" w:hAnsi="Arial" w:cs="Arial"/>
                <w:b/>
                <w:bCs/>
                <w:color w:val="000000"/>
                <w:rPrChange w:id="143" w:author="WESLEY DOS SANTOS GATINHO" w:date="2025-06-12T22:27:00Z" w16du:dateUtc="2025-06-13T01:27:00Z">
                  <w:rPr>
                    <w:ins w:id="144" w:author="WESLEY DOS SANTOS GATINHO" w:date="2025-06-12T22:26:00Z" w16du:dateUtc="2025-06-13T01:26:00Z"/>
                    <w:rFonts w:ascii="Arial" w:hAnsi="Arial" w:cs="Arial"/>
                    <w:color w:val="000000"/>
                  </w:rPr>
                </w:rPrChange>
              </w:rPr>
            </w:pPr>
            <w:ins w:id="145" w:author="WESLEY DOS SANTOS GATINHO" w:date="2025-06-12T22:26:00Z">
              <w:r w:rsidRPr="00C43550">
                <w:rPr>
                  <w:rFonts w:ascii="Arial" w:hAnsi="Arial" w:cs="Arial"/>
                  <w:b/>
                  <w:bCs/>
                  <w:color w:val="000000"/>
                  <w:rPrChange w:id="146" w:author="WESLEY DOS SANTOS GATINHO" w:date="2025-06-12T22:27:00Z" w16du:dateUtc="2025-06-13T01:27:00Z">
                    <w:rPr>
                      <w:rFonts w:ascii="Arial" w:hAnsi="Arial" w:cs="Arial"/>
                      <w:color w:val="000000"/>
                    </w:rPr>
                  </w:rPrChange>
                </w:rPr>
                <w:t>Membro do Grupo 1-FitAI para o Projeto e Desenvolvimento de Software</w:t>
              </w:r>
            </w:ins>
          </w:p>
          <w:p w14:paraId="5268C09B" w14:textId="01EAA939" w:rsidR="00777B29" w:rsidRPr="001E6501" w:rsidDel="00C43550" w:rsidRDefault="00777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del w:id="147" w:author="WESLEY DOS SANTOS GATINHO" w:date="2025-06-12T22:26:00Z" w16du:dateUtc="2025-06-13T01:26:00Z"/>
                <w:rFonts w:ascii="Arial" w:hAnsi="Arial" w:cs="Arial"/>
                <w:b/>
                <w:bCs/>
                <w:color w:val="7F7F7F" w:themeColor="text1" w:themeTint="80"/>
              </w:rPr>
              <w:pPrChange w:id="148" w:author="WESLEY DOS SANTOS GATINHO" w:date="2025-06-12T22:26:00Z" w16du:dateUtc="2025-06-13T01:26:00Z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"/>
                  <w:ind w:left="100" w:hanging="100"/>
                </w:pPr>
              </w:pPrChange>
            </w:pPr>
            <w:del w:id="149" w:author="WESLEY DOS SANTOS GATINHO" w:date="2025-06-12T22:26:00Z" w16du:dateUtc="2025-06-13T01:26:00Z">
              <w:r w:rsidRPr="001E6501" w:rsidDel="00C43550">
                <w:rPr>
                  <w:rFonts w:ascii="Arial" w:hAnsi="Arial" w:cs="Arial"/>
                  <w:b/>
                  <w:bCs/>
                  <w:color w:val="7F7F7F" w:themeColor="text1" w:themeTint="80"/>
                </w:rPr>
                <w:delText>Especificar atividades desenvolvidas pelo autor na criação do programa</w:delText>
              </w:r>
            </w:del>
          </w:p>
          <w:p w14:paraId="17B1E3BC" w14:textId="77777777" w:rsidR="00777B29" w:rsidRPr="001E6501" w:rsidRDefault="00777B29" w:rsidP="00C43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0" w:hanging="100"/>
              <w:rPr>
                <w:rFonts w:ascii="Arial" w:hAnsi="Arial" w:cs="Arial"/>
                <w:color w:val="000000"/>
              </w:rPr>
            </w:pPr>
          </w:p>
        </w:tc>
      </w:tr>
      <w:tr w:rsidR="00777B29" w:rsidRPr="001E6501" w14:paraId="0F4CC87A" w14:textId="77777777" w:rsidTr="59952373">
        <w:trPr>
          <w:trHeight w:val="240"/>
        </w:trPr>
        <w:tc>
          <w:tcPr>
            <w:tcW w:w="43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A435F7" w14:textId="6BA8814A" w:rsidR="00777B29" w:rsidRPr="001E6501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 xml:space="preserve">CPF: </w:t>
            </w:r>
            <w:ins w:id="150" w:author="WESLEY DOS SANTOS GATINHO" w:date="2025-06-12T22:27:00Z" w16du:dateUtc="2025-06-13T01:27:00Z">
              <w:r w:rsidR="0068043A" w:rsidRPr="0068043A">
                <w:rPr>
                  <w:rFonts w:ascii="Arial" w:hAnsi="Arial" w:cs="Arial"/>
                  <w:b/>
                  <w:bCs/>
                  <w:rPrChange w:id="151" w:author="WESLEY DOS SANTOS GATINHO" w:date="2025-06-12T22:28:00Z" w16du:dateUtc="2025-06-13T01:28:00Z">
                    <w:rPr>
                      <w:rFonts w:ascii="Arial" w:hAnsi="Arial" w:cs="Arial"/>
                    </w:rPr>
                  </w:rPrChange>
                </w:rPr>
                <w:t>Não Especificado</w:t>
              </w:r>
            </w:ins>
          </w:p>
        </w:tc>
        <w:tc>
          <w:tcPr>
            <w:tcW w:w="406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B73A85" w14:textId="7A7015C1" w:rsidR="00777B29" w:rsidRPr="001E6501" w:rsidRDefault="00777B29" w:rsidP="00427A68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 xml:space="preserve">Nacionalidade: </w:t>
            </w:r>
            <w:ins w:id="152" w:author="WESLEY DOS SANTOS GATINHO" w:date="2025-06-12T22:27:00Z" w16du:dateUtc="2025-06-13T01:27:00Z">
              <w:r w:rsidR="0068043A" w:rsidRPr="0068043A">
                <w:rPr>
                  <w:rFonts w:ascii="Arial" w:hAnsi="Arial" w:cs="Arial"/>
                  <w:b/>
                  <w:bCs/>
                  <w:rPrChange w:id="153" w:author="WESLEY DOS SANTOS GATINHO" w:date="2025-06-12T22:28:00Z" w16du:dateUtc="2025-06-13T01:28:00Z">
                    <w:rPr>
                      <w:rFonts w:ascii="Arial" w:hAnsi="Arial" w:cs="Arial"/>
                    </w:rPr>
                  </w:rPrChange>
                </w:rPr>
                <w:t>Brasi</w:t>
              </w:r>
            </w:ins>
            <w:ins w:id="154" w:author="WESLEY DOS SANTOS GATINHO" w:date="2025-06-12T22:28:00Z" w16du:dateUtc="2025-06-13T01:28:00Z">
              <w:r w:rsidR="0068043A" w:rsidRPr="0068043A">
                <w:rPr>
                  <w:rFonts w:ascii="Arial" w:hAnsi="Arial" w:cs="Arial"/>
                  <w:b/>
                  <w:bCs/>
                  <w:rPrChange w:id="155" w:author="WESLEY DOS SANTOS GATINHO" w:date="2025-06-12T22:28:00Z" w16du:dateUtc="2025-06-13T01:28:00Z">
                    <w:rPr>
                      <w:rFonts w:ascii="Arial" w:hAnsi="Arial" w:cs="Arial"/>
                    </w:rPr>
                  </w:rPrChange>
                </w:rPr>
                <w:t>leir</w:t>
              </w:r>
            </w:ins>
            <w:ins w:id="156" w:author="WESLEY DOS SANTOS GATINHO" w:date="2025-06-13T01:51:00Z" w16du:dateUtc="2025-06-13T04:51:00Z">
              <w:r w:rsidR="005878F6">
                <w:rPr>
                  <w:rFonts w:ascii="Arial" w:hAnsi="Arial" w:cs="Arial"/>
                  <w:b/>
                  <w:bCs/>
                </w:rPr>
                <w:t>o</w:t>
              </w:r>
            </w:ins>
          </w:p>
        </w:tc>
      </w:tr>
      <w:tr w:rsidR="00777B29" w:rsidRPr="001E6501" w14:paraId="51BACE87" w14:textId="77777777" w:rsidTr="59952373">
        <w:trPr>
          <w:trHeight w:val="420"/>
        </w:trPr>
        <w:tc>
          <w:tcPr>
            <w:tcW w:w="8427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B3A0BA" w14:textId="77777777" w:rsidR="00777B29" w:rsidDel="0068043A" w:rsidRDefault="00777B29" w:rsidP="0068043A">
            <w:pPr>
              <w:rPr>
                <w:del w:id="157" w:author="WESLEY DOS SANTOS GATINHO" w:date="2025-06-12T22:28:00Z" w16du:dateUtc="2025-06-13T01:28:00Z"/>
                <w:rFonts w:ascii="Arial" w:hAnsi="Arial" w:cs="Arial"/>
                <w:color w:val="7F7F7F" w:themeColor="text1" w:themeTint="80"/>
              </w:rPr>
            </w:pPr>
            <w:r w:rsidRPr="001E6501">
              <w:rPr>
                <w:rFonts w:ascii="Arial" w:hAnsi="Arial" w:cs="Arial"/>
              </w:rPr>
              <w:t xml:space="preserve">Qualificação Física: </w:t>
            </w:r>
          </w:p>
          <w:p w14:paraId="7D9E0D06" w14:textId="77777777" w:rsidR="0068043A" w:rsidRDefault="0068043A" w:rsidP="00427A68">
            <w:pPr>
              <w:rPr>
                <w:ins w:id="158" w:author="WESLEY DOS SANTOS GATINHO" w:date="2025-06-12T22:28:00Z" w16du:dateUtc="2025-06-13T01:28:00Z"/>
                <w:rFonts w:ascii="Arial" w:hAnsi="Arial" w:cs="Arial"/>
                <w:color w:val="7F7F7F" w:themeColor="text1" w:themeTint="80"/>
              </w:rPr>
            </w:pPr>
          </w:p>
          <w:p w14:paraId="1794898C" w14:textId="6837F1DD" w:rsidR="0068043A" w:rsidRPr="0068043A" w:rsidRDefault="0068043A" w:rsidP="00427A68">
            <w:pPr>
              <w:rPr>
                <w:ins w:id="159" w:author="WESLEY DOS SANTOS GATINHO" w:date="2025-06-12T22:28:00Z" w16du:dateUtc="2025-06-13T01:28:00Z"/>
                <w:rFonts w:ascii="Arial" w:hAnsi="Arial" w:cs="Arial"/>
                <w:b/>
                <w:bCs/>
                <w:rPrChange w:id="160" w:author="WESLEY DOS SANTOS GATINHO" w:date="2025-06-12T22:28:00Z" w16du:dateUtc="2025-06-13T01:28:00Z">
                  <w:rPr>
                    <w:ins w:id="161" w:author="WESLEY DOS SANTOS GATINHO" w:date="2025-06-12T22:28:00Z" w16du:dateUtc="2025-06-13T01:28:00Z"/>
                    <w:rFonts w:ascii="Arial" w:hAnsi="Arial" w:cs="Arial"/>
                  </w:rPr>
                </w:rPrChange>
              </w:rPr>
            </w:pPr>
            <w:ins w:id="162" w:author="WESLEY DOS SANTOS GATINHO" w:date="2025-06-12T22:28:00Z">
              <w:r w:rsidRPr="0068043A">
                <w:rPr>
                  <w:rFonts w:ascii="Arial" w:hAnsi="Arial" w:cs="Arial"/>
                  <w:b/>
                  <w:bCs/>
                  <w:rPrChange w:id="163" w:author="WESLEY DOS SANTOS GATINHO" w:date="2025-06-12T22:28:00Z" w16du:dateUtc="2025-06-13T01:28:00Z">
                    <w:rPr>
                      <w:rFonts w:ascii="Arial" w:hAnsi="Arial" w:cs="Arial"/>
                    </w:rPr>
                  </w:rPrChange>
                </w:rPr>
                <w:t>Estudante de graduação (Bacharelado Interdisciplinar em Ciência e Tecnologia)</w:t>
              </w:r>
            </w:ins>
          </w:p>
          <w:p w14:paraId="7929C015" w14:textId="7539546F" w:rsidR="00777B29" w:rsidRPr="001E6501" w:rsidRDefault="00777B29">
            <w:pPr>
              <w:rPr>
                <w:rFonts w:ascii="Arial" w:hAnsi="Arial" w:cs="Arial"/>
              </w:rPr>
              <w:pPrChange w:id="164" w:author="WESLEY DOS SANTOS GATINHO" w:date="2025-06-12T22:28:00Z" w16du:dateUtc="2025-06-13T01:28:00Z">
                <w:pPr>
                  <w:spacing w:line="276" w:lineRule="auto"/>
                  <w:ind w:left="100"/>
                </w:pPr>
              </w:pPrChange>
            </w:pPr>
            <w:del w:id="165" w:author="WESLEY DOS SANTOS GATINHO" w:date="2025-06-12T22:28:00Z" w16du:dateUtc="2025-06-13T01:28:00Z">
              <w:r w:rsidRPr="001E6501" w:rsidDel="0068043A">
                <w:rPr>
                  <w:rFonts w:ascii="Arial" w:hAnsi="Arial" w:cs="Arial"/>
                  <w:color w:val="7F7F7F" w:themeColor="text1" w:themeTint="80"/>
                </w:rPr>
                <w:delText>(Ex: professor do ensino superior, estudante de graduação, analista de sistemas, engenheiro)</w:delText>
              </w:r>
            </w:del>
          </w:p>
        </w:tc>
      </w:tr>
      <w:tr w:rsidR="00777B29" w:rsidRPr="001E6501" w14:paraId="28A19E1E" w14:textId="77777777" w:rsidTr="59952373">
        <w:trPr>
          <w:trHeight w:val="200"/>
        </w:trPr>
        <w:tc>
          <w:tcPr>
            <w:tcW w:w="8427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691F646" w14:textId="54B36B02" w:rsidR="00777B29" w:rsidRPr="001E6501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Endereço:</w:t>
            </w:r>
            <w:ins w:id="166" w:author="WESLEY DOS SANTOS GATINHO" w:date="2025-06-12T22:28:00Z" w16du:dateUtc="2025-06-13T01:28:00Z">
              <w:r w:rsidR="0068043A" w:rsidRPr="0068043A">
                <w:t xml:space="preserve"> </w:t>
              </w:r>
            </w:ins>
            <w:ins w:id="167" w:author="WESLEY DOS SANTOS GATINHO" w:date="2025-06-12T22:28:00Z">
              <w:r w:rsidR="0068043A" w:rsidRPr="0068043A">
                <w:rPr>
                  <w:rFonts w:ascii="Arial" w:hAnsi="Arial" w:cs="Arial"/>
                  <w:b/>
                  <w:bCs/>
                  <w:rPrChange w:id="168" w:author="WESLEY DOS SANTOS GATINHO" w:date="2025-06-12T22:28:00Z" w16du:dateUtc="2025-06-13T01:28:00Z">
                    <w:rPr>
                      <w:rFonts w:ascii="Arial" w:hAnsi="Arial" w:cs="Arial"/>
                    </w:rPr>
                  </w:rPrChange>
                </w:rPr>
                <w:t>Não especificado</w:t>
              </w:r>
            </w:ins>
          </w:p>
        </w:tc>
      </w:tr>
      <w:tr w:rsidR="00777B29" w:rsidRPr="001E6501" w14:paraId="1FB5DF4C" w14:textId="77777777" w:rsidTr="59952373">
        <w:trPr>
          <w:trHeight w:val="240"/>
        </w:trPr>
        <w:tc>
          <w:tcPr>
            <w:tcW w:w="436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B3BB1B3" w14:textId="42618B2D" w:rsidR="00777B29" w:rsidRPr="0068043A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  <w:b/>
                <w:bCs/>
                <w:rPrChange w:id="169" w:author="WESLEY DOS SANTOS GATINHO" w:date="2025-06-12T22:28:00Z" w16du:dateUtc="2025-06-13T01:28:00Z">
                  <w:rPr>
                    <w:rFonts w:ascii="Arial" w:hAnsi="Arial" w:cs="Arial"/>
                  </w:rPr>
                </w:rPrChange>
              </w:rPr>
            </w:pPr>
            <w:r w:rsidRPr="001E6501">
              <w:rPr>
                <w:rFonts w:ascii="Arial" w:hAnsi="Arial" w:cs="Arial"/>
              </w:rPr>
              <w:t xml:space="preserve">Cidade: </w:t>
            </w:r>
            <w:ins w:id="170" w:author="WESLEY DOS SANTOS GATINHO" w:date="2025-06-12T22:28:00Z" w16du:dateUtc="2025-06-13T01:28:00Z">
              <w:r w:rsidR="0068043A">
                <w:rPr>
                  <w:rFonts w:ascii="Arial" w:hAnsi="Arial" w:cs="Arial"/>
                  <w:b/>
                  <w:bCs/>
                </w:rPr>
                <w:t>S</w:t>
              </w:r>
            </w:ins>
            <w:ins w:id="171" w:author="WESLEY DOS SANTOS GATINHO" w:date="2025-06-12T22:29:00Z" w16du:dateUtc="2025-06-13T01:29:00Z">
              <w:r w:rsidR="0068043A">
                <w:rPr>
                  <w:rFonts w:ascii="Arial" w:hAnsi="Arial" w:cs="Arial"/>
                  <w:b/>
                  <w:bCs/>
                </w:rPr>
                <w:t>ão Luís</w:t>
              </w:r>
            </w:ins>
          </w:p>
        </w:tc>
        <w:tc>
          <w:tcPr>
            <w:tcW w:w="406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CD44759" w14:textId="77777777" w:rsidR="00777B29" w:rsidRDefault="00777B29" w:rsidP="00427A68">
            <w:pPr>
              <w:spacing w:line="276" w:lineRule="auto"/>
              <w:ind w:left="100"/>
              <w:rPr>
                <w:ins w:id="172" w:author="WESLEY DOS SANTOS GATINHO" w:date="2025-06-12T22:29:00Z" w16du:dateUtc="2025-06-13T01:29:00Z"/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 xml:space="preserve">Estado: </w:t>
            </w:r>
          </w:p>
          <w:p w14:paraId="1C1D00D6" w14:textId="7B200D57" w:rsidR="0068043A" w:rsidRPr="0068043A" w:rsidRDefault="0068043A" w:rsidP="00427A68">
            <w:pPr>
              <w:spacing w:line="276" w:lineRule="auto"/>
              <w:ind w:left="100"/>
              <w:rPr>
                <w:rFonts w:ascii="Arial" w:hAnsi="Arial" w:cs="Arial"/>
                <w:b/>
                <w:bCs/>
                <w:rPrChange w:id="173" w:author="WESLEY DOS SANTOS GATINHO" w:date="2025-06-12T22:29:00Z" w16du:dateUtc="2025-06-13T01:29:00Z">
                  <w:rPr>
                    <w:rFonts w:ascii="Arial" w:hAnsi="Arial" w:cs="Arial"/>
                  </w:rPr>
                </w:rPrChange>
              </w:rPr>
            </w:pPr>
            <w:ins w:id="174" w:author="WESLEY DOS SANTOS GATINHO" w:date="2025-06-12T22:29:00Z" w16du:dateUtc="2025-06-13T01:29:00Z">
              <w:r>
                <w:rPr>
                  <w:rFonts w:ascii="Arial" w:hAnsi="Arial" w:cs="Arial"/>
                  <w:b/>
                  <w:bCs/>
                </w:rPr>
                <w:t>Maranhão</w:t>
              </w:r>
            </w:ins>
          </w:p>
        </w:tc>
      </w:tr>
      <w:tr w:rsidR="00777B29" w:rsidRPr="001E6501" w14:paraId="1FB2DC42" w14:textId="77777777" w:rsidTr="59952373">
        <w:trPr>
          <w:trHeight w:val="240"/>
        </w:trPr>
        <w:tc>
          <w:tcPr>
            <w:tcW w:w="436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441A03" w14:textId="5B2E07AE" w:rsidR="00777B29" w:rsidRPr="0068043A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  <w:b/>
                <w:bCs/>
                <w:color w:val="222222"/>
                <w:highlight w:val="white"/>
                <w:rPrChange w:id="175" w:author="WESLEY DOS SANTOS GATINHO" w:date="2025-06-12T22:29:00Z" w16du:dateUtc="2025-06-13T01:29:00Z">
                  <w:rPr>
                    <w:rFonts w:ascii="Arial" w:hAnsi="Arial" w:cs="Arial"/>
                    <w:color w:val="222222"/>
                    <w:highlight w:val="white"/>
                  </w:rPr>
                </w:rPrChange>
              </w:rPr>
            </w:pPr>
            <w:r w:rsidRPr="001E6501">
              <w:rPr>
                <w:rFonts w:ascii="Arial" w:hAnsi="Arial" w:cs="Arial"/>
              </w:rPr>
              <w:t>CEP:</w:t>
            </w:r>
            <w:ins w:id="176" w:author="WESLEY DOS SANTOS GATINHO" w:date="2025-06-12T22:29:00Z" w16du:dateUtc="2025-06-13T01:29:00Z">
              <w:r w:rsidR="0068043A">
                <w:rPr>
                  <w:rFonts w:ascii="Arial" w:hAnsi="Arial" w:cs="Arial"/>
                </w:rPr>
                <w:t xml:space="preserve"> </w:t>
              </w:r>
              <w:r w:rsidR="0068043A">
                <w:rPr>
                  <w:rFonts w:ascii="Arial" w:hAnsi="Arial" w:cs="Arial"/>
                  <w:b/>
                  <w:bCs/>
                </w:rPr>
                <w:t>Não especificado</w:t>
              </w:r>
            </w:ins>
          </w:p>
        </w:tc>
        <w:tc>
          <w:tcPr>
            <w:tcW w:w="406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2A6AFCC" w14:textId="0FD59DFA" w:rsidR="00777B29" w:rsidRPr="0068043A" w:rsidRDefault="00777B29" w:rsidP="00427A68">
            <w:pPr>
              <w:spacing w:line="276" w:lineRule="auto"/>
              <w:ind w:left="100"/>
              <w:rPr>
                <w:rFonts w:ascii="Arial" w:hAnsi="Arial" w:cs="Arial"/>
                <w:b/>
                <w:bCs/>
                <w:rPrChange w:id="177" w:author="WESLEY DOS SANTOS GATINHO" w:date="2025-06-12T22:29:00Z" w16du:dateUtc="2025-06-13T01:29:00Z">
                  <w:rPr>
                    <w:rFonts w:ascii="Arial" w:hAnsi="Arial" w:cs="Arial"/>
                  </w:rPr>
                </w:rPrChange>
              </w:rPr>
            </w:pPr>
            <w:r w:rsidRPr="001E6501">
              <w:rPr>
                <w:rFonts w:ascii="Arial" w:hAnsi="Arial" w:cs="Arial"/>
              </w:rPr>
              <w:t xml:space="preserve">País: </w:t>
            </w:r>
            <w:ins w:id="178" w:author="WESLEY DOS SANTOS GATINHO" w:date="2025-06-12T22:29:00Z" w16du:dateUtc="2025-06-13T01:29:00Z">
              <w:r w:rsidR="0068043A">
                <w:rPr>
                  <w:rFonts w:ascii="Arial" w:hAnsi="Arial" w:cs="Arial"/>
                  <w:b/>
                  <w:bCs/>
                </w:rPr>
                <w:t>Brasil</w:t>
              </w:r>
            </w:ins>
          </w:p>
        </w:tc>
      </w:tr>
      <w:tr w:rsidR="00777B29" w:rsidRPr="001E6501" w14:paraId="5B1E0077" w14:textId="77777777" w:rsidTr="59952373">
        <w:trPr>
          <w:trHeight w:val="240"/>
        </w:trPr>
        <w:tc>
          <w:tcPr>
            <w:tcW w:w="436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B89DD4" w14:textId="4E060713" w:rsidR="00777B29" w:rsidRPr="0068043A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  <w:b/>
                <w:bCs/>
                <w:rPrChange w:id="179" w:author="WESLEY DOS SANTOS GATINHO" w:date="2025-06-12T22:29:00Z" w16du:dateUtc="2025-06-13T01:29:00Z">
                  <w:rPr>
                    <w:rFonts w:ascii="Arial" w:hAnsi="Arial" w:cs="Arial"/>
                  </w:rPr>
                </w:rPrChange>
              </w:rPr>
            </w:pPr>
            <w:r w:rsidRPr="001E6501">
              <w:rPr>
                <w:rFonts w:ascii="Arial" w:hAnsi="Arial" w:cs="Arial"/>
              </w:rPr>
              <w:t>Telefone:</w:t>
            </w:r>
            <w:ins w:id="180" w:author="WESLEY DOS SANTOS GATINHO" w:date="2025-06-12T22:29:00Z" w16du:dateUtc="2025-06-13T01:29:00Z">
              <w:r w:rsidR="0068043A">
                <w:rPr>
                  <w:rFonts w:ascii="Arial" w:hAnsi="Arial" w:cs="Arial"/>
                </w:rPr>
                <w:t xml:space="preserve"> </w:t>
              </w:r>
              <w:r w:rsidR="0068043A">
                <w:rPr>
                  <w:rFonts w:ascii="Arial" w:hAnsi="Arial" w:cs="Arial"/>
                  <w:b/>
                  <w:bCs/>
                </w:rPr>
                <w:t>Não especificado</w:t>
              </w:r>
            </w:ins>
          </w:p>
        </w:tc>
        <w:tc>
          <w:tcPr>
            <w:tcW w:w="406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8B9D4A" w14:textId="416959E6" w:rsidR="00777B29" w:rsidRPr="0068043A" w:rsidRDefault="00777B29" w:rsidP="00427A68">
            <w:pPr>
              <w:spacing w:line="276" w:lineRule="auto"/>
              <w:ind w:left="100"/>
              <w:rPr>
                <w:rFonts w:ascii="Arial" w:hAnsi="Arial" w:cs="Arial"/>
                <w:b/>
                <w:bCs/>
                <w:rPrChange w:id="181" w:author="WESLEY DOS SANTOS GATINHO" w:date="2025-06-12T22:29:00Z" w16du:dateUtc="2025-06-13T01:29:00Z">
                  <w:rPr>
                    <w:rFonts w:ascii="Arial" w:hAnsi="Arial" w:cs="Arial"/>
                  </w:rPr>
                </w:rPrChange>
              </w:rPr>
            </w:pPr>
            <w:r w:rsidRPr="001E6501">
              <w:rPr>
                <w:rFonts w:ascii="Arial" w:hAnsi="Arial" w:cs="Arial"/>
              </w:rPr>
              <w:t>Fax:</w:t>
            </w:r>
            <w:ins w:id="182" w:author="WESLEY DOS SANTOS GATINHO" w:date="2025-06-12T22:29:00Z" w16du:dateUtc="2025-06-13T01:29:00Z">
              <w:r w:rsidR="0068043A">
                <w:rPr>
                  <w:rFonts w:ascii="Arial" w:hAnsi="Arial" w:cs="Arial"/>
                </w:rPr>
                <w:t xml:space="preserve"> </w:t>
              </w:r>
              <w:r w:rsidR="0068043A">
                <w:rPr>
                  <w:rFonts w:ascii="Arial" w:hAnsi="Arial" w:cs="Arial"/>
                  <w:b/>
                  <w:bCs/>
                </w:rPr>
                <w:t>Não especificado</w:t>
              </w:r>
            </w:ins>
          </w:p>
        </w:tc>
      </w:tr>
      <w:tr w:rsidR="00777B29" w:rsidRPr="001E6501" w14:paraId="34836E4A" w14:textId="77777777" w:rsidTr="59952373">
        <w:trPr>
          <w:trHeight w:val="240"/>
        </w:trPr>
        <w:tc>
          <w:tcPr>
            <w:tcW w:w="8427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904B43E" w14:textId="2ABDEC6F" w:rsidR="00777B29" w:rsidRPr="0068043A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  <w:b/>
                <w:bCs/>
                <w:rPrChange w:id="183" w:author="WESLEY DOS SANTOS GATINHO" w:date="2025-06-12T22:30:00Z" w16du:dateUtc="2025-06-13T01:30:00Z">
                  <w:rPr>
                    <w:rFonts w:ascii="Arial" w:hAnsi="Arial" w:cs="Arial"/>
                  </w:rPr>
                </w:rPrChange>
              </w:rPr>
            </w:pPr>
            <w:r w:rsidRPr="001E6501">
              <w:rPr>
                <w:rFonts w:ascii="Arial" w:hAnsi="Arial" w:cs="Arial"/>
              </w:rPr>
              <w:t xml:space="preserve">E-mail: </w:t>
            </w:r>
            <w:ins w:id="184" w:author="WESLEY DOS SANTOS GATINHO" w:date="2025-06-12T22:30:00Z" w16du:dateUtc="2025-06-13T01:30:00Z">
              <w:r w:rsidR="0068043A">
                <w:rPr>
                  <w:rFonts w:ascii="Arial" w:hAnsi="Arial" w:cs="Arial"/>
                  <w:b/>
                  <w:bCs/>
                </w:rPr>
                <w:t>andre.aguiar@discente.ufma.br</w:t>
              </w:r>
            </w:ins>
          </w:p>
        </w:tc>
      </w:tr>
      <w:tr w:rsidR="00777B29" w:rsidRPr="001E6501" w14:paraId="537254F1" w14:textId="77777777" w:rsidTr="59952373">
        <w:tblPrEx>
          <w:tblW w:w="8427" w:type="dxa"/>
          <w:tblInd w:w="-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 w:firstRow="0" w:lastRow="0" w:firstColumn="0" w:lastColumn="0" w:noHBand="0" w:noVBand="0"/>
          <w:tblPrExChange w:id="185" w:author="WESLEY DOS SANTOS GATINHO" w:date="2025-06-12T22:34:00Z" w16du:dateUtc="2025-06-13T01:34:00Z">
            <w:tblPrEx>
              <w:tblW w:w="8427" w:type="dxa"/>
              <w:tblInd w:w="-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1876"/>
          <w:trPrChange w:id="186" w:author="WESLEY DOS SANTOS GATINHO" w:date="2025-06-12T22:34:00Z" w16du:dateUtc="2025-06-13T01:34:00Z">
            <w:trPr>
              <w:gridBefore w:val="1"/>
              <w:gridAfter w:val="0"/>
              <w:trHeight w:val="240"/>
            </w:trPr>
          </w:trPrChange>
        </w:trPr>
        <w:tc>
          <w:tcPr>
            <w:tcW w:w="8427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tcPrChange w:id="187" w:author="WESLEY DOS SANTOS GATINHO" w:date="2025-06-12T22:34:00Z" w16du:dateUtc="2025-06-13T01:34:00Z">
              <w:tcPr>
                <w:tcW w:w="8427" w:type="dxa"/>
                <w:tcBorders>
                  <w:top w:val="nil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20" w:type="dxa"/>
                  <w:left w:w="20" w:type="dxa"/>
                  <w:bottom w:w="20" w:type="dxa"/>
                  <w:right w:w="20" w:type="dxa"/>
                </w:tcMar>
              </w:tcPr>
            </w:tcPrChange>
          </w:tcPr>
          <w:p w14:paraId="312AD677" w14:textId="77777777" w:rsidR="00777B29" w:rsidRPr="001E6501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 xml:space="preserve">Assinatura: </w:t>
            </w:r>
          </w:p>
        </w:tc>
      </w:tr>
      <w:tr w:rsidR="00777B29" w:rsidRPr="001E6501" w14:paraId="5B0F4936" w14:textId="77777777" w:rsidTr="59952373">
        <w:trPr>
          <w:trHeight w:val="240"/>
        </w:trPr>
        <w:tc>
          <w:tcPr>
            <w:tcW w:w="8427" w:type="dxa"/>
            <w:gridSpan w:val="2"/>
            <w:tcBorders>
              <w:top w:val="single" w:sz="4" w:space="0" w:color="000000" w:themeColor="text1"/>
            </w:tcBorders>
            <w:shd w:val="clear" w:color="auto" w:fill="BFBFBF" w:themeFill="background1" w:themeFillShade="BF"/>
          </w:tcPr>
          <w:p w14:paraId="643186DA" w14:textId="1FFFB47B" w:rsidR="00777B29" w:rsidRPr="001E6501" w:rsidRDefault="00777B29" w:rsidP="0042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0" w:hanging="100"/>
              <w:rPr>
                <w:rFonts w:ascii="Arial" w:hAnsi="Arial" w:cs="Arial"/>
                <w:b/>
                <w:bCs/>
              </w:rPr>
            </w:pPr>
            <w:r w:rsidRPr="001E6501">
              <w:rPr>
                <w:rFonts w:ascii="Arial" w:hAnsi="Arial" w:cs="Arial"/>
                <w:b/>
                <w:bCs/>
                <w:color w:val="000000"/>
              </w:rPr>
              <w:t xml:space="preserve">2. Nome: </w:t>
            </w:r>
            <w:ins w:id="188" w:author="WESLEY DOS SANTOS GATINHO" w:date="2025-06-12T22:31:00Z" w16du:dateUtc="2025-06-13T01:31:00Z">
              <w:r w:rsidR="0068043A">
                <w:rPr>
                  <w:rFonts w:ascii="Arial" w:hAnsi="Arial" w:cs="Arial"/>
                  <w:b/>
                  <w:bCs/>
                  <w:color w:val="000000"/>
                </w:rPr>
                <w:t>Wesley dos Santos Gatinho</w:t>
              </w:r>
            </w:ins>
          </w:p>
        </w:tc>
      </w:tr>
      <w:tr w:rsidR="00777B29" w:rsidRPr="001E6501" w14:paraId="49FFFEDF" w14:textId="77777777" w:rsidTr="59952373">
        <w:trPr>
          <w:trHeight w:val="240"/>
        </w:trPr>
        <w:tc>
          <w:tcPr>
            <w:tcW w:w="4364" w:type="dxa"/>
            <w:tcBorders>
              <w:top w:val="single" w:sz="4" w:space="0" w:color="000000" w:themeColor="text1"/>
            </w:tcBorders>
            <w:shd w:val="clear" w:color="auto" w:fill="auto"/>
          </w:tcPr>
          <w:p w14:paraId="172BC203" w14:textId="69536AFA" w:rsidR="0068043A" w:rsidRDefault="00777B29" w:rsidP="00680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0" w:hanging="100"/>
              <w:rPr>
                <w:ins w:id="189" w:author="WESLEY DOS SANTOS GATINHO" w:date="2025-06-12T22:30:00Z" w16du:dateUtc="2025-06-13T01:30:00Z"/>
                <w:rFonts w:ascii="Arial" w:hAnsi="Arial" w:cs="Arial"/>
                <w:color w:val="000000"/>
              </w:rPr>
            </w:pPr>
            <w:r w:rsidRPr="001E6501">
              <w:rPr>
                <w:rFonts w:ascii="Arial" w:hAnsi="Arial" w:cs="Arial"/>
                <w:color w:val="000000"/>
              </w:rPr>
              <w:t>Instituição:</w:t>
            </w:r>
            <w:ins w:id="190" w:author="WESLEY DOS SANTOS GATINHO" w:date="2025-06-12T22:31:00Z" w16du:dateUtc="2025-06-13T01:31:00Z">
              <w:r w:rsidR="0068043A">
                <w:rPr>
                  <w:rFonts w:ascii="Arial" w:hAnsi="Arial" w:cs="Arial"/>
                  <w:color w:val="000000"/>
                </w:rPr>
                <w:t xml:space="preserve"> </w:t>
              </w:r>
            </w:ins>
          </w:p>
          <w:p w14:paraId="74788BA8" w14:textId="0451E4B7" w:rsidR="0068043A" w:rsidRPr="0068043A" w:rsidRDefault="0068043A" w:rsidP="0042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0" w:hanging="100"/>
              <w:rPr>
                <w:rFonts w:ascii="Arial" w:hAnsi="Arial" w:cs="Arial"/>
                <w:b/>
                <w:bCs/>
                <w:color w:val="000000"/>
              </w:rPr>
            </w:pPr>
            <w:ins w:id="191" w:author="WESLEY DOS SANTOS GATINHO" w:date="2025-06-12T22:31:00Z" w16du:dateUtc="2025-06-13T01:31:00Z">
              <w:r w:rsidRPr="00385719">
                <w:rPr>
                  <w:rFonts w:ascii="Arial" w:hAnsi="Arial" w:cs="Arial"/>
                  <w:b/>
                  <w:bCs/>
                  <w:color w:val="000000"/>
                </w:rPr>
                <w:t>Universidade Federal do Maranhão</w:t>
              </w:r>
            </w:ins>
          </w:p>
        </w:tc>
        <w:tc>
          <w:tcPr>
            <w:tcW w:w="4063" w:type="dxa"/>
            <w:tcBorders>
              <w:top w:val="single" w:sz="4" w:space="0" w:color="000000" w:themeColor="text1"/>
            </w:tcBorders>
            <w:shd w:val="clear" w:color="auto" w:fill="auto"/>
          </w:tcPr>
          <w:p w14:paraId="4F92B393" w14:textId="165AEFED" w:rsidR="00777B29" w:rsidRPr="001E6501" w:rsidRDefault="00777B29" w:rsidP="0042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0" w:hanging="100"/>
              <w:rPr>
                <w:rFonts w:ascii="Arial" w:hAnsi="Arial" w:cs="Arial"/>
                <w:b/>
                <w:bCs/>
                <w:color w:val="000000"/>
              </w:rPr>
            </w:pPr>
            <w:r w:rsidRPr="001E6501">
              <w:rPr>
                <w:rFonts w:ascii="Arial" w:hAnsi="Arial" w:cs="Arial"/>
                <w:color w:val="000000"/>
              </w:rPr>
              <w:t>Vínculo</w:t>
            </w:r>
            <w:ins w:id="192" w:author="WESLEY DOS SANTOS GATINHO" w:date="2025-06-12T22:31:00Z" w16du:dateUtc="2025-06-13T01:31:00Z">
              <w:r w:rsidR="0068043A">
                <w:rPr>
                  <w:rFonts w:ascii="Arial" w:hAnsi="Arial" w:cs="Arial"/>
                  <w:color w:val="000000"/>
                </w:rPr>
                <w:t xml:space="preserve">: </w:t>
              </w:r>
              <w:r w:rsidR="0068043A">
                <w:rPr>
                  <w:rFonts w:ascii="Arial" w:hAnsi="Arial" w:cs="Arial"/>
                  <w:b/>
                  <w:bCs/>
                  <w:color w:val="000000"/>
                </w:rPr>
                <w:t>estudante</w:t>
              </w:r>
            </w:ins>
            <w:del w:id="193" w:author="WESLEY DOS SANTOS GATINHO" w:date="2025-06-12T22:31:00Z" w16du:dateUtc="2025-06-13T01:31:00Z">
              <w:r w:rsidRPr="001E6501" w:rsidDel="0068043A">
                <w:rPr>
                  <w:rFonts w:ascii="Arial" w:hAnsi="Arial" w:cs="Arial"/>
                  <w:color w:val="000000"/>
                </w:rPr>
                <w:delText xml:space="preserve">: </w:delText>
              </w:r>
              <w:r w:rsidRPr="001E6501" w:rsidDel="0068043A">
                <w:rPr>
                  <w:rFonts w:ascii="Arial" w:hAnsi="Arial" w:cs="Arial"/>
                  <w:b/>
                  <w:bCs/>
                  <w:color w:val="7F7F7F" w:themeColor="text1" w:themeTint="80"/>
                </w:rPr>
                <w:delText>(professor, estudante, técnico)</w:delText>
              </w:r>
            </w:del>
          </w:p>
        </w:tc>
      </w:tr>
      <w:tr w:rsidR="00777B29" w:rsidRPr="001E6501" w14:paraId="4932CCB2" w14:textId="77777777" w:rsidTr="59952373">
        <w:trPr>
          <w:trHeight w:val="240"/>
        </w:trPr>
        <w:tc>
          <w:tcPr>
            <w:tcW w:w="8427" w:type="dxa"/>
            <w:gridSpan w:val="2"/>
            <w:tcBorders>
              <w:top w:val="single" w:sz="4" w:space="0" w:color="000000" w:themeColor="text1"/>
            </w:tcBorders>
            <w:shd w:val="clear" w:color="auto" w:fill="auto"/>
          </w:tcPr>
          <w:p w14:paraId="7CE17D23" w14:textId="77777777" w:rsidR="00777B29" w:rsidDel="0068043A" w:rsidRDefault="00777B29" w:rsidP="00680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0" w:hanging="100"/>
              <w:rPr>
                <w:del w:id="194" w:author="WESLEY DOS SANTOS GATINHO" w:date="2025-06-12T22:31:00Z" w16du:dateUtc="2025-06-13T01:31:00Z"/>
                <w:rFonts w:ascii="Arial" w:hAnsi="Arial" w:cs="Arial"/>
                <w:b/>
                <w:bCs/>
                <w:color w:val="7F7F7F" w:themeColor="text1" w:themeTint="80"/>
              </w:rPr>
            </w:pPr>
            <w:r w:rsidRPr="001E6501">
              <w:rPr>
                <w:rFonts w:ascii="Arial" w:hAnsi="Arial" w:cs="Arial"/>
                <w:color w:val="000000"/>
              </w:rPr>
              <w:t>Participação na Criação do Programa</w:t>
            </w:r>
          </w:p>
          <w:p w14:paraId="0173A226" w14:textId="77777777" w:rsidR="0068043A" w:rsidRDefault="0068043A" w:rsidP="0042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0" w:hanging="100"/>
              <w:rPr>
                <w:ins w:id="195" w:author="WESLEY DOS SANTOS GATINHO" w:date="2025-06-12T22:31:00Z" w16du:dateUtc="2025-06-13T01:31:00Z"/>
                <w:rFonts w:ascii="Arial" w:hAnsi="Arial" w:cs="Arial"/>
                <w:b/>
                <w:bCs/>
                <w:color w:val="7F7F7F" w:themeColor="text1" w:themeTint="80"/>
              </w:rPr>
            </w:pPr>
          </w:p>
          <w:p w14:paraId="718A9688" w14:textId="76F6E6F5" w:rsidR="00777B29" w:rsidRPr="001E6501" w:rsidDel="0068043A" w:rsidRDefault="00680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del w:id="196" w:author="WESLEY DOS SANTOS GATINHO" w:date="2025-06-12T22:31:00Z" w16du:dateUtc="2025-06-13T01:31:00Z"/>
                <w:rFonts w:ascii="Arial" w:hAnsi="Arial" w:cs="Arial"/>
                <w:b/>
                <w:bCs/>
                <w:color w:val="7F7F7F" w:themeColor="text1" w:themeTint="80"/>
              </w:rPr>
              <w:pPrChange w:id="197" w:author="WESLEY DOS SANTOS GATINHO" w:date="2025-06-12T22:31:00Z" w16du:dateUtc="2025-06-13T01:31:00Z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"/>
                  <w:ind w:left="100" w:hanging="100"/>
                </w:pPr>
              </w:pPrChange>
            </w:pPr>
            <w:ins w:id="198" w:author="WESLEY DOS SANTOS GATINHO" w:date="2025-06-12T22:31:00Z" w16du:dateUtc="2025-06-13T01:31:00Z">
              <w:r w:rsidRPr="00385719">
                <w:rPr>
                  <w:rFonts w:ascii="Arial" w:hAnsi="Arial" w:cs="Arial"/>
                  <w:b/>
                  <w:bCs/>
                  <w:color w:val="000000"/>
                </w:rPr>
                <w:t>Membro do Grupo 1-FitAI para o Projeto e Desenvolvimento de Software</w:t>
              </w:r>
            </w:ins>
            <w:del w:id="199" w:author="WESLEY DOS SANTOS GATINHO" w:date="2025-06-12T22:31:00Z" w16du:dateUtc="2025-06-13T01:31:00Z">
              <w:r w:rsidR="00777B29" w:rsidRPr="001E6501" w:rsidDel="0068043A">
                <w:rPr>
                  <w:rFonts w:ascii="Arial" w:hAnsi="Arial" w:cs="Arial"/>
                  <w:b/>
                  <w:bCs/>
                  <w:color w:val="7F7F7F" w:themeColor="text1" w:themeTint="80"/>
                </w:rPr>
                <w:delText>Especificar atividades desenvolvidas pelo autor na criação do programa</w:delText>
              </w:r>
            </w:del>
          </w:p>
          <w:p w14:paraId="6CBDD21E" w14:textId="77777777" w:rsidR="00777B29" w:rsidRPr="001E6501" w:rsidRDefault="00777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0" w:hanging="100"/>
              <w:rPr>
                <w:rFonts w:ascii="Arial" w:hAnsi="Arial" w:cs="Arial"/>
                <w:color w:val="000000"/>
              </w:rPr>
              <w:pPrChange w:id="200" w:author="WESLEY DOS SANTOS GATINHO" w:date="2025-06-12T22:31:00Z" w16du:dateUtc="2025-06-13T01:31:00Z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"/>
                  <w:ind w:left="100" w:hanging="100"/>
                </w:pPr>
              </w:pPrChange>
            </w:pPr>
          </w:p>
        </w:tc>
      </w:tr>
      <w:tr w:rsidR="00777B29" w:rsidRPr="001E6501" w14:paraId="764AECBA" w14:textId="77777777" w:rsidTr="59952373">
        <w:trPr>
          <w:trHeight w:val="240"/>
        </w:trPr>
        <w:tc>
          <w:tcPr>
            <w:tcW w:w="43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E3B5FC" w14:textId="770F7249" w:rsidR="00777B29" w:rsidRPr="0068043A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  <w:b/>
                <w:bCs/>
                <w:rPrChange w:id="201" w:author="WESLEY DOS SANTOS GATINHO" w:date="2025-06-12T22:32:00Z" w16du:dateUtc="2025-06-13T01:32:00Z">
                  <w:rPr>
                    <w:rFonts w:ascii="Arial" w:hAnsi="Arial" w:cs="Arial"/>
                  </w:rPr>
                </w:rPrChange>
              </w:rPr>
            </w:pPr>
            <w:r w:rsidRPr="001E6501">
              <w:rPr>
                <w:rFonts w:ascii="Arial" w:hAnsi="Arial" w:cs="Arial"/>
              </w:rPr>
              <w:t xml:space="preserve">CPF: </w:t>
            </w:r>
            <w:ins w:id="202" w:author="WESLEY DOS SANTOS GATINHO" w:date="2025-06-12T22:32:00Z" w16du:dateUtc="2025-06-13T01:32:00Z">
              <w:r w:rsidR="0068043A">
                <w:rPr>
                  <w:rFonts w:ascii="Arial" w:hAnsi="Arial" w:cs="Arial"/>
                  <w:b/>
                  <w:bCs/>
                </w:rPr>
                <w:t>Não especificado</w:t>
              </w:r>
            </w:ins>
          </w:p>
        </w:tc>
        <w:tc>
          <w:tcPr>
            <w:tcW w:w="406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6C95EEA" w14:textId="348C4323" w:rsidR="00777B29" w:rsidRPr="001E6501" w:rsidRDefault="00777B29" w:rsidP="00427A68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 xml:space="preserve">Nacionalidade: </w:t>
            </w:r>
            <w:r w:rsidRPr="0068043A">
              <w:rPr>
                <w:rFonts w:ascii="Arial" w:hAnsi="Arial" w:cs="Arial"/>
                <w:b/>
                <w:bCs/>
                <w:rPrChange w:id="203" w:author="WESLEY DOS SANTOS GATINHO" w:date="2025-06-12T22:32:00Z" w16du:dateUtc="2025-06-13T01:32:00Z">
                  <w:rPr>
                    <w:rFonts w:ascii="Arial" w:hAnsi="Arial" w:cs="Arial"/>
                  </w:rPr>
                </w:rPrChange>
              </w:rPr>
              <w:t>Brasileir</w:t>
            </w:r>
            <w:ins w:id="204" w:author="WESLEY DOS SANTOS GATINHO" w:date="2025-06-12T22:32:00Z" w16du:dateUtc="2025-06-13T01:32:00Z">
              <w:r w:rsidR="0068043A" w:rsidRPr="0068043A">
                <w:rPr>
                  <w:rFonts w:ascii="Arial" w:hAnsi="Arial" w:cs="Arial"/>
                  <w:b/>
                  <w:bCs/>
                  <w:rPrChange w:id="205" w:author="WESLEY DOS SANTOS GATINHO" w:date="2025-06-12T22:32:00Z" w16du:dateUtc="2025-06-13T01:32:00Z">
                    <w:rPr>
                      <w:rFonts w:ascii="Arial" w:hAnsi="Arial" w:cs="Arial"/>
                    </w:rPr>
                  </w:rPrChange>
                </w:rPr>
                <w:t>o</w:t>
              </w:r>
            </w:ins>
            <w:del w:id="206" w:author="WESLEY DOS SANTOS GATINHO" w:date="2025-06-12T22:32:00Z" w16du:dateUtc="2025-06-13T01:32:00Z">
              <w:r w:rsidRPr="001E6501" w:rsidDel="0068043A">
                <w:rPr>
                  <w:rFonts w:ascii="Arial" w:hAnsi="Arial" w:cs="Arial"/>
                </w:rPr>
                <w:delText>a</w:delText>
              </w:r>
            </w:del>
          </w:p>
        </w:tc>
      </w:tr>
      <w:tr w:rsidR="00777B29" w:rsidRPr="001E6501" w14:paraId="23FA161B" w14:textId="77777777" w:rsidTr="59952373">
        <w:trPr>
          <w:trHeight w:val="420"/>
        </w:trPr>
        <w:tc>
          <w:tcPr>
            <w:tcW w:w="8427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368A4D7" w14:textId="77777777" w:rsidR="00777B29" w:rsidDel="0068043A" w:rsidRDefault="00777B29" w:rsidP="0068043A">
            <w:pPr>
              <w:rPr>
                <w:del w:id="207" w:author="WESLEY DOS SANTOS GATINHO" w:date="2025-06-12T22:32:00Z" w16du:dateUtc="2025-06-13T01:32:00Z"/>
                <w:rFonts w:ascii="Arial" w:hAnsi="Arial" w:cs="Arial"/>
                <w:color w:val="7F7F7F" w:themeColor="text1" w:themeTint="80"/>
              </w:rPr>
            </w:pPr>
            <w:r w:rsidRPr="001E6501">
              <w:rPr>
                <w:rFonts w:ascii="Arial" w:hAnsi="Arial" w:cs="Arial"/>
              </w:rPr>
              <w:t xml:space="preserve">Qualificação Física: </w:t>
            </w:r>
          </w:p>
          <w:p w14:paraId="72B3A728" w14:textId="77777777" w:rsidR="0068043A" w:rsidRDefault="0068043A" w:rsidP="00427A68">
            <w:pPr>
              <w:rPr>
                <w:ins w:id="208" w:author="WESLEY DOS SANTOS GATINHO" w:date="2025-06-12T22:33:00Z" w16du:dateUtc="2025-06-13T01:33:00Z"/>
                <w:rFonts w:ascii="Arial" w:hAnsi="Arial" w:cs="Arial"/>
                <w:color w:val="7F7F7F" w:themeColor="text1" w:themeTint="80"/>
              </w:rPr>
            </w:pPr>
          </w:p>
          <w:p w14:paraId="50889CF4" w14:textId="20593146" w:rsidR="00777B29" w:rsidRPr="001E6501" w:rsidRDefault="0068043A">
            <w:pPr>
              <w:rPr>
                <w:rFonts w:ascii="Arial" w:hAnsi="Arial" w:cs="Arial"/>
              </w:rPr>
              <w:pPrChange w:id="209" w:author="WESLEY DOS SANTOS GATINHO" w:date="2025-06-12T22:33:00Z" w16du:dateUtc="2025-06-13T01:33:00Z">
                <w:pPr>
                  <w:spacing w:line="276" w:lineRule="auto"/>
                  <w:ind w:left="100"/>
                </w:pPr>
              </w:pPrChange>
            </w:pPr>
            <w:ins w:id="210" w:author="WESLEY DOS SANTOS GATINHO" w:date="2025-06-12T22:33:00Z" w16du:dateUtc="2025-06-13T01:33:00Z">
              <w:r w:rsidRPr="00385719">
                <w:rPr>
                  <w:rFonts w:ascii="Arial" w:hAnsi="Arial" w:cs="Arial"/>
                  <w:b/>
                  <w:bCs/>
                </w:rPr>
                <w:t>Estudante de graduação (Bacharelado Interdisciplinar em Ciência e Tecnologia)</w:t>
              </w:r>
            </w:ins>
            <w:del w:id="211" w:author="WESLEY DOS SANTOS GATINHO" w:date="2025-06-12T22:32:00Z" w16du:dateUtc="2025-06-13T01:32:00Z">
              <w:r w:rsidR="00777B29" w:rsidRPr="001E6501" w:rsidDel="0068043A">
                <w:rPr>
                  <w:rFonts w:ascii="Arial" w:hAnsi="Arial" w:cs="Arial"/>
                  <w:color w:val="7F7F7F" w:themeColor="text1" w:themeTint="80"/>
                </w:rPr>
                <w:delText>(Ex: professor do ensino superior, estudante de graduação, analista de sistemas, engenheiro)</w:delText>
              </w:r>
            </w:del>
          </w:p>
        </w:tc>
      </w:tr>
      <w:tr w:rsidR="00777B29" w:rsidRPr="001E6501" w14:paraId="3D2DF0FF" w14:textId="77777777" w:rsidTr="59952373">
        <w:trPr>
          <w:trHeight w:val="200"/>
        </w:trPr>
        <w:tc>
          <w:tcPr>
            <w:tcW w:w="8427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C2EDF00" w14:textId="5C3C5933" w:rsidR="00777B29" w:rsidRPr="0068043A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  <w:b/>
                <w:bCs/>
                <w:rPrChange w:id="212" w:author="WESLEY DOS SANTOS GATINHO" w:date="2025-06-12T22:33:00Z" w16du:dateUtc="2025-06-13T01:33:00Z">
                  <w:rPr>
                    <w:rFonts w:ascii="Arial" w:hAnsi="Arial" w:cs="Arial"/>
                  </w:rPr>
                </w:rPrChange>
              </w:rPr>
            </w:pPr>
            <w:r w:rsidRPr="001E6501">
              <w:rPr>
                <w:rFonts w:ascii="Arial" w:hAnsi="Arial" w:cs="Arial"/>
              </w:rPr>
              <w:t>Endereço:</w:t>
            </w:r>
            <w:ins w:id="213" w:author="WESLEY DOS SANTOS GATINHO" w:date="2025-06-12T22:33:00Z" w16du:dateUtc="2025-06-13T01:33:00Z">
              <w:r w:rsidR="0068043A">
                <w:rPr>
                  <w:rFonts w:ascii="Arial" w:hAnsi="Arial" w:cs="Arial"/>
                </w:rPr>
                <w:t xml:space="preserve"> </w:t>
              </w:r>
              <w:r w:rsidR="0068043A">
                <w:rPr>
                  <w:rFonts w:ascii="Arial" w:hAnsi="Arial" w:cs="Arial"/>
                  <w:b/>
                  <w:bCs/>
                </w:rPr>
                <w:t>Não especificado</w:t>
              </w:r>
            </w:ins>
          </w:p>
        </w:tc>
      </w:tr>
      <w:tr w:rsidR="00777B29" w:rsidRPr="001E6501" w14:paraId="6CFFCA57" w14:textId="77777777" w:rsidTr="59952373">
        <w:trPr>
          <w:trHeight w:val="240"/>
        </w:trPr>
        <w:tc>
          <w:tcPr>
            <w:tcW w:w="436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8332FE" w14:textId="77777777" w:rsidR="00777B29" w:rsidRPr="001E6501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 xml:space="preserve">Cidade: </w:t>
            </w:r>
            <w:r w:rsidRPr="0068043A">
              <w:rPr>
                <w:rFonts w:ascii="Arial" w:hAnsi="Arial" w:cs="Arial"/>
                <w:b/>
                <w:bCs/>
                <w:rPrChange w:id="214" w:author="WESLEY DOS SANTOS GATINHO" w:date="2025-06-12T22:33:00Z" w16du:dateUtc="2025-06-13T01:33:00Z">
                  <w:rPr>
                    <w:rFonts w:ascii="Arial" w:hAnsi="Arial" w:cs="Arial"/>
                  </w:rPr>
                </w:rPrChange>
              </w:rPr>
              <w:t>São Luís</w:t>
            </w:r>
          </w:p>
        </w:tc>
        <w:tc>
          <w:tcPr>
            <w:tcW w:w="406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247F146" w14:textId="4033443A" w:rsidR="00777B29" w:rsidRPr="001E6501" w:rsidRDefault="00777B29" w:rsidP="00427A68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 xml:space="preserve">Estado: </w:t>
            </w:r>
            <w:ins w:id="215" w:author="WESLEY DOS SANTOS GATINHO" w:date="2025-06-12T22:33:00Z" w16du:dateUtc="2025-06-13T01:33:00Z">
              <w:r w:rsidR="0068043A">
                <w:rPr>
                  <w:rFonts w:ascii="Arial" w:hAnsi="Arial" w:cs="Arial"/>
                  <w:b/>
                  <w:bCs/>
                </w:rPr>
                <w:t>Maranhão</w:t>
              </w:r>
            </w:ins>
            <w:del w:id="216" w:author="WESLEY DOS SANTOS GATINHO" w:date="2025-06-12T22:33:00Z" w16du:dateUtc="2025-06-13T01:33:00Z">
              <w:r w:rsidRPr="001E6501" w:rsidDel="0068043A">
                <w:rPr>
                  <w:rFonts w:ascii="Arial" w:hAnsi="Arial" w:cs="Arial"/>
                </w:rPr>
                <w:delText>MA</w:delText>
              </w:r>
            </w:del>
          </w:p>
        </w:tc>
      </w:tr>
      <w:tr w:rsidR="00777B29" w:rsidRPr="001E6501" w14:paraId="4D3D32CA" w14:textId="77777777" w:rsidTr="59952373">
        <w:trPr>
          <w:trHeight w:val="240"/>
        </w:trPr>
        <w:tc>
          <w:tcPr>
            <w:tcW w:w="436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C02697D" w14:textId="17687DFD" w:rsidR="00777B29" w:rsidRPr="0068043A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  <w:b/>
                <w:bCs/>
                <w:color w:val="222222"/>
                <w:highlight w:val="white"/>
                <w:rPrChange w:id="217" w:author="WESLEY DOS SANTOS GATINHO" w:date="2025-06-12T22:33:00Z" w16du:dateUtc="2025-06-13T01:33:00Z">
                  <w:rPr>
                    <w:rFonts w:ascii="Arial" w:hAnsi="Arial" w:cs="Arial"/>
                    <w:color w:val="222222"/>
                    <w:highlight w:val="white"/>
                  </w:rPr>
                </w:rPrChange>
              </w:rPr>
            </w:pPr>
            <w:r w:rsidRPr="001E6501">
              <w:rPr>
                <w:rFonts w:ascii="Arial" w:hAnsi="Arial" w:cs="Arial"/>
              </w:rPr>
              <w:t>CEP:</w:t>
            </w:r>
            <w:ins w:id="218" w:author="WESLEY DOS SANTOS GATINHO" w:date="2025-06-12T22:33:00Z" w16du:dateUtc="2025-06-13T01:33:00Z">
              <w:r w:rsidR="0068043A">
                <w:rPr>
                  <w:rFonts w:ascii="Arial" w:hAnsi="Arial" w:cs="Arial"/>
                </w:rPr>
                <w:t xml:space="preserve"> </w:t>
              </w:r>
              <w:r w:rsidR="0068043A">
                <w:rPr>
                  <w:rFonts w:ascii="Arial" w:hAnsi="Arial" w:cs="Arial"/>
                  <w:b/>
                  <w:bCs/>
                </w:rPr>
                <w:t>Não especificado</w:t>
              </w:r>
            </w:ins>
          </w:p>
        </w:tc>
        <w:tc>
          <w:tcPr>
            <w:tcW w:w="406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9599E1" w14:textId="691192DA" w:rsidR="00777B29" w:rsidRPr="0068043A" w:rsidRDefault="00777B29" w:rsidP="00427A68">
            <w:pPr>
              <w:spacing w:line="276" w:lineRule="auto"/>
              <w:ind w:left="100"/>
              <w:rPr>
                <w:rFonts w:ascii="Arial" w:hAnsi="Arial" w:cs="Arial"/>
                <w:b/>
                <w:bCs/>
                <w:rPrChange w:id="219" w:author="WESLEY DOS SANTOS GATINHO" w:date="2025-06-12T22:33:00Z" w16du:dateUtc="2025-06-13T01:33:00Z">
                  <w:rPr>
                    <w:rFonts w:ascii="Arial" w:hAnsi="Arial" w:cs="Arial"/>
                  </w:rPr>
                </w:rPrChange>
              </w:rPr>
            </w:pPr>
            <w:r w:rsidRPr="001E6501">
              <w:rPr>
                <w:rFonts w:ascii="Arial" w:hAnsi="Arial" w:cs="Arial"/>
              </w:rPr>
              <w:t xml:space="preserve">País: </w:t>
            </w:r>
            <w:del w:id="220" w:author="WESLEY DOS SANTOS GATINHO" w:date="2025-06-12T22:33:00Z" w16du:dateUtc="2025-06-13T01:33:00Z">
              <w:r w:rsidRPr="001E6501" w:rsidDel="0068043A">
                <w:rPr>
                  <w:rFonts w:ascii="Arial" w:hAnsi="Arial" w:cs="Arial"/>
                </w:rPr>
                <w:delText>Brasil</w:delText>
              </w:r>
            </w:del>
            <w:ins w:id="221" w:author="WESLEY DOS SANTOS GATINHO" w:date="2025-06-12T22:33:00Z" w16du:dateUtc="2025-06-13T01:33:00Z">
              <w:r w:rsidR="0068043A">
                <w:rPr>
                  <w:rFonts w:ascii="Arial" w:hAnsi="Arial" w:cs="Arial"/>
                  <w:b/>
                  <w:bCs/>
                </w:rPr>
                <w:t>Brasil</w:t>
              </w:r>
            </w:ins>
          </w:p>
        </w:tc>
      </w:tr>
      <w:tr w:rsidR="00777B29" w:rsidRPr="001E6501" w14:paraId="50A28153" w14:textId="77777777" w:rsidTr="59952373">
        <w:trPr>
          <w:trHeight w:val="240"/>
        </w:trPr>
        <w:tc>
          <w:tcPr>
            <w:tcW w:w="436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D25882" w14:textId="219CF9D1" w:rsidR="00777B29" w:rsidRPr="0068043A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  <w:b/>
                <w:bCs/>
                <w:rPrChange w:id="222" w:author="WESLEY DOS SANTOS GATINHO" w:date="2025-06-12T22:33:00Z" w16du:dateUtc="2025-06-13T01:33:00Z">
                  <w:rPr>
                    <w:rFonts w:ascii="Arial" w:hAnsi="Arial" w:cs="Arial"/>
                  </w:rPr>
                </w:rPrChange>
              </w:rPr>
            </w:pPr>
            <w:r w:rsidRPr="001E6501">
              <w:rPr>
                <w:rFonts w:ascii="Arial" w:hAnsi="Arial" w:cs="Arial"/>
              </w:rPr>
              <w:t xml:space="preserve">Telefone: </w:t>
            </w:r>
            <w:ins w:id="223" w:author="WESLEY DOS SANTOS GATINHO" w:date="2025-06-12T22:33:00Z" w16du:dateUtc="2025-06-13T01:33:00Z">
              <w:r w:rsidR="0068043A">
                <w:rPr>
                  <w:rFonts w:ascii="Arial" w:hAnsi="Arial" w:cs="Arial"/>
                  <w:b/>
                  <w:bCs/>
                </w:rPr>
                <w:t>Não espe</w:t>
              </w:r>
            </w:ins>
            <w:ins w:id="224" w:author="WESLEY DOS SANTOS GATINHO" w:date="2025-06-12T22:34:00Z" w16du:dateUtc="2025-06-13T01:34:00Z">
              <w:r w:rsidR="0068043A">
                <w:rPr>
                  <w:rFonts w:ascii="Arial" w:hAnsi="Arial" w:cs="Arial"/>
                  <w:b/>
                  <w:bCs/>
                </w:rPr>
                <w:t>cificado</w:t>
              </w:r>
            </w:ins>
          </w:p>
        </w:tc>
        <w:tc>
          <w:tcPr>
            <w:tcW w:w="406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9A4700" w14:textId="7F19439B" w:rsidR="00777B29" w:rsidRPr="0068043A" w:rsidRDefault="00777B29" w:rsidP="00427A68">
            <w:pPr>
              <w:spacing w:line="276" w:lineRule="auto"/>
              <w:ind w:left="100"/>
              <w:rPr>
                <w:rFonts w:ascii="Arial" w:hAnsi="Arial" w:cs="Arial"/>
                <w:b/>
                <w:bCs/>
                <w:rPrChange w:id="225" w:author="WESLEY DOS SANTOS GATINHO" w:date="2025-06-12T22:34:00Z" w16du:dateUtc="2025-06-13T01:34:00Z">
                  <w:rPr>
                    <w:rFonts w:ascii="Arial" w:hAnsi="Arial" w:cs="Arial"/>
                  </w:rPr>
                </w:rPrChange>
              </w:rPr>
            </w:pPr>
            <w:r w:rsidRPr="001E6501">
              <w:rPr>
                <w:rFonts w:ascii="Arial" w:hAnsi="Arial" w:cs="Arial"/>
              </w:rPr>
              <w:t>Fax:</w:t>
            </w:r>
            <w:ins w:id="226" w:author="WESLEY DOS SANTOS GATINHO" w:date="2025-06-12T22:34:00Z" w16du:dateUtc="2025-06-13T01:34:00Z">
              <w:r w:rsidR="0068043A">
                <w:rPr>
                  <w:rFonts w:ascii="Arial" w:hAnsi="Arial" w:cs="Arial"/>
                </w:rPr>
                <w:t xml:space="preserve"> </w:t>
              </w:r>
              <w:r w:rsidR="0068043A">
                <w:rPr>
                  <w:rFonts w:ascii="Arial" w:hAnsi="Arial" w:cs="Arial"/>
                  <w:b/>
                  <w:bCs/>
                </w:rPr>
                <w:t>Não especificado</w:t>
              </w:r>
            </w:ins>
          </w:p>
        </w:tc>
      </w:tr>
      <w:tr w:rsidR="00777B29" w:rsidRPr="001E6501" w14:paraId="3A43A482" w14:textId="77777777" w:rsidTr="59952373">
        <w:trPr>
          <w:trHeight w:val="240"/>
        </w:trPr>
        <w:tc>
          <w:tcPr>
            <w:tcW w:w="8427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481B15" w14:textId="6CFC057B" w:rsidR="00777B29" w:rsidRPr="0068043A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  <w:b/>
                <w:bCs/>
                <w:rPrChange w:id="227" w:author="WESLEY DOS SANTOS GATINHO" w:date="2025-06-12T22:34:00Z" w16du:dateUtc="2025-06-13T01:34:00Z">
                  <w:rPr>
                    <w:rFonts w:ascii="Arial" w:hAnsi="Arial" w:cs="Arial"/>
                  </w:rPr>
                </w:rPrChange>
              </w:rPr>
            </w:pPr>
            <w:r w:rsidRPr="001E6501">
              <w:rPr>
                <w:rFonts w:ascii="Arial" w:hAnsi="Arial" w:cs="Arial"/>
              </w:rPr>
              <w:t xml:space="preserve">E-mail: </w:t>
            </w:r>
            <w:ins w:id="228" w:author="WESLEY DOS SANTOS GATINHO" w:date="2025-06-12T22:34:00Z" w16du:dateUtc="2025-06-13T01:34:00Z">
              <w:r w:rsidR="0068043A">
                <w:rPr>
                  <w:rFonts w:ascii="Arial" w:hAnsi="Arial" w:cs="Arial"/>
                  <w:b/>
                  <w:bCs/>
                </w:rPr>
                <w:t>wesley.gatinho@discente.ufma</w:t>
              </w:r>
            </w:ins>
            <w:ins w:id="229" w:author="WESLEY DOS SANTOS GATINHO" w:date="2025-06-12T22:35:00Z" w16du:dateUtc="2025-06-13T01:35:00Z">
              <w:r w:rsidR="0068043A">
                <w:rPr>
                  <w:rFonts w:ascii="Arial" w:hAnsi="Arial" w:cs="Arial"/>
                  <w:b/>
                  <w:bCs/>
                </w:rPr>
                <w:t>.br</w:t>
              </w:r>
            </w:ins>
          </w:p>
        </w:tc>
      </w:tr>
      <w:tr w:rsidR="00777B29" w:rsidRPr="001E6501" w14:paraId="4E009E52" w14:textId="77777777" w:rsidTr="59952373">
        <w:tblPrEx>
          <w:tblW w:w="8427" w:type="dxa"/>
          <w:tblInd w:w="-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 w:firstRow="0" w:lastRow="0" w:firstColumn="0" w:lastColumn="0" w:noHBand="0" w:noVBand="0"/>
          <w:tblPrExChange w:id="230" w:author="WESLEY DOS SANTOS GATINHO" w:date="2025-06-12T22:34:00Z" w16du:dateUtc="2025-06-13T01:34:00Z">
            <w:tblPrEx>
              <w:tblW w:w="8427" w:type="dxa"/>
              <w:tblInd w:w="-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2021"/>
          <w:trPrChange w:id="231" w:author="WESLEY DOS SANTOS GATINHO" w:date="2025-06-12T22:34:00Z" w16du:dateUtc="2025-06-13T01:34:00Z">
            <w:trPr>
              <w:gridBefore w:val="1"/>
              <w:gridAfter w:val="0"/>
              <w:trHeight w:val="240"/>
            </w:trPr>
          </w:trPrChange>
        </w:trPr>
        <w:tc>
          <w:tcPr>
            <w:tcW w:w="8427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tcPrChange w:id="232" w:author="WESLEY DOS SANTOS GATINHO" w:date="2025-06-12T22:34:00Z" w16du:dateUtc="2025-06-13T01:34:00Z">
              <w:tcPr>
                <w:tcW w:w="8427" w:type="dxa"/>
                <w:tcBorders>
                  <w:top w:val="nil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20" w:type="dxa"/>
                  <w:left w:w="20" w:type="dxa"/>
                  <w:bottom w:w="20" w:type="dxa"/>
                  <w:right w:w="20" w:type="dxa"/>
                </w:tcMar>
              </w:tcPr>
            </w:tcPrChange>
          </w:tcPr>
          <w:p w14:paraId="500AEBB0" w14:textId="77777777" w:rsidR="00777B29" w:rsidRPr="001E6501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Assinatura:</w:t>
            </w:r>
          </w:p>
        </w:tc>
      </w:tr>
      <w:tr w:rsidR="00777B29" w:rsidRPr="001E6501" w14:paraId="44EB0807" w14:textId="77777777" w:rsidTr="59952373">
        <w:trPr>
          <w:trHeight w:val="240"/>
        </w:trPr>
        <w:tc>
          <w:tcPr>
            <w:tcW w:w="8427" w:type="dxa"/>
            <w:gridSpan w:val="2"/>
            <w:shd w:val="clear" w:color="auto" w:fill="BFBFBF" w:themeFill="background1" w:themeFillShade="BF"/>
          </w:tcPr>
          <w:p w14:paraId="08C69266" w14:textId="6489C5C3" w:rsidR="00777B29" w:rsidRPr="001E6501" w:rsidRDefault="00777B29" w:rsidP="0042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0" w:hanging="100"/>
              <w:rPr>
                <w:rFonts w:ascii="Arial" w:hAnsi="Arial" w:cs="Arial"/>
                <w:b/>
                <w:bCs/>
                <w:color w:val="000000"/>
              </w:rPr>
            </w:pPr>
            <w:r w:rsidRPr="001E6501">
              <w:rPr>
                <w:rFonts w:ascii="Arial" w:hAnsi="Arial" w:cs="Arial"/>
                <w:b/>
                <w:bCs/>
                <w:color w:val="000000"/>
              </w:rPr>
              <w:t xml:space="preserve">3. Nome: </w:t>
            </w:r>
            <w:ins w:id="233" w:author="WESLEY DOS SANTOS GATINHO" w:date="2025-06-12T22:35:00Z" w16du:dateUtc="2025-06-13T01:35:00Z">
              <w:r w:rsidR="0068043A" w:rsidRPr="0068043A">
                <w:rPr>
                  <w:rFonts w:ascii="Arial" w:hAnsi="Arial" w:cs="Arial"/>
                  <w:b/>
                  <w:bCs/>
                  <w:color w:val="000000"/>
                </w:rPr>
                <w:t xml:space="preserve">Lucas </w:t>
              </w:r>
              <w:r w:rsidR="0068043A">
                <w:rPr>
                  <w:rFonts w:ascii="Arial" w:hAnsi="Arial" w:cs="Arial"/>
                  <w:b/>
                  <w:bCs/>
                  <w:color w:val="000000"/>
                </w:rPr>
                <w:t>E</w:t>
              </w:r>
              <w:r w:rsidR="0068043A" w:rsidRPr="0068043A">
                <w:rPr>
                  <w:rFonts w:ascii="Arial" w:hAnsi="Arial" w:cs="Arial"/>
                  <w:b/>
                  <w:bCs/>
                  <w:color w:val="000000"/>
                </w:rPr>
                <w:t xml:space="preserve">manoel </w:t>
              </w:r>
              <w:r w:rsidR="0068043A">
                <w:rPr>
                  <w:rFonts w:ascii="Arial" w:hAnsi="Arial" w:cs="Arial"/>
                  <w:b/>
                  <w:bCs/>
                  <w:color w:val="000000"/>
                </w:rPr>
                <w:t>A</w:t>
              </w:r>
              <w:r w:rsidR="0068043A" w:rsidRPr="0068043A">
                <w:rPr>
                  <w:rFonts w:ascii="Arial" w:hAnsi="Arial" w:cs="Arial"/>
                  <w:b/>
                  <w:bCs/>
                  <w:color w:val="000000"/>
                </w:rPr>
                <w:t xml:space="preserve">maral </w:t>
              </w:r>
              <w:r w:rsidR="0068043A">
                <w:rPr>
                  <w:rFonts w:ascii="Arial" w:hAnsi="Arial" w:cs="Arial"/>
                  <w:b/>
                  <w:bCs/>
                  <w:color w:val="000000"/>
                </w:rPr>
                <w:t>G</w:t>
              </w:r>
              <w:r w:rsidR="0068043A" w:rsidRPr="0068043A">
                <w:rPr>
                  <w:rFonts w:ascii="Arial" w:hAnsi="Arial" w:cs="Arial"/>
                  <w:b/>
                  <w:bCs/>
                  <w:color w:val="000000"/>
                </w:rPr>
                <w:t>omes</w:t>
              </w:r>
            </w:ins>
          </w:p>
        </w:tc>
      </w:tr>
      <w:tr w:rsidR="00777B29" w:rsidRPr="001E6501" w14:paraId="4FECE050" w14:textId="77777777" w:rsidTr="59952373">
        <w:trPr>
          <w:trHeight w:val="240"/>
        </w:trPr>
        <w:tc>
          <w:tcPr>
            <w:tcW w:w="4364" w:type="dxa"/>
            <w:shd w:val="clear" w:color="auto" w:fill="auto"/>
          </w:tcPr>
          <w:p w14:paraId="26FE5ADD" w14:textId="77777777" w:rsidR="00777B29" w:rsidRDefault="00777B29" w:rsidP="0042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0" w:hanging="100"/>
              <w:rPr>
                <w:ins w:id="234" w:author="WESLEY DOS SANTOS GATINHO" w:date="2025-06-12T22:36:00Z" w16du:dateUtc="2025-06-13T01:36:00Z"/>
                <w:rFonts w:ascii="Arial" w:hAnsi="Arial" w:cs="Arial"/>
                <w:color w:val="000000"/>
              </w:rPr>
            </w:pPr>
            <w:r w:rsidRPr="001E6501">
              <w:rPr>
                <w:rFonts w:ascii="Arial" w:hAnsi="Arial" w:cs="Arial"/>
                <w:color w:val="000000"/>
              </w:rPr>
              <w:t>Instituição:</w:t>
            </w:r>
          </w:p>
          <w:p w14:paraId="079FDE7F" w14:textId="1BF632CA" w:rsidR="0068043A" w:rsidRPr="001E6501" w:rsidRDefault="0068043A" w:rsidP="0042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0" w:hanging="100"/>
              <w:rPr>
                <w:rFonts w:ascii="Arial" w:hAnsi="Arial" w:cs="Arial"/>
                <w:b/>
                <w:bCs/>
                <w:color w:val="000000"/>
              </w:rPr>
            </w:pPr>
            <w:ins w:id="235" w:author="WESLEY DOS SANTOS GATINHO" w:date="2025-06-12T22:36:00Z" w16du:dateUtc="2025-06-13T01:36:00Z">
              <w:r w:rsidRPr="00385719">
                <w:rPr>
                  <w:rFonts w:ascii="Arial" w:hAnsi="Arial" w:cs="Arial"/>
                  <w:b/>
                  <w:bCs/>
                  <w:color w:val="000000"/>
                </w:rPr>
                <w:t>Universidade Federal do Maranhão</w:t>
              </w:r>
            </w:ins>
          </w:p>
        </w:tc>
        <w:tc>
          <w:tcPr>
            <w:tcW w:w="4063" w:type="dxa"/>
            <w:shd w:val="clear" w:color="auto" w:fill="auto"/>
          </w:tcPr>
          <w:p w14:paraId="1B275B79" w14:textId="17B8C3F0" w:rsidR="00777B29" w:rsidRPr="001E6501" w:rsidRDefault="00777B29" w:rsidP="0042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0" w:hanging="100"/>
              <w:rPr>
                <w:rFonts w:ascii="Arial" w:hAnsi="Arial" w:cs="Arial"/>
                <w:b/>
                <w:bCs/>
                <w:color w:val="000000"/>
              </w:rPr>
            </w:pPr>
            <w:r w:rsidRPr="001E6501">
              <w:rPr>
                <w:rFonts w:ascii="Arial" w:hAnsi="Arial" w:cs="Arial"/>
                <w:color w:val="000000"/>
              </w:rPr>
              <w:t>Vínculo:</w:t>
            </w:r>
            <w:ins w:id="236" w:author="WESLEY DOS SANTOS GATINHO" w:date="2025-06-12T22:36:00Z" w16du:dateUtc="2025-06-13T01:36:00Z">
              <w:r w:rsidR="0068043A">
                <w:rPr>
                  <w:rFonts w:ascii="Arial" w:hAnsi="Arial" w:cs="Arial"/>
                  <w:color w:val="000000"/>
                </w:rPr>
                <w:t xml:space="preserve"> </w:t>
              </w:r>
              <w:r w:rsidR="0068043A">
                <w:rPr>
                  <w:rFonts w:ascii="Arial" w:hAnsi="Arial" w:cs="Arial"/>
                  <w:b/>
                  <w:bCs/>
                  <w:color w:val="000000"/>
                </w:rPr>
                <w:t>estudante</w:t>
              </w:r>
            </w:ins>
            <w:del w:id="237" w:author="WESLEY DOS SANTOS GATINHO" w:date="2025-06-12T22:36:00Z" w16du:dateUtc="2025-06-13T01:36:00Z">
              <w:r w:rsidRPr="001E6501" w:rsidDel="0068043A">
                <w:rPr>
                  <w:rFonts w:ascii="Arial" w:hAnsi="Arial" w:cs="Arial"/>
                  <w:color w:val="000000"/>
                </w:rPr>
                <w:delText xml:space="preserve"> </w:delText>
              </w:r>
              <w:r w:rsidRPr="001E6501" w:rsidDel="0068043A">
                <w:rPr>
                  <w:rFonts w:ascii="Arial" w:hAnsi="Arial" w:cs="Arial"/>
                  <w:b/>
                  <w:bCs/>
                  <w:color w:val="7F7F7F" w:themeColor="text1" w:themeTint="80"/>
                </w:rPr>
                <w:delText>(professor, estudante, técnico)</w:delText>
              </w:r>
            </w:del>
          </w:p>
        </w:tc>
      </w:tr>
      <w:tr w:rsidR="00777B29" w:rsidRPr="001E6501" w14:paraId="71753105" w14:textId="77777777" w:rsidTr="59952373">
        <w:trPr>
          <w:trHeight w:val="240"/>
        </w:trPr>
        <w:tc>
          <w:tcPr>
            <w:tcW w:w="8427" w:type="dxa"/>
            <w:gridSpan w:val="2"/>
            <w:shd w:val="clear" w:color="auto" w:fill="auto"/>
          </w:tcPr>
          <w:p w14:paraId="4D662F1C" w14:textId="77777777" w:rsidR="00777B29" w:rsidRPr="001E6501" w:rsidRDefault="00777B29" w:rsidP="0042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0" w:hanging="100"/>
              <w:rPr>
                <w:rFonts w:ascii="Arial" w:hAnsi="Arial" w:cs="Arial"/>
                <w:color w:val="000000"/>
              </w:rPr>
            </w:pPr>
            <w:r w:rsidRPr="001E6501">
              <w:rPr>
                <w:rFonts w:ascii="Arial" w:hAnsi="Arial" w:cs="Arial"/>
                <w:color w:val="000000"/>
              </w:rPr>
              <w:t>Participação na Criação do Programa</w:t>
            </w:r>
          </w:p>
          <w:p w14:paraId="642A1B0A" w14:textId="2AEBAD6C" w:rsidR="00777B29" w:rsidRPr="001E6501" w:rsidDel="0068043A" w:rsidRDefault="00680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del w:id="238" w:author="WESLEY DOS SANTOS GATINHO" w:date="2025-06-12T22:36:00Z" w16du:dateUtc="2025-06-13T01:36:00Z"/>
                <w:rFonts w:ascii="Arial" w:hAnsi="Arial" w:cs="Arial"/>
                <w:b/>
                <w:bCs/>
                <w:color w:val="7F7F7F" w:themeColor="text1" w:themeTint="80"/>
              </w:rPr>
              <w:pPrChange w:id="239" w:author="WESLEY DOS SANTOS GATINHO" w:date="2025-06-12T22:36:00Z" w16du:dateUtc="2025-06-13T01:36:00Z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"/>
                  <w:ind w:left="100" w:hanging="100"/>
                </w:pPr>
              </w:pPrChange>
            </w:pPr>
            <w:ins w:id="240" w:author="WESLEY DOS SANTOS GATINHO" w:date="2025-06-12T22:36:00Z" w16du:dateUtc="2025-06-13T01:36:00Z">
              <w:r w:rsidRPr="00385719">
                <w:rPr>
                  <w:rFonts w:ascii="Arial" w:hAnsi="Arial" w:cs="Arial"/>
                  <w:b/>
                  <w:bCs/>
                  <w:color w:val="000000"/>
                </w:rPr>
                <w:t>Membro do Grupo 1-FitAI para o Projeto e Desenvolvimento de Software</w:t>
              </w:r>
            </w:ins>
            <w:del w:id="241" w:author="WESLEY DOS SANTOS GATINHO" w:date="2025-06-12T22:36:00Z" w16du:dateUtc="2025-06-13T01:36:00Z">
              <w:r w:rsidR="00777B29" w:rsidRPr="001E6501" w:rsidDel="0068043A">
                <w:rPr>
                  <w:rFonts w:ascii="Arial" w:hAnsi="Arial" w:cs="Arial"/>
                  <w:b/>
                  <w:bCs/>
                  <w:color w:val="7F7F7F" w:themeColor="text1" w:themeTint="80"/>
                </w:rPr>
                <w:delText>Especificar atividades desenvolvidas pelo autor na criação do programa</w:delText>
              </w:r>
            </w:del>
          </w:p>
          <w:p w14:paraId="3E5C2E9E" w14:textId="77777777" w:rsidR="00777B29" w:rsidRPr="001E6501" w:rsidRDefault="00777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Arial" w:hAnsi="Arial" w:cs="Arial"/>
                <w:color w:val="000000"/>
              </w:rPr>
              <w:pPrChange w:id="242" w:author="WESLEY DOS SANTOS GATINHO" w:date="2025-06-12T22:36:00Z" w16du:dateUtc="2025-06-13T01:36:00Z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"/>
                  <w:ind w:left="100" w:hanging="100"/>
                </w:pPr>
              </w:pPrChange>
            </w:pPr>
          </w:p>
        </w:tc>
      </w:tr>
      <w:tr w:rsidR="00777B29" w:rsidRPr="001E6501" w14:paraId="6101E49C" w14:textId="77777777" w:rsidTr="59952373">
        <w:trPr>
          <w:trHeight w:val="240"/>
        </w:trPr>
        <w:tc>
          <w:tcPr>
            <w:tcW w:w="43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E693EA" w14:textId="1C7665C7" w:rsidR="00777B29" w:rsidRPr="001E6501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 xml:space="preserve">CPF: </w:t>
            </w:r>
            <w:ins w:id="243" w:author="WESLEY DOS SANTOS GATINHO" w:date="2025-06-12T22:36:00Z" w16du:dateUtc="2025-06-13T01:36:00Z">
              <w:r w:rsidR="0068043A">
                <w:rPr>
                  <w:rFonts w:ascii="Arial" w:hAnsi="Arial" w:cs="Arial"/>
                  <w:b/>
                  <w:bCs/>
                </w:rPr>
                <w:t>Não especificado</w:t>
              </w:r>
            </w:ins>
          </w:p>
        </w:tc>
        <w:tc>
          <w:tcPr>
            <w:tcW w:w="406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C53EAB" w14:textId="55ACB4AF" w:rsidR="00777B29" w:rsidRPr="001E6501" w:rsidRDefault="00777B29" w:rsidP="00427A68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 xml:space="preserve">Nacionalidade: </w:t>
            </w:r>
            <w:r w:rsidRPr="0068043A">
              <w:rPr>
                <w:rFonts w:ascii="Arial" w:hAnsi="Arial" w:cs="Arial"/>
                <w:b/>
                <w:bCs/>
                <w:rPrChange w:id="244" w:author="WESLEY DOS SANTOS GATINHO" w:date="2025-06-12T22:36:00Z" w16du:dateUtc="2025-06-13T01:36:00Z">
                  <w:rPr>
                    <w:rFonts w:ascii="Arial" w:hAnsi="Arial" w:cs="Arial"/>
                  </w:rPr>
                </w:rPrChange>
              </w:rPr>
              <w:t>Brasileir</w:t>
            </w:r>
            <w:ins w:id="245" w:author="WESLEY DOS SANTOS GATINHO" w:date="2025-06-12T22:36:00Z" w16du:dateUtc="2025-06-13T01:36:00Z">
              <w:r w:rsidR="0068043A">
                <w:rPr>
                  <w:rFonts w:ascii="Arial" w:hAnsi="Arial" w:cs="Arial"/>
                  <w:b/>
                  <w:bCs/>
                </w:rPr>
                <w:t>o</w:t>
              </w:r>
            </w:ins>
            <w:del w:id="246" w:author="WESLEY DOS SANTOS GATINHO" w:date="2025-06-12T22:36:00Z" w16du:dateUtc="2025-06-13T01:36:00Z">
              <w:r w:rsidRPr="0068043A" w:rsidDel="0068043A">
                <w:rPr>
                  <w:rFonts w:ascii="Arial" w:hAnsi="Arial" w:cs="Arial"/>
                  <w:b/>
                  <w:bCs/>
                  <w:rPrChange w:id="247" w:author="WESLEY DOS SANTOS GATINHO" w:date="2025-06-12T22:36:00Z" w16du:dateUtc="2025-06-13T01:36:00Z">
                    <w:rPr>
                      <w:rFonts w:ascii="Arial" w:hAnsi="Arial" w:cs="Arial"/>
                    </w:rPr>
                  </w:rPrChange>
                </w:rPr>
                <w:delText>a</w:delText>
              </w:r>
            </w:del>
          </w:p>
        </w:tc>
      </w:tr>
      <w:tr w:rsidR="00777B29" w:rsidRPr="001E6501" w14:paraId="17231166" w14:textId="77777777" w:rsidTr="59952373">
        <w:trPr>
          <w:trHeight w:val="420"/>
        </w:trPr>
        <w:tc>
          <w:tcPr>
            <w:tcW w:w="8427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AC213F" w14:textId="77777777" w:rsidR="00777B29" w:rsidDel="0068043A" w:rsidRDefault="00777B29" w:rsidP="0068043A">
            <w:pPr>
              <w:rPr>
                <w:del w:id="248" w:author="WESLEY DOS SANTOS GATINHO" w:date="2025-06-12T22:37:00Z" w16du:dateUtc="2025-06-13T01:37:00Z"/>
                <w:rFonts w:ascii="Arial" w:hAnsi="Arial" w:cs="Arial"/>
                <w:color w:val="7F7F7F" w:themeColor="text1" w:themeTint="80"/>
              </w:rPr>
            </w:pPr>
            <w:r w:rsidRPr="001E6501">
              <w:rPr>
                <w:rFonts w:ascii="Arial" w:hAnsi="Arial" w:cs="Arial"/>
              </w:rPr>
              <w:t xml:space="preserve">Qualificação Física: </w:t>
            </w:r>
          </w:p>
          <w:p w14:paraId="39DA6E7C" w14:textId="77777777" w:rsidR="0068043A" w:rsidRDefault="0068043A" w:rsidP="00427A68">
            <w:pPr>
              <w:rPr>
                <w:ins w:id="249" w:author="WESLEY DOS SANTOS GATINHO" w:date="2025-06-12T22:37:00Z" w16du:dateUtc="2025-06-13T01:37:00Z"/>
                <w:rFonts w:ascii="Arial" w:hAnsi="Arial" w:cs="Arial"/>
                <w:color w:val="7F7F7F" w:themeColor="text1" w:themeTint="80"/>
              </w:rPr>
            </w:pPr>
          </w:p>
          <w:p w14:paraId="068428EF" w14:textId="22856EE4" w:rsidR="00777B29" w:rsidRPr="001E6501" w:rsidRDefault="0068043A">
            <w:pPr>
              <w:rPr>
                <w:rFonts w:ascii="Arial" w:hAnsi="Arial" w:cs="Arial"/>
              </w:rPr>
              <w:pPrChange w:id="250" w:author="WESLEY DOS SANTOS GATINHO" w:date="2025-06-12T22:37:00Z" w16du:dateUtc="2025-06-13T01:37:00Z">
                <w:pPr>
                  <w:spacing w:line="276" w:lineRule="auto"/>
                  <w:ind w:left="100"/>
                </w:pPr>
              </w:pPrChange>
            </w:pPr>
            <w:ins w:id="251" w:author="WESLEY DOS SANTOS GATINHO" w:date="2025-06-12T22:37:00Z" w16du:dateUtc="2025-06-13T01:37:00Z">
              <w:r w:rsidRPr="00385719">
                <w:rPr>
                  <w:rFonts w:ascii="Arial" w:hAnsi="Arial" w:cs="Arial"/>
                  <w:b/>
                  <w:bCs/>
                </w:rPr>
                <w:t>Estudante de graduação (Bacharelado Interdisciplinar em Ciência e Tecnologia)</w:t>
              </w:r>
            </w:ins>
            <w:del w:id="252" w:author="WESLEY DOS SANTOS GATINHO" w:date="2025-06-12T22:37:00Z" w16du:dateUtc="2025-06-13T01:37:00Z">
              <w:r w:rsidR="00777B29" w:rsidRPr="001E6501" w:rsidDel="0068043A">
                <w:rPr>
                  <w:rFonts w:ascii="Arial" w:hAnsi="Arial" w:cs="Arial"/>
                  <w:color w:val="7F7F7F" w:themeColor="text1" w:themeTint="80"/>
                </w:rPr>
                <w:delText>(Ex: professor do ensino superior, estudante de graduação, analista de sistemas, engenheiro)</w:delText>
              </w:r>
            </w:del>
          </w:p>
        </w:tc>
      </w:tr>
      <w:tr w:rsidR="00777B29" w:rsidRPr="001E6501" w14:paraId="59952EE5" w14:textId="77777777" w:rsidTr="59952373">
        <w:trPr>
          <w:trHeight w:val="200"/>
        </w:trPr>
        <w:tc>
          <w:tcPr>
            <w:tcW w:w="8427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5F2EDA" w14:textId="2BFD6608" w:rsidR="00777B29" w:rsidRPr="001E6501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 xml:space="preserve">Endereço: </w:t>
            </w:r>
            <w:ins w:id="253" w:author="WESLEY DOS SANTOS GATINHO" w:date="2025-06-12T22:37:00Z">
              <w:r w:rsidR="0068043A" w:rsidRPr="0068043A">
                <w:rPr>
                  <w:rFonts w:ascii="Arial" w:hAnsi="Arial" w:cs="Arial"/>
                  <w:b/>
                  <w:bCs/>
                </w:rPr>
                <w:t>Não especificado</w:t>
              </w:r>
            </w:ins>
          </w:p>
        </w:tc>
      </w:tr>
      <w:tr w:rsidR="00777B29" w:rsidRPr="001E6501" w14:paraId="2A56A9EE" w14:textId="77777777" w:rsidTr="59952373">
        <w:trPr>
          <w:trHeight w:val="240"/>
        </w:trPr>
        <w:tc>
          <w:tcPr>
            <w:tcW w:w="436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B34EEE4" w14:textId="3C0B81B8" w:rsidR="00777B29" w:rsidRPr="001E6501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 xml:space="preserve">Cidade: </w:t>
            </w:r>
            <w:ins w:id="254" w:author="WESLEY DOS SANTOS GATINHO" w:date="2025-06-12T22:37:00Z" w16du:dateUtc="2025-06-13T01:37:00Z">
              <w:r w:rsidR="0068043A" w:rsidRPr="0068043A">
                <w:rPr>
                  <w:rFonts w:ascii="Arial" w:hAnsi="Arial" w:cs="Arial"/>
                  <w:b/>
                  <w:bCs/>
                  <w:rPrChange w:id="255" w:author="WESLEY DOS SANTOS GATINHO" w:date="2025-06-12T22:37:00Z" w16du:dateUtc="2025-06-13T01:37:00Z">
                    <w:rPr>
                      <w:rFonts w:ascii="Arial" w:hAnsi="Arial" w:cs="Arial"/>
                    </w:rPr>
                  </w:rPrChange>
                </w:rPr>
                <w:t>São Luís</w:t>
              </w:r>
            </w:ins>
          </w:p>
        </w:tc>
        <w:tc>
          <w:tcPr>
            <w:tcW w:w="406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8BD89A7" w14:textId="3ACCEE4B" w:rsidR="00777B29" w:rsidRPr="001E6501" w:rsidRDefault="00777B29" w:rsidP="00427A68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Estado:</w:t>
            </w:r>
            <w:ins w:id="256" w:author="WESLEY DOS SANTOS GATINHO" w:date="2025-06-12T22:37:00Z" w16du:dateUtc="2025-06-13T01:37:00Z">
              <w:r w:rsidR="0068043A">
                <w:rPr>
                  <w:rFonts w:ascii="Arial" w:hAnsi="Arial" w:cs="Arial"/>
                </w:rPr>
                <w:t xml:space="preserve"> </w:t>
              </w:r>
              <w:r w:rsidR="0068043A" w:rsidRPr="0068043A">
                <w:rPr>
                  <w:rFonts w:ascii="Arial" w:hAnsi="Arial" w:cs="Arial"/>
                  <w:b/>
                  <w:bCs/>
                  <w:rPrChange w:id="257" w:author="WESLEY DOS SANTOS GATINHO" w:date="2025-06-12T22:37:00Z" w16du:dateUtc="2025-06-13T01:37:00Z">
                    <w:rPr>
                      <w:rFonts w:ascii="Arial" w:hAnsi="Arial" w:cs="Arial"/>
                    </w:rPr>
                  </w:rPrChange>
                </w:rPr>
                <w:t>Maranhão</w:t>
              </w:r>
            </w:ins>
          </w:p>
        </w:tc>
      </w:tr>
      <w:tr w:rsidR="00777B29" w:rsidRPr="001E6501" w14:paraId="1FE8831B" w14:textId="77777777" w:rsidTr="59952373">
        <w:trPr>
          <w:trHeight w:val="240"/>
        </w:trPr>
        <w:tc>
          <w:tcPr>
            <w:tcW w:w="436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C1D644" w14:textId="7B87573F" w:rsidR="00777B29" w:rsidRPr="0068043A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  <w:b/>
                <w:bCs/>
                <w:rPrChange w:id="258" w:author="WESLEY DOS SANTOS GATINHO" w:date="2025-06-12T22:37:00Z" w16du:dateUtc="2025-06-13T01:37:00Z">
                  <w:rPr>
                    <w:rFonts w:ascii="Arial" w:hAnsi="Arial" w:cs="Arial"/>
                  </w:rPr>
                </w:rPrChange>
              </w:rPr>
            </w:pPr>
            <w:r w:rsidRPr="001E6501">
              <w:rPr>
                <w:rFonts w:ascii="Arial" w:hAnsi="Arial" w:cs="Arial"/>
              </w:rPr>
              <w:t xml:space="preserve">CEP: </w:t>
            </w:r>
            <w:ins w:id="259" w:author="WESLEY DOS SANTOS GATINHO" w:date="2025-06-12T22:37:00Z">
              <w:r w:rsidR="0068043A" w:rsidRPr="0068043A">
                <w:rPr>
                  <w:rFonts w:ascii="Arial" w:hAnsi="Arial" w:cs="Arial"/>
                  <w:b/>
                  <w:bCs/>
                </w:rPr>
                <w:t>Não especificado</w:t>
              </w:r>
            </w:ins>
          </w:p>
        </w:tc>
        <w:tc>
          <w:tcPr>
            <w:tcW w:w="406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45E17D" w14:textId="196D60E1" w:rsidR="00777B29" w:rsidRPr="0068043A" w:rsidRDefault="00777B29" w:rsidP="00427A68">
            <w:pPr>
              <w:spacing w:line="276" w:lineRule="auto"/>
              <w:ind w:left="100"/>
              <w:rPr>
                <w:rFonts w:ascii="Arial" w:hAnsi="Arial" w:cs="Arial"/>
                <w:b/>
                <w:bCs/>
                <w:rPrChange w:id="260" w:author="WESLEY DOS SANTOS GATINHO" w:date="2025-06-12T22:37:00Z" w16du:dateUtc="2025-06-13T01:37:00Z">
                  <w:rPr>
                    <w:rFonts w:ascii="Arial" w:hAnsi="Arial" w:cs="Arial"/>
                  </w:rPr>
                </w:rPrChange>
              </w:rPr>
            </w:pPr>
            <w:r w:rsidRPr="001E6501">
              <w:rPr>
                <w:rFonts w:ascii="Arial" w:hAnsi="Arial" w:cs="Arial"/>
              </w:rPr>
              <w:t xml:space="preserve">País: </w:t>
            </w:r>
            <w:ins w:id="261" w:author="WESLEY DOS SANTOS GATINHO" w:date="2025-06-12T22:37:00Z" w16du:dateUtc="2025-06-13T01:37:00Z">
              <w:r w:rsidR="0068043A">
                <w:rPr>
                  <w:rFonts w:ascii="Arial" w:hAnsi="Arial" w:cs="Arial"/>
                  <w:b/>
                  <w:bCs/>
                </w:rPr>
                <w:t>Brasil</w:t>
              </w:r>
            </w:ins>
          </w:p>
        </w:tc>
      </w:tr>
      <w:tr w:rsidR="00777B29" w:rsidRPr="001E6501" w14:paraId="155B84F3" w14:textId="77777777" w:rsidTr="59952373">
        <w:trPr>
          <w:trHeight w:val="240"/>
        </w:trPr>
        <w:tc>
          <w:tcPr>
            <w:tcW w:w="436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FA5EAD" w14:textId="57CDAFDC" w:rsidR="00777B29" w:rsidRPr="001E6501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Telefone:</w:t>
            </w:r>
            <w:ins w:id="262" w:author="WESLEY DOS SANTOS GATINHO" w:date="2025-06-12T22:37:00Z" w16du:dateUtc="2025-06-13T01:37:00Z">
              <w:r w:rsidR="0068043A">
                <w:rPr>
                  <w:rFonts w:ascii="Arial" w:hAnsi="Arial" w:cs="Arial"/>
                </w:rPr>
                <w:t xml:space="preserve"> </w:t>
              </w:r>
            </w:ins>
            <w:ins w:id="263" w:author="WESLEY DOS SANTOS GATINHO" w:date="2025-06-12T22:37:00Z">
              <w:r w:rsidR="009D411D" w:rsidRPr="009D411D">
                <w:rPr>
                  <w:rFonts w:ascii="Arial" w:hAnsi="Arial" w:cs="Arial"/>
                  <w:b/>
                  <w:bCs/>
                </w:rPr>
                <w:t>Não especificado</w:t>
              </w:r>
            </w:ins>
          </w:p>
        </w:tc>
        <w:tc>
          <w:tcPr>
            <w:tcW w:w="406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10EF1B5" w14:textId="7F154939" w:rsidR="00777B29" w:rsidRPr="001E6501" w:rsidRDefault="00777B29" w:rsidP="00427A68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Fax:</w:t>
            </w:r>
            <w:ins w:id="264" w:author="WESLEY DOS SANTOS GATINHO" w:date="2025-06-12T22:37:00Z" w16du:dateUtc="2025-06-13T01:37:00Z">
              <w:r w:rsidR="009D411D">
                <w:rPr>
                  <w:rFonts w:ascii="Arial" w:hAnsi="Arial" w:cs="Arial"/>
                </w:rPr>
                <w:t xml:space="preserve"> </w:t>
              </w:r>
            </w:ins>
            <w:ins w:id="265" w:author="WESLEY DOS SANTOS GATINHO" w:date="2025-06-12T22:37:00Z">
              <w:r w:rsidR="009D411D" w:rsidRPr="009D411D">
                <w:rPr>
                  <w:rFonts w:ascii="Arial" w:hAnsi="Arial" w:cs="Arial"/>
                  <w:b/>
                  <w:bCs/>
                </w:rPr>
                <w:t>Não especificado</w:t>
              </w:r>
            </w:ins>
          </w:p>
        </w:tc>
      </w:tr>
      <w:tr w:rsidR="00777B29" w:rsidRPr="001E6501" w14:paraId="166A58A0" w14:textId="77777777" w:rsidTr="59952373">
        <w:trPr>
          <w:trHeight w:val="240"/>
        </w:trPr>
        <w:tc>
          <w:tcPr>
            <w:tcW w:w="8427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0809BC" w14:textId="0114FFB1" w:rsidR="00777B29" w:rsidRPr="001E6501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 xml:space="preserve">E-mail: </w:t>
            </w:r>
            <w:ins w:id="266" w:author="WESLEY DOS SANTOS GATINHO" w:date="2025-06-12T22:38:00Z">
              <w:r w:rsidR="009D411D" w:rsidRPr="009D411D">
                <w:rPr>
                  <w:rFonts w:ascii="Arial" w:hAnsi="Arial" w:cs="Arial"/>
                  <w:b/>
                  <w:bCs/>
                  <w:rPrChange w:id="267" w:author="WESLEY DOS SANTOS GATINHO" w:date="2025-06-12T22:38:00Z" w16du:dateUtc="2025-06-13T01:38:00Z">
                    <w:rPr>
                      <w:rFonts w:ascii="Arial" w:hAnsi="Arial" w:cs="Arial"/>
                    </w:rPr>
                  </w:rPrChange>
                </w:rPr>
                <w:t>lucas.amaral@discente.ufma.br</w:t>
              </w:r>
            </w:ins>
          </w:p>
        </w:tc>
      </w:tr>
      <w:tr w:rsidR="00777B29" w:rsidRPr="001E6501" w14:paraId="3064B68C" w14:textId="77777777" w:rsidTr="59952373">
        <w:tblPrEx>
          <w:tblW w:w="8427" w:type="dxa"/>
          <w:tblInd w:w="-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 w:firstRow="0" w:lastRow="0" w:firstColumn="0" w:lastColumn="0" w:noHBand="0" w:noVBand="0"/>
          <w:tblPrExChange w:id="268" w:author="WESLEY DOS SANTOS GATINHO" w:date="2025-06-12T22:38:00Z" w16du:dateUtc="2025-06-13T01:38:00Z">
            <w:tblPrEx>
              <w:tblW w:w="8427" w:type="dxa"/>
              <w:tblInd w:w="-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2421"/>
          <w:trPrChange w:id="269" w:author="WESLEY DOS SANTOS GATINHO" w:date="2025-06-12T22:38:00Z" w16du:dateUtc="2025-06-13T01:38:00Z">
            <w:trPr>
              <w:gridBefore w:val="1"/>
              <w:gridAfter w:val="0"/>
              <w:trHeight w:val="240"/>
            </w:trPr>
          </w:trPrChange>
        </w:trPr>
        <w:tc>
          <w:tcPr>
            <w:tcW w:w="8427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tcPrChange w:id="270" w:author="WESLEY DOS SANTOS GATINHO" w:date="2025-06-12T22:38:00Z" w16du:dateUtc="2025-06-13T01:38:00Z">
              <w:tcPr>
                <w:tcW w:w="8427" w:type="dxa"/>
                <w:tcBorders>
                  <w:top w:val="nil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20" w:type="dxa"/>
                  <w:left w:w="20" w:type="dxa"/>
                  <w:bottom w:w="20" w:type="dxa"/>
                  <w:right w:w="20" w:type="dxa"/>
                </w:tcMar>
              </w:tcPr>
            </w:tcPrChange>
          </w:tcPr>
          <w:p w14:paraId="08D6B830" w14:textId="38246940" w:rsidR="00777B29" w:rsidRPr="001E6501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Assinatura:</w:t>
            </w:r>
            <w:ins w:id="271" w:author="WESLEY DOS SANTOS GATINHO" w:date="2025-06-12T22:38:00Z" w16du:dateUtc="2025-06-13T01:38:00Z">
              <w:r w:rsidR="009D411D">
                <w:rPr>
                  <w:rFonts w:ascii="Arial" w:hAnsi="Arial" w:cs="Arial"/>
                </w:rPr>
                <w:t xml:space="preserve"> </w:t>
              </w:r>
            </w:ins>
          </w:p>
        </w:tc>
      </w:tr>
      <w:tr w:rsidR="00777B29" w:rsidRPr="001E6501" w14:paraId="1B9A79E6" w14:textId="77777777" w:rsidTr="59952373">
        <w:trPr>
          <w:trHeight w:val="240"/>
        </w:trPr>
        <w:tc>
          <w:tcPr>
            <w:tcW w:w="8427" w:type="dxa"/>
            <w:gridSpan w:val="2"/>
            <w:tcBorders>
              <w:top w:val="single" w:sz="4" w:space="0" w:color="000000" w:themeColor="text1"/>
            </w:tcBorders>
            <w:shd w:val="clear" w:color="auto" w:fill="BFBFBF" w:themeFill="background1" w:themeFillShade="BF"/>
          </w:tcPr>
          <w:p w14:paraId="22BBD9AD" w14:textId="6B66956F" w:rsidR="00777B29" w:rsidRPr="001E6501" w:rsidRDefault="00777B29" w:rsidP="0042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100" w:hanging="100"/>
              <w:rPr>
                <w:rFonts w:ascii="Arial" w:hAnsi="Arial" w:cs="Arial"/>
                <w:b/>
                <w:bCs/>
                <w:color w:val="000000"/>
              </w:rPr>
            </w:pPr>
            <w:r w:rsidRPr="001E6501">
              <w:rPr>
                <w:rFonts w:ascii="Arial" w:hAnsi="Arial" w:cs="Arial"/>
                <w:b/>
                <w:bCs/>
                <w:color w:val="000000"/>
              </w:rPr>
              <w:t xml:space="preserve">4. Nome: </w:t>
            </w:r>
            <w:ins w:id="272" w:author="WESLEY DOS SANTOS GATINHO" w:date="2025-06-12T22:39:00Z">
              <w:r w:rsidR="009D411D" w:rsidRPr="009D411D">
                <w:rPr>
                  <w:rFonts w:ascii="Arial" w:hAnsi="Arial" w:cs="Arial"/>
                  <w:b/>
                  <w:bCs/>
                  <w:color w:val="000000"/>
                </w:rPr>
                <w:t>Hugo Samuel De Lima Oliveira</w:t>
              </w:r>
            </w:ins>
          </w:p>
        </w:tc>
      </w:tr>
      <w:tr w:rsidR="00777B29" w:rsidRPr="001E6501" w14:paraId="6C727A96" w14:textId="77777777" w:rsidTr="59952373">
        <w:trPr>
          <w:trHeight w:val="240"/>
        </w:trPr>
        <w:tc>
          <w:tcPr>
            <w:tcW w:w="4364" w:type="dxa"/>
            <w:tcBorders>
              <w:top w:val="single" w:sz="4" w:space="0" w:color="000000" w:themeColor="text1"/>
            </w:tcBorders>
            <w:shd w:val="clear" w:color="auto" w:fill="auto"/>
          </w:tcPr>
          <w:p w14:paraId="49B26CAB" w14:textId="77777777" w:rsidR="00777B29" w:rsidRDefault="00777B29" w:rsidP="0042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100" w:hanging="100"/>
              <w:rPr>
                <w:ins w:id="273" w:author="WESLEY DOS SANTOS GATINHO" w:date="2025-06-12T22:38:00Z" w16du:dateUtc="2025-06-13T01:38:00Z"/>
                <w:rFonts w:ascii="Arial" w:hAnsi="Arial" w:cs="Arial"/>
                <w:color w:val="000000"/>
              </w:rPr>
            </w:pPr>
            <w:r w:rsidRPr="001E6501">
              <w:rPr>
                <w:rFonts w:ascii="Arial" w:hAnsi="Arial" w:cs="Arial"/>
                <w:color w:val="000000"/>
              </w:rPr>
              <w:t>Instituição:</w:t>
            </w:r>
          </w:p>
          <w:p w14:paraId="10431AF0" w14:textId="3A6159C8" w:rsidR="009D411D" w:rsidRPr="001E6501" w:rsidRDefault="009D411D" w:rsidP="0042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100" w:hanging="100"/>
              <w:rPr>
                <w:rFonts w:ascii="Arial" w:hAnsi="Arial" w:cs="Arial"/>
                <w:b/>
                <w:bCs/>
                <w:color w:val="000000"/>
              </w:rPr>
            </w:pPr>
            <w:ins w:id="274" w:author="WESLEY DOS SANTOS GATINHO" w:date="2025-06-12T22:38:00Z" w16du:dateUtc="2025-06-13T01:38:00Z">
              <w:r w:rsidRPr="00385719">
                <w:rPr>
                  <w:rFonts w:ascii="Arial" w:hAnsi="Arial" w:cs="Arial"/>
                  <w:b/>
                  <w:bCs/>
                  <w:color w:val="000000"/>
                </w:rPr>
                <w:t>Universidade Federal do Maranhão</w:t>
              </w:r>
            </w:ins>
          </w:p>
        </w:tc>
        <w:tc>
          <w:tcPr>
            <w:tcW w:w="4063" w:type="dxa"/>
            <w:tcBorders>
              <w:top w:val="single" w:sz="4" w:space="0" w:color="000000" w:themeColor="text1"/>
            </w:tcBorders>
            <w:shd w:val="clear" w:color="auto" w:fill="auto"/>
          </w:tcPr>
          <w:p w14:paraId="796D2D5E" w14:textId="0B2D8151" w:rsidR="00777B29" w:rsidRPr="001E6501" w:rsidRDefault="00777B29" w:rsidP="0042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100" w:hanging="100"/>
              <w:rPr>
                <w:rFonts w:ascii="Arial" w:hAnsi="Arial" w:cs="Arial"/>
                <w:b/>
                <w:bCs/>
                <w:color w:val="000000"/>
              </w:rPr>
            </w:pPr>
            <w:r w:rsidRPr="001E6501">
              <w:rPr>
                <w:rFonts w:ascii="Arial" w:hAnsi="Arial" w:cs="Arial"/>
                <w:color w:val="000000"/>
              </w:rPr>
              <w:t>Vínculo:</w:t>
            </w:r>
            <w:ins w:id="275" w:author="WESLEY DOS SANTOS GATINHO" w:date="2025-06-12T22:38:00Z" w16du:dateUtc="2025-06-13T01:38:00Z">
              <w:r w:rsidR="009D411D">
                <w:rPr>
                  <w:rFonts w:ascii="Arial" w:hAnsi="Arial" w:cs="Arial"/>
                  <w:color w:val="000000"/>
                </w:rPr>
                <w:t xml:space="preserve"> </w:t>
              </w:r>
              <w:r w:rsidR="009D411D">
                <w:rPr>
                  <w:rFonts w:ascii="Arial" w:hAnsi="Arial" w:cs="Arial"/>
                  <w:b/>
                  <w:bCs/>
                  <w:color w:val="000000"/>
                </w:rPr>
                <w:t>estudante</w:t>
              </w:r>
            </w:ins>
            <w:del w:id="276" w:author="WESLEY DOS SANTOS GATINHO" w:date="2025-06-12T22:38:00Z" w16du:dateUtc="2025-06-13T01:38:00Z">
              <w:r w:rsidRPr="001E6501" w:rsidDel="009D411D">
                <w:rPr>
                  <w:rFonts w:ascii="Arial" w:hAnsi="Arial" w:cs="Arial"/>
                  <w:color w:val="000000"/>
                </w:rPr>
                <w:delText xml:space="preserve"> </w:delText>
              </w:r>
              <w:r w:rsidRPr="001E6501" w:rsidDel="009D411D">
                <w:rPr>
                  <w:rFonts w:ascii="Arial" w:hAnsi="Arial" w:cs="Arial"/>
                  <w:b/>
                  <w:bCs/>
                  <w:color w:val="7F7F7F" w:themeColor="text1" w:themeTint="80"/>
                </w:rPr>
                <w:delText>(professor, estudante, técnico)</w:delText>
              </w:r>
            </w:del>
          </w:p>
        </w:tc>
      </w:tr>
      <w:tr w:rsidR="00777B29" w:rsidRPr="001E6501" w14:paraId="10A23891" w14:textId="77777777" w:rsidTr="59952373">
        <w:trPr>
          <w:trHeight w:val="240"/>
        </w:trPr>
        <w:tc>
          <w:tcPr>
            <w:tcW w:w="8427" w:type="dxa"/>
            <w:gridSpan w:val="2"/>
            <w:tcBorders>
              <w:top w:val="single" w:sz="4" w:space="0" w:color="000000" w:themeColor="text1"/>
            </w:tcBorders>
            <w:shd w:val="clear" w:color="auto" w:fill="auto"/>
          </w:tcPr>
          <w:p w14:paraId="7ED5CE0A" w14:textId="77777777" w:rsidR="00777B29" w:rsidRPr="001E6501" w:rsidRDefault="00777B29" w:rsidP="0042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0" w:hanging="100"/>
              <w:rPr>
                <w:rFonts w:ascii="Arial" w:hAnsi="Arial" w:cs="Arial"/>
                <w:color w:val="000000"/>
              </w:rPr>
            </w:pPr>
            <w:r w:rsidRPr="001E6501">
              <w:rPr>
                <w:rFonts w:ascii="Arial" w:hAnsi="Arial" w:cs="Arial"/>
                <w:color w:val="000000"/>
              </w:rPr>
              <w:t>Participação na Criação do Programa</w:t>
            </w:r>
          </w:p>
          <w:p w14:paraId="6B4E5815" w14:textId="48816DA8" w:rsidR="00777B29" w:rsidRPr="001E6501" w:rsidDel="009D411D" w:rsidRDefault="009D4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del w:id="277" w:author="WESLEY DOS SANTOS GATINHO" w:date="2025-06-12T22:38:00Z" w16du:dateUtc="2025-06-13T01:38:00Z"/>
                <w:rFonts w:ascii="Arial" w:hAnsi="Arial" w:cs="Arial"/>
                <w:b/>
                <w:bCs/>
                <w:color w:val="7F7F7F" w:themeColor="text1" w:themeTint="80"/>
              </w:rPr>
              <w:pPrChange w:id="278" w:author="WESLEY DOS SANTOS GATINHO" w:date="2025-06-12T22:38:00Z" w16du:dateUtc="2025-06-13T01:38:00Z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"/>
                  <w:ind w:left="100" w:hanging="100"/>
                </w:pPr>
              </w:pPrChange>
            </w:pPr>
            <w:ins w:id="279" w:author="WESLEY DOS SANTOS GATINHO" w:date="2025-06-12T22:38:00Z" w16du:dateUtc="2025-06-13T01:38:00Z">
              <w:r w:rsidRPr="00385719">
                <w:rPr>
                  <w:rFonts w:ascii="Arial" w:hAnsi="Arial" w:cs="Arial"/>
                  <w:b/>
                  <w:bCs/>
                  <w:color w:val="000000"/>
                </w:rPr>
                <w:t>Membro do Grupo 1-FitAI para o Projeto e Desenvolvimento de Software</w:t>
              </w:r>
            </w:ins>
            <w:del w:id="280" w:author="WESLEY DOS SANTOS GATINHO" w:date="2025-06-12T22:38:00Z" w16du:dateUtc="2025-06-13T01:38:00Z">
              <w:r w:rsidR="00777B29" w:rsidRPr="001E6501" w:rsidDel="009D411D">
                <w:rPr>
                  <w:rFonts w:ascii="Arial" w:hAnsi="Arial" w:cs="Arial"/>
                  <w:b/>
                  <w:bCs/>
                  <w:color w:val="7F7F7F" w:themeColor="text1" w:themeTint="80"/>
                </w:rPr>
                <w:delText>Especificar atividades desenvolvidas pelo autor na criação do programa</w:delText>
              </w:r>
            </w:del>
          </w:p>
          <w:p w14:paraId="3796009C" w14:textId="77777777" w:rsidR="00777B29" w:rsidRPr="001E6501" w:rsidRDefault="00777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Arial" w:hAnsi="Arial" w:cs="Arial"/>
                <w:color w:val="000000"/>
              </w:rPr>
              <w:pPrChange w:id="281" w:author="WESLEY DOS SANTOS GATINHO" w:date="2025-06-12T22:38:00Z" w16du:dateUtc="2025-06-13T01:38:00Z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9"/>
                  <w:ind w:left="100" w:hanging="100"/>
                </w:pPr>
              </w:pPrChange>
            </w:pPr>
          </w:p>
        </w:tc>
      </w:tr>
      <w:tr w:rsidR="00777B29" w:rsidRPr="001E6501" w14:paraId="6F4792E2" w14:textId="77777777" w:rsidTr="59952373">
        <w:trPr>
          <w:trHeight w:val="240"/>
        </w:trPr>
        <w:tc>
          <w:tcPr>
            <w:tcW w:w="43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60C8A0" w14:textId="687B7DF0" w:rsidR="00777B29" w:rsidRPr="001E6501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 xml:space="preserve">CPF: </w:t>
            </w:r>
            <w:ins w:id="282" w:author="WESLEY DOS SANTOS GATINHO" w:date="2025-06-12T22:39:00Z">
              <w:r w:rsidR="009D411D" w:rsidRPr="009D411D">
                <w:rPr>
                  <w:rFonts w:ascii="Arial" w:hAnsi="Arial" w:cs="Arial"/>
                  <w:b/>
                  <w:bCs/>
                </w:rPr>
                <w:t>Não especificado</w:t>
              </w:r>
            </w:ins>
          </w:p>
        </w:tc>
        <w:tc>
          <w:tcPr>
            <w:tcW w:w="406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FD7393" w14:textId="78EF336E" w:rsidR="00777B29" w:rsidRPr="009D411D" w:rsidRDefault="00777B29" w:rsidP="00427A68">
            <w:pPr>
              <w:spacing w:line="276" w:lineRule="auto"/>
              <w:ind w:left="100"/>
              <w:rPr>
                <w:rFonts w:ascii="Arial" w:hAnsi="Arial" w:cs="Arial"/>
                <w:b/>
                <w:bCs/>
                <w:rPrChange w:id="283" w:author="WESLEY DOS SANTOS GATINHO" w:date="2025-06-12T22:39:00Z" w16du:dateUtc="2025-06-13T01:39:00Z">
                  <w:rPr>
                    <w:rFonts w:ascii="Arial" w:hAnsi="Arial" w:cs="Arial"/>
                  </w:rPr>
                </w:rPrChange>
              </w:rPr>
            </w:pPr>
            <w:r w:rsidRPr="001E6501">
              <w:rPr>
                <w:rFonts w:ascii="Arial" w:hAnsi="Arial" w:cs="Arial"/>
              </w:rPr>
              <w:t xml:space="preserve">Nacionalidade: </w:t>
            </w:r>
            <w:ins w:id="284" w:author="WESLEY DOS SANTOS GATINHO" w:date="2025-06-12T22:39:00Z" w16du:dateUtc="2025-06-13T01:39:00Z">
              <w:r w:rsidR="009D411D">
                <w:rPr>
                  <w:rFonts w:ascii="Arial" w:hAnsi="Arial" w:cs="Arial"/>
                  <w:b/>
                  <w:bCs/>
                </w:rPr>
                <w:t>Brasileiro</w:t>
              </w:r>
            </w:ins>
          </w:p>
        </w:tc>
      </w:tr>
      <w:tr w:rsidR="00777B29" w:rsidRPr="001E6501" w14:paraId="652B8AE4" w14:textId="77777777" w:rsidTr="59952373">
        <w:trPr>
          <w:trHeight w:val="420"/>
        </w:trPr>
        <w:tc>
          <w:tcPr>
            <w:tcW w:w="8427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DAE90E" w14:textId="77777777" w:rsidR="00777B29" w:rsidDel="009D411D" w:rsidRDefault="00777B29" w:rsidP="009D411D">
            <w:pPr>
              <w:rPr>
                <w:del w:id="285" w:author="WESLEY DOS SANTOS GATINHO" w:date="2025-06-12T22:39:00Z" w16du:dateUtc="2025-06-13T01:39:00Z"/>
                <w:rFonts w:ascii="Arial" w:hAnsi="Arial" w:cs="Arial"/>
                <w:color w:val="7F7F7F" w:themeColor="text1" w:themeTint="80"/>
              </w:rPr>
            </w:pPr>
            <w:r w:rsidRPr="001E6501">
              <w:rPr>
                <w:rFonts w:ascii="Arial" w:hAnsi="Arial" w:cs="Arial"/>
              </w:rPr>
              <w:t xml:space="preserve">Qualificação Física: </w:t>
            </w:r>
          </w:p>
          <w:p w14:paraId="6A1E51A7" w14:textId="77777777" w:rsidR="009D411D" w:rsidRDefault="009D411D" w:rsidP="00427A68">
            <w:pPr>
              <w:rPr>
                <w:ins w:id="286" w:author="WESLEY DOS SANTOS GATINHO" w:date="2025-06-12T22:39:00Z" w16du:dateUtc="2025-06-13T01:39:00Z"/>
                <w:rFonts w:ascii="Arial" w:hAnsi="Arial" w:cs="Arial"/>
                <w:color w:val="7F7F7F" w:themeColor="text1" w:themeTint="80"/>
              </w:rPr>
            </w:pPr>
          </w:p>
          <w:p w14:paraId="142B88CB" w14:textId="5997E76B" w:rsidR="00777B29" w:rsidRPr="001E6501" w:rsidRDefault="009D411D">
            <w:pPr>
              <w:rPr>
                <w:rFonts w:ascii="Arial" w:hAnsi="Arial" w:cs="Arial"/>
              </w:rPr>
              <w:pPrChange w:id="287" w:author="WESLEY DOS SANTOS GATINHO" w:date="2025-06-12T22:39:00Z" w16du:dateUtc="2025-06-13T01:39:00Z">
                <w:pPr>
                  <w:spacing w:line="276" w:lineRule="auto"/>
                  <w:ind w:left="100"/>
                </w:pPr>
              </w:pPrChange>
            </w:pPr>
            <w:ins w:id="288" w:author="WESLEY DOS SANTOS GATINHO" w:date="2025-06-12T22:39:00Z" w16du:dateUtc="2025-06-13T01:39:00Z">
              <w:r w:rsidRPr="00385719">
                <w:rPr>
                  <w:rFonts w:ascii="Arial" w:hAnsi="Arial" w:cs="Arial"/>
                  <w:b/>
                  <w:bCs/>
                </w:rPr>
                <w:t>Estudante de graduação (Bacharelado Interdisciplinar em Ciência e Tecnologia)</w:t>
              </w:r>
            </w:ins>
            <w:del w:id="289" w:author="WESLEY DOS SANTOS GATINHO" w:date="2025-06-12T22:39:00Z" w16du:dateUtc="2025-06-13T01:39:00Z">
              <w:r w:rsidR="00777B29" w:rsidRPr="001E6501" w:rsidDel="009D411D">
                <w:rPr>
                  <w:rFonts w:ascii="Arial" w:hAnsi="Arial" w:cs="Arial"/>
                  <w:color w:val="7F7F7F" w:themeColor="text1" w:themeTint="80"/>
                </w:rPr>
                <w:delText>(Ex: professor do ensino superior, estudante de graduação, analista de sistemas, engenheiro)</w:delText>
              </w:r>
            </w:del>
          </w:p>
        </w:tc>
      </w:tr>
      <w:tr w:rsidR="00777B29" w:rsidRPr="001E6501" w14:paraId="03D81246" w14:textId="77777777" w:rsidTr="59952373">
        <w:trPr>
          <w:trHeight w:val="200"/>
        </w:trPr>
        <w:tc>
          <w:tcPr>
            <w:tcW w:w="8427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7C410B" w14:textId="7FCB9E8E" w:rsidR="00777B29" w:rsidRPr="001E6501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Endereço:</w:t>
            </w:r>
            <w:ins w:id="290" w:author="WESLEY DOS SANTOS GATINHO" w:date="2025-06-12T22:39:00Z" w16du:dateUtc="2025-06-13T01:39:00Z">
              <w:r w:rsidR="009D411D">
                <w:rPr>
                  <w:rFonts w:ascii="Arial" w:hAnsi="Arial" w:cs="Arial"/>
                </w:rPr>
                <w:t xml:space="preserve"> </w:t>
              </w:r>
            </w:ins>
            <w:ins w:id="291" w:author="WESLEY DOS SANTOS GATINHO" w:date="2025-06-12T22:39:00Z">
              <w:r w:rsidR="009D411D" w:rsidRPr="009D411D">
                <w:rPr>
                  <w:rFonts w:ascii="Arial" w:hAnsi="Arial" w:cs="Arial"/>
                  <w:b/>
                  <w:bCs/>
                </w:rPr>
                <w:t>Não especificado</w:t>
              </w:r>
            </w:ins>
          </w:p>
        </w:tc>
      </w:tr>
      <w:tr w:rsidR="00777B29" w:rsidRPr="001E6501" w14:paraId="3B46CF31" w14:textId="77777777" w:rsidTr="59952373">
        <w:trPr>
          <w:trHeight w:val="240"/>
        </w:trPr>
        <w:tc>
          <w:tcPr>
            <w:tcW w:w="436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341C1A7" w14:textId="1DFF9A4D" w:rsidR="00777B29" w:rsidRPr="001E6501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 xml:space="preserve">Cidade: </w:t>
            </w:r>
            <w:ins w:id="292" w:author="WESLEY DOS SANTOS GATINHO" w:date="2025-06-12T22:40:00Z" w16du:dateUtc="2025-06-13T01:40:00Z">
              <w:r w:rsidR="009D411D" w:rsidRPr="009D411D">
                <w:rPr>
                  <w:rFonts w:ascii="Arial" w:hAnsi="Arial" w:cs="Arial"/>
                  <w:b/>
                  <w:bCs/>
                  <w:rPrChange w:id="293" w:author="WESLEY DOS SANTOS GATINHO" w:date="2025-06-12T22:40:00Z" w16du:dateUtc="2025-06-13T01:40:00Z">
                    <w:rPr>
                      <w:rFonts w:ascii="Arial" w:hAnsi="Arial" w:cs="Arial"/>
                    </w:rPr>
                  </w:rPrChange>
                </w:rPr>
                <w:t>São Luís</w:t>
              </w:r>
            </w:ins>
          </w:p>
        </w:tc>
        <w:tc>
          <w:tcPr>
            <w:tcW w:w="406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CAEDC50" w14:textId="3E825DC5" w:rsidR="00777B29" w:rsidRPr="001E6501" w:rsidRDefault="00777B29" w:rsidP="00427A68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 xml:space="preserve">Estado: </w:t>
            </w:r>
            <w:ins w:id="294" w:author="WESLEY DOS SANTOS GATINHO" w:date="2025-06-12T22:40:00Z" w16du:dateUtc="2025-06-13T01:40:00Z">
              <w:r w:rsidR="009D411D" w:rsidRPr="009D411D">
                <w:rPr>
                  <w:rFonts w:ascii="Arial" w:hAnsi="Arial" w:cs="Arial"/>
                  <w:b/>
                  <w:bCs/>
                  <w:rPrChange w:id="295" w:author="WESLEY DOS SANTOS GATINHO" w:date="2025-06-12T22:40:00Z" w16du:dateUtc="2025-06-13T01:40:00Z">
                    <w:rPr>
                      <w:rFonts w:ascii="Arial" w:hAnsi="Arial" w:cs="Arial"/>
                    </w:rPr>
                  </w:rPrChange>
                </w:rPr>
                <w:t>Maranhão</w:t>
              </w:r>
            </w:ins>
          </w:p>
        </w:tc>
      </w:tr>
      <w:tr w:rsidR="00777B29" w:rsidRPr="001E6501" w14:paraId="5C1BE35D" w14:textId="77777777" w:rsidTr="59952373">
        <w:trPr>
          <w:trHeight w:val="240"/>
        </w:trPr>
        <w:tc>
          <w:tcPr>
            <w:tcW w:w="436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875462" w14:textId="52AB7F1E" w:rsidR="00777B29" w:rsidRPr="001E6501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CEP:</w:t>
            </w:r>
            <w:ins w:id="296" w:author="WESLEY DOS SANTOS GATINHO" w:date="2025-06-12T22:41:00Z" w16du:dateUtc="2025-06-13T01:41:00Z">
              <w:r w:rsidR="009D411D">
                <w:rPr>
                  <w:rFonts w:ascii="Arial" w:hAnsi="Arial" w:cs="Arial"/>
                </w:rPr>
                <w:t xml:space="preserve"> </w:t>
              </w:r>
            </w:ins>
            <w:ins w:id="297" w:author="WESLEY DOS SANTOS GATINHO" w:date="2025-06-12T22:41:00Z">
              <w:r w:rsidR="009D411D" w:rsidRPr="009D411D">
                <w:rPr>
                  <w:rFonts w:ascii="Arial" w:hAnsi="Arial" w:cs="Arial"/>
                  <w:b/>
                  <w:bCs/>
                </w:rPr>
                <w:t>Não especificado</w:t>
              </w:r>
            </w:ins>
          </w:p>
        </w:tc>
        <w:tc>
          <w:tcPr>
            <w:tcW w:w="406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BCF551" w14:textId="25E5E64C" w:rsidR="00777B29" w:rsidRPr="009D411D" w:rsidRDefault="00777B29" w:rsidP="00427A68">
            <w:pPr>
              <w:spacing w:line="276" w:lineRule="auto"/>
              <w:ind w:left="100"/>
              <w:rPr>
                <w:rFonts w:ascii="Arial" w:hAnsi="Arial" w:cs="Arial"/>
                <w:b/>
                <w:bCs/>
                <w:rPrChange w:id="298" w:author="WESLEY DOS SANTOS GATINHO" w:date="2025-06-12T22:41:00Z" w16du:dateUtc="2025-06-13T01:41:00Z">
                  <w:rPr>
                    <w:rFonts w:ascii="Arial" w:hAnsi="Arial" w:cs="Arial"/>
                  </w:rPr>
                </w:rPrChange>
              </w:rPr>
            </w:pPr>
            <w:r w:rsidRPr="001E6501">
              <w:rPr>
                <w:rFonts w:ascii="Arial" w:hAnsi="Arial" w:cs="Arial"/>
              </w:rPr>
              <w:t>País:</w:t>
            </w:r>
            <w:ins w:id="299" w:author="WESLEY DOS SANTOS GATINHO" w:date="2025-06-12T22:41:00Z" w16du:dateUtc="2025-06-13T01:41:00Z">
              <w:r w:rsidR="009D411D">
                <w:rPr>
                  <w:rFonts w:ascii="Arial" w:hAnsi="Arial" w:cs="Arial"/>
                </w:rPr>
                <w:t xml:space="preserve"> </w:t>
              </w:r>
              <w:r w:rsidR="009D411D">
                <w:rPr>
                  <w:rFonts w:ascii="Arial" w:hAnsi="Arial" w:cs="Arial"/>
                  <w:b/>
                  <w:bCs/>
                </w:rPr>
                <w:t>Brasil</w:t>
              </w:r>
            </w:ins>
          </w:p>
        </w:tc>
      </w:tr>
      <w:tr w:rsidR="00777B29" w:rsidRPr="001E6501" w14:paraId="2365DA23" w14:textId="77777777" w:rsidTr="59952373">
        <w:trPr>
          <w:trHeight w:val="240"/>
        </w:trPr>
        <w:tc>
          <w:tcPr>
            <w:tcW w:w="436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4EE56CE" w14:textId="520CB9C6" w:rsidR="00777B29" w:rsidRPr="001E6501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Telefone:</w:t>
            </w:r>
            <w:ins w:id="300" w:author="WESLEY DOS SANTOS GATINHO" w:date="2025-06-12T22:41:00Z" w16du:dateUtc="2025-06-13T01:41:00Z">
              <w:r w:rsidR="009D411D">
                <w:rPr>
                  <w:rFonts w:ascii="Arial" w:hAnsi="Arial" w:cs="Arial"/>
                </w:rPr>
                <w:t xml:space="preserve"> </w:t>
              </w:r>
            </w:ins>
            <w:ins w:id="301" w:author="WESLEY DOS SANTOS GATINHO" w:date="2025-06-12T22:41:00Z">
              <w:r w:rsidR="009D411D" w:rsidRPr="009D411D">
                <w:rPr>
                  <w:rFonts w:ascii="Arial" w:hAnsi="Arial" w:cs="Arial"/>
                  <w:b/>
                  <w:bCs/>
                </w:rPr>
                <w:t>Não especificado</w:t>
              </w:r>
            </w:ins>
          </w:p>
        </w:tc>
        <w:tc>
          <w:tcPr>
            <w:tcW w:w="406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84E584" w14:textId="59742CCC" w:rsidR="00777B29" w:rsidRPr="001E6501" w:rsidRDefault="00777B29" w:rsidP="00427A68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Fax:</w:t>
            </w:r>
            <w:ins w:id="302" w:author="WESLEY DOS SANTOS GATINHO" w:date="2025-06-12T22:41:00Z" w16du:dateUtc="2025-06-13T01:41:00Z">
              <w:r w:rsidR="009D411D">
                <w:rPr>
                  <w:rFonts w:ascii="Arial" w:hAnsi="Arial" w:cs="Arial"/>
                </w:rPr>
                <w:t xml:space="preserve"> </w:t>
              </w:r>
            </w:ins>
            <w:ins w:id="303" w:author="WESLEY DOS SANTOS GATINHO" w:date="2025-06-12T22:41:00Z">
              <w:r w:rsidR="009D411D" w:rsidRPr="009D411D">
                <w:rPr>
                  <w:rFonts w:ascii="Arial" w:hAnsi="Arial" w:cs="Arial"/>
                  <w:b/>
                  <w:bCs/>
                </w:rPr>
                <w:t>Não especificado</w:t>
              </w:r>
            </w:ins>
          </w:p>
        </w:tc>
      </w:tr>
      <w:tr w:rsidR="00777B29" w:rsidRPr="001E6501" w14:paraId="40D0768C" w14:textId="77777777" w:rsidTr="59952373">
        <w:trPr>
          <w:trHeight w:val="240"/>
        </w:trPr>
        <w:tc>
          <w:tcPr>
            <w:tcW w:w="8427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6E3ABF" w14:textId="7370C03E" w:rsidR="00777B29" w:rsidRPr="001E6501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 xml:space="preserve">E-mail: </w:t>
            </w:r>
            <w:ins w:id="304" w:author="WESLEY DOS SANTOS GATINHO" w:date="2025-06-12T22:41:00Z">
              <w:r w:rsidR="009D411D" w:rsidRPr="009D411D">
                <w:rPr>
                  <w:rFonts w:ascii="Arial" w:hAnsi="Arial" w:cs="Arial"/>
                  <w:b/>
                  <w:bCs/>
                  <w:rPrChange w:id="305" w:author="WESLEY DOS SANTOS GATINHO" w:date="2025-06-12T22:41:00Z" w16du:dateUtc="2025-06-13T01:41:00Z">
                    <w:rPr>
                      <w:rFonts w:ascii="Arial" w:hAnsi="Arial" w:cs="Arial"/>
                    </w:rPr>
                  </w:rPrChange>
                </w:rPr>
                <w:t>hugo.samuel@discente.ufma.br</w:t>
              </w:r>
            </w:ins>
          </w:p>
        </w:tc>
      </w:tr>
      <w:tr w:rsidR="00777B29" w:rsidRPr="001E6501" w14:paraId="4EB78597" w14:textId="77777777" w:rsidTr="59952373">
        <w:tblPrEx>
          <w:tblW w:w="8427" w:type="dxa"/>
          <w:tblInd w:w="-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 w:firstRow="0" w:lastRow="0" w:firstColumn="0" w:lastColumn="0" w:noHBand="0" w:noVBand="0"/>
          <w:tblPrExChange w:id="306" w:author="WESLEY DOS SANTOS GATINHO" w:date="2025-06-12T22:41:00Z" w16du:dateUtc="2025-06-13T01:41:00Z">
            <w:tblPrEx>
              <w:tblW w:w="8427" w:type="dxa"/>
              <w:tblInd w:w="-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2572"/>
          <w:trPrChange w:id="307" w:author="WESLEY DOS SANTOS GATINHO" w:date="2025-06-12T22:41:00Z" w16du:dateUtc="2025-06-13T01:41:00Z">
            <w:trPr>
              <w:gridBefore w:val="1"/>
              <w:gridAfter w:val="0"/>
              <w:trHeight w:val="240"/>
            </w:trPr>
          </w:trPrChange>
        </w:trPr>
        <w:tc>
          <w:tcPr>
            <w:tcW w:w="8427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tcPrChange w:id="308" w:author="WESLEY DOS SANTOS GATINHO" w:date="2025-06-12T22:41:00Z" w16du:dateUtc="2025-06-13T01:41:00Z">
              <w:tcPr>
                <w:tcW w:w="8427" w:type="dxa"/>
                <w:tcBorders>
                  <w:top w:val="nil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20" w:type="dxa"/>
                  <w:left w:w="20" w:type="dxa"/>
                  <w:bottom w:w="20" w:type="dxa"/>
                  <w:right w:w="20" w:type="dxa"/>
                </w:tcMar>
              </w:tcPr>
            </w:tcPrChange>
          </w:tcPr>
          <w:p w14:paraId="1860A570" w14:textId="77777777" w:rsidR="00777B29" w:rsidRPr="001E6501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Assinatura:</w:t>
            </w:r>
          </w:p>
        </w:tc>
      </w:tr>
      <w:tr w:rsidR="00777B29" w:rsidRPr="001E6501" w14:paraId="41721D35" w14:textId="77777777" w:rsidTr="59952373">
        <w:trPr>
          <w:trHeight w:val="240"/>
        </w:trPr>
        <w:tc>
          <w:tcPr>
            <w:tcW w:w="8427" w:type="dxa"/>
            <w:gridSpan w:val="2"/>
            <w:shd w:val="clear" w:color="auto" w:fill="BFBFBF" w:themeFill="background1" w:themeFillShade="BF"/>
          </w:tcPr>
          <w:p w14:paraId="718CCBC4" w14:textId="2CD296C9" w:rsidR="00777B29" w:rsidRPr="001E6501" w:rsidRDefault="00777B29" w:rsidP="0042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0" w:hanging="100"/>
              <w:rPr>
                <w:rFonts w:ascii="Arial" w:hAnsi="Arial" w:cs="Arial"/>
                <w:b/>
                <w:bCs/>
                <w:color w:val="000000"/>
              </w:rPr>
            </w:pPr>
            <w:r w:rsidRPr="001E6501">
              <w:rPr>
                <w:rFonts w:ascii="Arial" w:hAnsi="Arial" w:cs="Arial"/>
                <w:b/>
                <w:bCs/>
                <w:color w:val="000000"/>
              </w:rPr>
              <w:t xml:space="preserve">5. Nome: </w:t>
            </w:r>
            <w:ins w:id="309" w:author="WESLEY DOS SANTOS GATINHO" w:date="2025-06-12T22:41:00Z">
              <w:r w:rsidR="009D411D" w:rsidRPr="009D411D">
                <w:rPr>
                  <w:rFonts w:ascii="Arial" w:hAnsi="Arial" w:cs="Arial"/>
                  <w:b/>
                  <w:bCs/>
                  <w:color w:val="000000"/>
                </w:rPr>
                <w:t>Leonardo Sampaio Serra </w:t>
              </w:r>
            </w:ins>
          </w:p>
        </w:tc>
      </w:tr>
      <w:tr w:rsidR="00777B29" w:rsidRPr="001E6501" w14:paraId="6E627A46" w14:textId="77777777" w:rsidTr="59952373">
        <w:trPr>
          <w:trHeight w:val="240"/>
        </w:trPr>
        <w:tc>
          <w:tcPr>
            <w:tcW w:w="4364" w:type="dxa"/>
            <w:shd w:val="clear" w:color="auto" w:fill="auto"/>
          </w:tcPr>
          <w:p w14:paraId="560F1E9D" w14:textId="77777777" w:rsidR="00777B29" w:rsidRDefault="00777B29" w:rsidP="0042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0" w:hanging="100"/>
              <w:rPr>
                <w:ins w:id="310" w:author="WESLEY DOS SANTOS GATINHO" w:date="2025-06-12T22:42:00Z" w16du:dateUtc="2025-06-13T01:42:00Z"/>
                <w:rFonts w:ascii="Arial" w:hAnsi="Arial" w:cs="Arial"/>
                <w:color w:val="000000"/>
              </w:rPr>
            </w:pPr>
            <w:r w:rsidRPr="001E6501">
              <w:rPr>
                <w:rFonts w:ascii="Arial" w:hAnsi="Arial" w:cs="Arial"/>
                <w:color w:val="000000"/>
              </w:rPr>
              <w:t>Instituição:</w:t>
            </w:r>
          </w:p>
          <w:p w14:paraId="51D74F99" w14:textId="3164CA87" w:rsidR="009D411D" w:rsidRPr="001E6501" w:rsidRDefault="009D411D" w:rsidP="0042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0" w:hanging="100"/>
              <w:rPr>
                <w:rFonts w:ascii="Arial" w:hAnsi="Arial" w:cs="Arial"/>
                <w:b/>
                <w:bCs/>
                <w:color w:val="000000"/>
              </w:rPr>
            </w:pPr>
            <w:ins w:id="311" w:author="WESLEY DOS SANTOS GATINHO" w:date="2025-06-12T22:42:00Z">
              <w:r w:rsidRPr="009D411D">
                <w:rPr>
                  <w:rFonts w:ascii="Arial" w:hAnsi="Arial" w:cs="Arial"/>
                  <w:b/>
                  <w:bCs/>
                  <w:color w:val="000000"/>
                </w:rPr>
                <w:t>Universidade Federal do Maranhão</w:t>
              </w:r>
            </w:ins>
          </w:p>
        </w:tc>
        <w:tc>
          <w:tcPr>
            <w:tcW w:w="4063" w:type="dxa"/>
            <w:shd w:val="clear" w:color="auto" w:fill="auto"/>
          </w:tcPr>
          <w:p w14:paraId="4C157626" w14:textId="417F11C9" w:rsidR="00777B29" w:rsidRPr="001E6501" w:rsidRDefault="00777B29" w:rsidP="0042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0" w:hanging="100"/>
              <w:rPr>
                <w:rFonts w:ascii="Arial" w:hAnsi="Arial" w:cs="Arial"/>
                <w:b/>
                <w:bCs/>
                <w:color w:val="000000"/>
              </w:rPr>
            </w:pPr>
            <w:r w:rsidRPr="001E6501">
              <w:rPr>
                <w:rFonts w:ascii="Arial" w:hAnsi="Arial" w:cs="Arial"/>
                <w:color w:val="000000"/>
              </w:rPr>
              <w:t>Vínculo</w:t>
            </w:r>
            <w:ins w:id="312" w:author="WESLEY DOS SANTOS GATINHO" w:date="2025-06-12T22:42:00Z" w16du:dateUtc="2025-06-13T01:42:00Z">
              <w:r w:rsidR="009D411D">
                <w:rPr>
                  <w:rFonts w:ascii="Arial" w:hAnsi="Arial" w:cs="Arial"/>
                  <w:color w:val="000000"/>
                </w:rPr>
                <w:t xml:space="preserve">: </w:t>
              </w:r>
              <w:r w:rsidR="009D411D">
                <w:rPr>
                  <w:rFonts w:ascii="Arial" w:hAnsi="Arial" w:cs="Arial"/>
                  <w:b/>
                  <w:bCs/>
                  <w:color w:val="000000"/>
                </w:rPr>
                <w:t>estudante</w:t>
              </w:r>
            </w:ins>
            <w:del w:id="313" w:author="WESLEY DOS SANTOS GATINHO" w:date="2025-06-12T22:42:00Z" w16du:dateUtc="2025-06-13T01:42:00Z">
              <w:r w:rsidRPr="001E6501" w:rsidDel="009D411D">
                <w:rPr>
                  <w:rFonts w:ascii="Arial" w:hAnsi="Arial" w:cs="Arial"/>
                  <w:color w:val="000000"/>
                </w:rPr>
                <w:delText xml:space="preserve">: </w:delText>
              </w:r>
              <w:r w:rsidRPr="001E6501" w:rsidDel="009D411D">
                <w:rPr>
                  <w:rFonts w:ascii="Arial" w:hAnsi="Arial" w:cs="Arial"/>
                  <w:b/>
                  <w:bCs/>
                  <w:color w:val="7F7F7F" w:themeColor="text1" w:themeTint="80"/>
                </w:rPr>
                <w:delText>(professor, estudante, técnico)</w:delText>
              </w:r>
            </w:del>
          </w:p>
        </w:tc>
      </w:tr>
      <w:tr w:rsidR="00777B29" w:rsidRPr="001E6501" w14:paraId="15C8B553" w14:textId="77777777" w:rsidTr="59952373">
        <w:trPr>
          <w:trHeight w:val="240"/>
        </w:trPr>
        <w:tc>
          <w:tcPr>
            <w:tcW w:w="8427" w:type="dxa"/>
            <w:gridSpan w:val="2"/>
            <w:shd w:val="clear" w:color="auto" w:fill="auto"/>
          </w:tcPr>
          <w:p w14:paraId="52F9D3E7" w14:textId="77777777" w:rsidR="00777B29" w:rsidRPr="001E6501" w:rsidRDefault="00777B29" w:rsidP="0042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0" w:hanging="100"/>
              <w:rPr>
                <w:rFonts w:ascii="Arial" w:hAnsi="Arial" w:cs="Arial"/>
                <w:color w:val="000000"/>
              </w:rPr>
            </w:pPr>
            <w:r w:rsidRPr="001E6501">
              <w:rPr>
                <w:rFonts w:ascii="Arial" w:hAnsi="Arial" w:cs="Arial"/>
                <w:color w:val="000000"/>
              </w:rPr>
              <w:t>Participação na Criação do Programa:</w:t>
            </w:r>
          </w:p>
          <w:p w14:paraId="55432427" w14:textId="2C63093B" w:rsidR="00777B29" w:rsidRPr="001E6501" w:rsidDel="009D411D" w:rsidRDefault="009D411D" w:rsidP="0042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0" w:hanging="100"/>
              <w:rPr>
                <w:del w:id="314" w:author="WESLEY DOS SANTOS GATINHO" w:date="2025-06-12T22:42:00Z" w16du:dateUtc="2025-06-13T01:42:00Z"/>
                <w:rFonts w:ascii="Arial" w:hAnsi="Arial" w:cs="Arial"/>
                <w:b/>
                <w:bCs/>
                <w:color w:val="7F7F7F" w:themeColor="text1" w:themeTint="80"/>
              </w:rPr>
            </w:pPr>
            <w:ins w:id="315" w:author="WESLEY DOS SANTOS GATINHO" w:date="2025-06-12T22:42:00Z" w16du:dateUtc="2025-06-13T01:42:00Z">
              <w:r w:rsidRPr="00385719">
                <w:rPr>
                  <w:rFonts w:ascii="Arial" w:hAnsi="Arial" w:cs="Arial"/>
                  <w:b/>
                  <w:bCs/>
                  <w:color w:val="000000"/>
                </w:rPr>
                <w:t>Membro do Grupo 1-FitAI para o Projeto e Desenvolvimento de Software</w:t>
              </w:r>
            </w:ins>
            <w:del w:id="316" w:author="WESLEY DOS SANTOS GATINHO" w:date="2025-06-12T22:42:00Z" w16du:dateUtc="2025-06-13T01:42:00Z">
              <w:r w:rsidR="00777B29" w:rsidRPr="001E6501" w:rsidDel="009D411D">
                <w:rPr>
                  <w:rFonts w:ascii="Arial" w:hAnsi="Arial" w:cs="Arial"/>
                  <w:b/>
                  <w:bCs/>
                  <w:color w:val="7F7F7F" w:themeColor="text1" w:themeTint="80"/>
                </w:rPr>
                <w:delText>Especificar atividades desenvolvidas pelo autor na criação do programa</w:delText>
              </w:r>
            </w:del>
          </w:p>
          <w:p w14:paraId="0BCEC0D7" w14:textId="77777777" w:rsidR="00777B29" w:rsidRPr="001E6501" w:rsidRDefault="00777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0" w:hanging="100"/>
              <w:rPr>
                <w:rFonts w:ascii="Arial" w:hAnsi="Arial" w:cs="Arial"/>
                <w:color w:val="000000"/>
              </w:rPr>
              <w:pPrChange w:id="317" w:author="WESLEY DOS SANTOS GATINHO" w:date="2025-06-12T22:42:00Z" w16du:dateUtc="2025-06-13T01:42:00Z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6"/>
                  <w:ind w:left="100" w:hanging="100"/>
                </w:pPr>
              </w:pPrChange>
            </w:pPr>
          </w:p>
        </w:tc>
      </w:tr>
      <w:tr w:rsidR="00777B29" w:rsidRPr="001E6501" w14:paraId="1DB4B7DF" w14:textId="77777777" w:rsidTr="59952373">
        <w:trPr>
          <w:trHeight w:val="240"/>
        </w:trPr>
        <w:tc>
          <w:tcPr>
            <w:tcW w:w="43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E0F3FD" w14:textId="6F233C79" w:rsidR="00777B29" w:rsidRPr="001E6501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 xml:space="preserve">CPF: </w:t>
            </w:r>
            <w:ins w:id="318" w:author="WESLEY DOS SANTOS GATINHO" w:date="2025-06-12T22:42:00Z">
              <w:r w:rsidR="009D411D" w:rsidRPr="009D411D">
                <w:rPr>
                  <w:rFonts w:ascii="Arial" w:hAnsi="Arial" w:cs="Arial"/>
                  <w:b/>
                  <w:bCs/>
                </w:rPr>
                <w:t>Não especificado</w:t>
              </w:r>
            </w:ins>
          </w:p>
        </w:tc>
        <w:tc>
          <w:tcPr>
            <w:tcW w:w="406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FD0BA7" w14:textId="22C36E03" w:rsidR="00777B29" w:rsidRPr="009D411D" w:rsidRDefault="00777B29" w:rsidP="00427A68">
            <w:pPr>
              <w:spacing w:line="276" w:lineRule="auto"/>
              <w:ind w:left="100"/>
              <w:rPr>
                <w:rFonts w:ascii="Arial" w:hAnsi="Arial" w:cs="Arial"/>
                <w:b/>
                <w:bCs/>
                <w:rPrChange w:id="319" w:author="WESLEY DOS SANTOS GATINHO" w:date="2025-06-12T22:42:00Z" w16du:dateUtc="2025-06-13T01:42:00Z">
                  <w:rPr>
                    <w:rFonts w:ascii="Arial" w:hAnsi="Arial" w:cs="Arial"/>
                  </w:rPr>
                </w:rPrChange>
              </w:rPr>
            </w:pPr>
            <w:r w:rsidRPr="001E6501">
              <w:rPr>
                <w:rFonts w:ascii="Arial" w:hAnsi="Arial" w:cs="Arial"/>
              </w:rPr>
              <w:t>Nacionalidade:</w:t>
            </w:r>
            <w:ins w:id="320" w:author="WESLEY DOS SANTOS GATINHO" w:date="2025-06-12T22:42:00Z" w16du:dateUtc="2025-06-13T01:42:00Z">
              <w:r w:rsidR="009D411D">
                <w:rPr>
                  <w:rFonts w:ascii="Arial" w:hAnsi="Arial" w:cs="Arial"/>
                </w:rPr>
                <w:t xml:space="preserve"> </w:t>
              </w:r>
              <w:r w:rsidR="009D411D">
                <w:rPr>
                  <w:rFonts w:ascii="Arial" w:hAnsi="Arial" w:cs="Arial"/>
                  <w:b/>
                  <w:bCs/>
                </w:rPr>
                <w:t>Brasileiro</w:t>
              </w:r>
            </w:ins>
          </w:p>
        </w:tc>
      </w:tr>
      <w:tr w:rsidR="00777B29" w:rsidRPr="001E6501" w14:paraId="38C76DE0" w14:textId="77777777" w:rsidTr="59952373">
        <w:trPr>
          <w:trHeight w:val="420"/>
        </w:trPr>
        <w:tc>
          <w:tcPr>
            <w:tcW w:w="8427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8FEB450" w14:textId="77777777" w:rsidR="00777B29" w:rsidRPr="001E6501" w:rsidRDefault="00777B29" w:rsidP="00427A68">
            <w:pPr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 xml:space="preserve">Qualificação Física: </w:t>
            </w:r>
          </w:p>
          <w:p w14:paraId="1E5833C9" w14:textId="711ADB0B" w:rsidR="00777B29" w:rsidRPr="001E6501" w:rsidRDefault="009D411D" w:rsidP="00427A68">
            <w:pPr>
              <w:spacing w:line="276" w:lineRule="auto"/>
              <w:ind w:left="100"/>
              <w:rPr>
                <w:rFonts w:ascii="Arial" w:hAnsi="Arial" w:cs="Arial"/>
              </w:rPr>
            </w:pPr>
            <w:ins w:id="321" w:author="WESLEY DOS SANTOS GATINHO" w:date="2025-06-12T22:42:00Z" w16du:dateUtc="2025-06-13T01:42:00Z">
              <w:r w:rsidRPr="00385719">
                <w:rPr>
                  <w:rFonts w:ascii="Arial" w:hAnsi="Arial" w:cs="Arial"/>
                  <w:b/>
                  <w:bCs/>
                </w:rPr>
                <w:t>Estudante de graduação (Bacharelado Interdisciplinar em Ciência e Tecnologia)</w:t>
              </w:r>
            </w:ins>
            <w:del w:id="322" w:author="WESLEY DOS SANTOS GATINHO" w:date="2025-06-12T22:42:00Z" w16du:dateUtc="2025-06-13T01:42:00Z">
              <w:r w:rsidR="00777B29" w:rsidRPr="001E6501" w:rsidDel="009D411D">
                <w:rPr>
                  <w:rFonts w:ascii="Arial" w:hAnsi="Arial" w:cs="Arial"/>
                  <w:color w:val="7F7F7F" w:themeColor="text1" w:themeTint="80"/>
                </w:rPr>
                <w:delText>(Ex: professor do ensino superior, estudante de graduação, analista de sistemas, engenheiro)</w:delText>
              </w:r>
            </w:del>
          </w:p>
        </w:tc>
      </w:tr>
      <w:tr w:rsidR="00777B29" w:rsidRPr="001E6501" w14:paraId="02FE16DA" w14:textId="77777777" w:rsidTr="59952373">
        <w:trPr>
          <w:trHeight w:val="540"/>
        </w:trPr>
        <w:tc>
          <w:tcPr>
            <w:tcW w:w="8427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5CF0BA2" w14:textId="1224086C" w:rsidR="00777B29" w:rsidRPr="001E6501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Endereço:</w:t>
            </w:r>
            <w:ins w:id="323" w:author="WESLEY DOS SANTOS GATINHO" w:date="2025-06-12T22:42:00Z" w16du:dateUtc="2025-06-13T01:42:00Z">
              <w:r w:rsidR="009D411D">
                <w:rPr>
                  <w:rFonts w:ascii="Arial" w:hAnsi="Arial" w:cs="Arial"/>
                </w:rPr>
                <w:t xml:space="preserve"> </w:t>
              </w:r>
            </w:ins>
            <w:ins w:id="324" w:author="WESLEY DOS SANTOS GATINHO" w:date="2025-06-12T22:43:00Z">
              <w:r w:rsidR="009D411D" w:rsidRPr="009D411D">
                <w:rPr>
                  <w:rFonts w:ascii="Arial" w:hAnsi="Arial" w:cs="Arial"/>
                  <w:b/>
                  <w:bCs/>
                </w:rPr>
                <w:t>Não especificado</w:t>
              </w:r>
            </w:ins>
          </w:p>
        </w:tc>
      </w:tr>
      <w:tr w:rsidR="00777B29" w:rsidRPr="001E6501" w14:paraId="539C4122" w14:textId="77777777" w:rsidTr="59952373">
        <w:trPr>
          <w:trHeight w:val="240"/>
        </w:trPr>
        <w:tc>
          <w:tcPr>
            <w:tcW w:w="436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BF6A3B" w14:textId="0E1F32D9" w:rsidR="00777B29" w:rsidRPr="009D411D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  <w:b/>
                <w:bCs/>
                <w:rPrChange w:id="325" w:author="WESLEY DOS SANTOS GATINHO" w:date="2025-06-12T22:43:00Z" w16du:dateUtc="2025-06-13T01:43:00Z">
                  <w:rPr>
                    <w:rFonts w:ascii="Arial" w:hAnsi="Arial" w:cs="Arial"/>
                  </w:rPr>
                </w:rPrChange>
              </w:rPr>
            </w:pPr>
            <w:r w:rsidRPr="001E6501">
              <w:rPr>
                <w:rFonts w:ascii="Arial" w:hAnsi="Arial" w:cs="Arial"/>
              </w:rPr>
              <w:t>Cidade:</w:t>
            </w:r>
            <w:ins w:id="326" w:author="WESLEY DOS SANTOS GATINHO" w:date="2025-06-12T22:43:00Z" w16du:dateUtc="2025-06-13T01:43:00Z">
              <w:r w:rsidR="009D411D">
                <w:rPr>
                  <w:rFonts w:ascii="Arial" w:hAnsi="Arial" w:cs="Arial"/>
                </w:rPr>
                <w:t xml:space="preserve"> </w:t>
              </w:r>
              <w:r w:rsidR="009D411D">
                <w:rPr>
                  <w:rFonts w:ascii="Arial" w:hAnsi="Arial" w:cs="Arial"/>
                  <w:b/>
                  <w:bCs/>
                </w:rPr>
                <w:t>São Luís</w:t>
              </w:r>
            </w:ins>
          </w:p>
        </w:tc>
        <w:tc>
          <w:tcPr>
            <w:tcW w:w="406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25B4CC1" w14:textId="31211AC7" w:rsidR="00777B29" w:rsidRPr="009D411D" w:rsidRDefault="00777B29" w:rsidP="00427A68">
            <w:pPr>
              <w:spacing w:line="276" w:lineRule="auto"/>
              <w:ind w:left="100"/>
              <w:rPr>
                <w:rFonts w:ascii="Arial" w:hAnsi="Arial" w:cs="Arial"/>
                <w:b/>
                <w:bCs/>
                <w:rPrChange w:id="327" w:author="WESLEY DOS SANTOS GATINHO" w:date="2025-06-12T22:43:00Z" w16du:dateUtc="2025-06-13T01:43:00Z">
                  <w:rPr>
                    <w:rFonts w:ascii="Arial" w:hAnsi="Arial" w:cs="Arial"/>
                  </w:rPr>
                </w:rPrChange>
              </w:rPr>
            </w:pPr>
            <w:r w:rsidRPr="001E6501">
              <w:rPr>
                <w:rFonts w:ascii="Arial" w:hAnsi="Arial" w:cs="Arial"/>
              </w:rPr>
              <w:t xml:space="preserve">Estado: </w:t>
            </w:r>
            <w:ins w:id="328" w:author="WESLEY DOS SANTOS GATINHO" w:date="2025-06-12T22:43:00Z" w16du:dateUtc="2025-06-13T01:43:00Z">
              <w:r w:rsidR="009D411D">
                <w:rPr>
                  <w:rFonts w:ascii="Arial" w:hAnsi="Arial" w:cs="Arial"/>
                  <w:b/>
                  <w:bCs/>
                </w:rPr>
                <w:t>Maranhão</w:t>
              </w:r>
            </w:ins>
          </w:p>
        </w:tc>
      </w:tr>
      <w:tr w:rsidR="00777B29" w:rsidRPr="001E6501" w14:paraId="2C4C8C8E" w14:textId="77777777" w:rsidTr="59952373">
        <w:trPr>
          <w:trHeight w:val="240"/>
        </w:trPr>
        <w:tc>
          <w:tcPr>
            <w:tcW w:w="436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C7B97F5" w14:textId="065C2CC3" w:rsidR="00777B29" w:rsidRPr="001E6501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CEP:</w:t>
            </w:r>
            <w:ins w:id="329" w:author="WESLEY DOS SANTOS GATINHO" w:date="2025-06-12T22:43:00Z" w16du:dateUtc="2025-06-13T01:43:00Z">
              <w:r w:rsidR="009D411D">
                <w:rPr>
                  <w:rFonts w:ascii="Arial" w:hAnsi="Arial" w:cs="Arial"/>
                </w:rPr>
                <w:t xml:space="preserve"> </w:t>
              </w:r>
            </w:ins>
            <w:ins w:id="330" w:author="WESLEY DOS SANTOS GATINHO" w:date="2025-06-12T22:43:00Z">
              <w:r w:rsidR="009D411D" w:rsidRPr="009D411D">
                <w:rPr>
                  <w:rFonts w:ascii="Arial" w:hAnsi="Arial" w:cs="Arial"/>
                  <w:b/>
                  <w:bCs/>
                </w:rPr>
                <w:t>Não especificado</w:t>
              </w:r>
            </w:ins>
          </w:p>
        </w:tc>
        <w:tc>
          <w:tcPr>
            <w:tcW w:w="406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C816D58" w14:textId="77777777" w:rsidR="00777B29" w:rsidRPr="001E6501" w:rsidRDefault="00777B29" w:rsidP="00427A68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 xml:space="preserve">País: </w:t>
            </w:r>
            <w:r w:rsidRPr="009D411D">
              <w:rPr>
                <w:rFonts w:ascii="Arial" w:hAnsi="Arial" w:cs="Arial"/>
                <w:b/>
                <w:bCs/>
                <w:rPrChange w:id="331" w:author="WESLEY DOS SANTOS GATINHO" w:date="2025-06-12T22:43:00Z" w16du:dateUtc="2025-06-13T01:43:00Z">
                  <w:rPr>
                    <w:rFonts w:ascii="Arial" w:hAnsi="Arial" w:cs="Arial"/>
                  </w:rPr>
                </w:rPrChange>
              </w:rPr>
              <w:t>Brasil</w:t>
            </w:r>
          </w:p>
        </w:tc>
      </w:tr>
      <w:tr w:rsidR="00777B29" w:rsidRPr="001E6501" w14:paraId="23F2156C" w14:textId="77777777" w:rsidTr="59952373">
        <w:trPr>
          <w:trHeight w:val="240"/>
        </w:trPr>
        <w:tc>
          <w:tcPr>
            <w:tcW w:w="4364" w:type="dxa"/>
            <w:tcBorders>
              <w:top w:val="nil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B8F749" w14:textId="54909499" w:rsidR="00777B29" w:rsidRPr="001E6501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 xml:space="preserve">Telefone: </w:t>
            </w:r>
            <w:ins w:id="332" w:author="WESLEY DOS SANTOS GATINHO" w:date="2025-06-12T22:43:00Z">
              <w:r w:rsidR="009D411D" w:rsidRPr="009D411D">
                <w:rPr>
                  <w:rFonts w:ascii="Arial" w:hAnsi="Arial" w:cs="Arial"/>
                  <w:b/>
                  <w:bCs/>
                </w:rPr>
                <w:t>Não especificado</w:t>
              </w:r>
            </w:ins>
          </w:p>
        </w:tc>
        <w:tc>
          <w:tcPr>
            <w:tcW w:w="4063" w:type="dxa"/>
            <w:tcBorders>
              <w:top w:val="nil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F35AE0" w14:textId="0E881460" w:rsidR="00777B29" w:rsidRPr="001E6501" w:rsidRDefault="00777B29" w:rsidP="00427A68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Fax:</w:t>
            </w:r>
            <w:ins w:id="333" w:author="WESLEY DOS SANTOS GATINHO" w:date="2025-06-12T22:43:00Z" w16du:dateUtc="2025-06-13T01:43:00Z">
              <w:r w:rsidR="009D411D">
                <w:rPr>
                  <w:rFonts w:ascii="Arial" w:hAnsi="Arial" w:cs="Arial"/>
                </w:rPr>
                <w:t xml:space="preserve"> </w:t>
              </w:r>
            </w:ins>
            <w:ins w:id="334" w:author="WESLEY DOS SANTOS GATINHO" w:date="2025-06-12T22:43:00Z">
              <w:r w:rsidR="009D411D" w:rsidRPr="009D411D">
                <w:rPr>
                  <w:rFonts w:ascii="Arial" w:hAnsi="Arial" w:cs="Arial"/>
                  <w:b/>
                  <w:bCs/>
                </w:rPr>
                <w:t>Não especificado</w:t>
              </w:r>
            </w:ins>
          </w:p>
        </w:tc>
      </w:tr>
      <w:tr w:rsidR="00777B29" w:rsidRPr="001E6501" w14:paraId="60ED136D" w14:textId="77777777" w:rsidTr="59952373">
        <w:trPr>
          <w:trHeight w:val="240"/>
        </w:trPr>
        <w:tc>
          <w:tcPr>
            <w:tcW w:w="8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2CA61B" w14:textId="2514721B" w:rsidR="00777B29" w:rsidRPr="001E6501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 xml:space="preserve">E-mail: </w:t>
            </w:r>
            <w:ins w:id="335" w:author="WESLEY DOS SANTOS GATINHO" w:date="2025-06-12T22:43:00Z">
              <w:r w:rsidR="009D411D" w:rsidRPr="009D411D">
                <w:rPr>
                  <w:rFonts w:ascii="Arial" w:hAnsi="Arial" w:cs="Arial"/>
                  <w:b/>
                  <w:bCs/>
                  <w:rPrChange w:id="336" w:author="WESLEY DOS SANTOS GATINHO" w:date="2025-06-12T22:44:00Z" w16du:dateUtc="2025-06-13T01:44:00Z">
                    <w:rPr>
                      <w:rFonts w:ascii="Arial" w:hAnsi="Arial" w:cs="Arial"/>
                    </w:rPr>
                  </w:rPrChange>
                </w:rPr>
                <w:t>leonardo.sampaio@discente.ufma.br</w:t>
              </w:r>
            </w:ins>
          </w:p>
        </w:tc>
      </w:tr>
      <w:tr w:rsidR="00777B29" w:rsidRPr="001E6501" w14:paraId="1BC7CB3A" w14:textId="77777777" w:rsidTr="59952373">
        <w:tblPrEx>
          <w:tblW w:w="8427" w:type="dxa"/>
          <w:tblInd w:w="-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 w:firstRow="0" w:lastRow="0" w:firstColumn="0" w:lastColumn="0" w:noHBand="0" w:noVBand="0"/>
          <w:tblPrExChange w:id="337" w:author="WESLEY DOS SANTOS GATINHO" w:date="2025-06-12T22:44:00Z" w16du:dateUtc="2025-06-13T01:44:00Z">
            <w:tblPrEx>
              <w:tblW w:w="8427" w:type="dxa"/>
              <w:tblInd w:w="-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2295"/>
          <w:trPrChange w:id="338" w:author="WESLEY DOS SANTOS GATINHO" w:date="2025-06-12T22:44:00Z" w16du:dateUtc="2025-06-13T01:44:00Z">
            <w:trPr>
              <w:gridBefore w:val="1"/>
              <w:gridAfter w:val="0"/>
              <w:trHeight w:val="240"/>
            </w:trPr>
          </w:trPrChange>
        </w:trPr>
        <w:tc>
          <w:tcPr>
            <w:tcW w:w="8427" w:type="dxa"/>
            <w:gridSpan w:val="2"/>
            <w:tcBorders>
              <w:top w:val="single" w:sz="4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tcPrChange w:id="339" w:author="WESLEY DOS SANTOS GATINHO" w:date="2025-06-12T22:44:00Z" w16du:dateUtc="2025-06-13T01:44:00Z">
              <w:tcPr>
                <w:tcW w:w="8427" w:type="dxa"/>
                <w:tcBorders>
                  <w:top w:val="single" w:sz="4" w:space="0" w:color="auto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20" w:type="dxa"/>
                  <w:left w:w="20" w:type="dxa"/>
                  <w:bottom w:w="20" w:type="dxa"/>
                  <w:right w:w="20" w:type="dxa"/>
                </w:tcMar>
              </w:tcPr>
            </w:tcPrChange>
          </w:tcPr>
          <w:p w14:paraId="020F3097" w14:textId="77777777" w:rsidR="00777B29" w:rsidRPr="001E6501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Assinatura:</w:t>
            </w:r>
          </w:p>
        </w:tc>
      </w:tr>
    </w:tbl>
    <w:p w14:paraId="5ACC36A7" w14:textId="77777777" w:rsidR="00777B29" w:rsidRPr="001E6501" w:rsidRDefault="00777B29" w:rsidP="00777B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</w:rPr>
      </w:pPr>
    </w:p>
    <w:p w14:paraId="6759998E" w14:textId="77777777" w:rsidR="00777B29" w:rsidRPr="001E6501" w:rsidRDefault="00777B29" w:rsidP="00777B29">
      <w:pPr>
        <w:rPr>
          <w:rFonts w:ascii="Arial" w:hAnsi="Arial" w:cs="Arial"/>
        </w:rPr>
      </w:pPr>
    </w:p>
    <w:p w14:paraId="7364C435" w14:textId="77777777" w:rsidR="00777B29" w:rsidRPr="001E6501" w:rsidRDefault="00777B29" w:rsidP="00777B29">
      <w:pPr>
        <w:jc w:val="both"/>
        <w:rPr>
          <w:rFonts w:ascii="Arial" w:hAnsi="Arial" w:cs="Arial"/>
        </w:rPr>
      </w:pPr>
    </w:p>
    <w:p w14:paraId="27FA6D02" w14:textId="79EB4343" w:rsidR="009D411D" w:rsidRDefault="00777B29">
      <w:pPr>
        <w:jc w:val="right"/>
        <w:rPr>
          <w:ins w:id="340" w:author="WESLEY DOS SANTOS GATINHO" w:date="2025-06-12T22:44:00Z" w16du:dateUtc="2025-06-13T01:44:00Z"/>
          <w:rFonts w:ascii="Arial" w:hAnsi="Arial" w:cs="Arial"/>
        </w:rPr>
        <w:pPrChange w:id="341" w:author="WESLEY DOS SANTOS GATINHO" w:date="2025-06-12T22:44:00Z" w16du:dateUtc="2025-06-13T01:44:00Z">
          <w:pPr>
            <w:jc w:val="center"/>
          </w:pPr>
        </w:pPrChange>
      </w:pPr>
      <w:r w:rsidRPr="001E6501">
        <w:rPr>
          <w:rFonts w:ascii="Arial" w:hAnsi="Arial" w:cs="Arial"/>
        </w:rPr>
        <w:t>São Luís</w:t>
      </w:r>
      <w:ins w:id="342" w:author="WESLEY DOS SANTOS GATINHO" w:date="2025-06-12T22:44:00Z" w16du:dateUtc="2025-06-13T01:44:00Z">
        <w:r w:rsidR="009D411D">
          <w:rPr>
            <w:rFonts w:ascii="Arial" w:hAnsi="Arial" w:cs="Arial"/>
          </w:rPr>
          <w:t xml:space="preserve"> – MA</w:t>
        </w:r>
      </w:ins>
    </w:p>
    <w:p w14:paraId="7BC82D78" w14:textId="12D59D26" w:rsidR="00777B29" w:rsidRPr="001E6501" w:rsidRDefault="00777B29">
      <w:pPr>
        <w:jc w:val="right"/>
        <w:rPr>
          <w:rFonts w:ascii="Arial" w:hAnsi="Arial" w:cs="Arial"/>
        </w:rPr>
        <w:pPrChange w:id="343" w:author="WESLEY DOS SANTOS GATINHO" w:date="2025-06-12T22:44:00Z" w16du:dateUtc="2025-06-13T01:44:00Z">
          <w:pPr>
            <w:jc w:val="center"/>
          </w:pPr>
        </w:pPrChange>
      </w:pPr>
      <w:r w:rsidRPr="001E6501">
        <w:rPr>
          <w:rFonts w:ascii="Arial" w:hAnsi="Arial" w:cs="Arial"/>
        </w:rPr>
        <w:t xml:space="preserve"> </w:t>
      </w:r>
      <w:del w:id="344" w:author="WESLEY DOS SANTOS GATINHO" w:date="2025-06-12T22:44:00Z" w16du:dateUtc="2025-06-13T01:44:00Z">
        <w:r w:rsidRPr="001E6501" w:rsidDel="009D411D">
          <w:rPr>
            <w:rFonts w:ascii="Arial" w:hAnsi="Arial" w:cs="Arial"/>
          </w:rPr>
          <w:delText xml:space="preserve"> </w:delText>
        </w:r>
      </w:del>
      <w:ins w:id="345" w:author="WESLEY DOS SANTOS GATINHO" w:date="2025-06-12T22:44:00Z" w16du:dateUtc="2025-06-13T01:44:00Z">
        <w:r w:rsidR="009D411D">
          <w:rPr>
            <w:rFonts w:ascii="Arial" w:hAnsi="Arial" w:cs="Arial"/>
          </w:rPr>
          <w:t>13</w:t>
        </w:r>
      </w:ins>
      <w:r w:rsidRPr="001E6501">
        <w:rPr>
          <w:rFonts w:ascii="Arial" w:hAnsi="Arial" w:cs="Arial"/>
        </w:rPr>
        <w:t xml:space="preserve"> de </w:t>
      </w:r>
      <w:ins w:id="346" w:author="WESLEY DOS SANTOS GATINHO" w:date="2025-06-12T22:44:00Z" w16du:dateUtc="2025-06-13T01:44:00Z">
        <w:r w:rsidR="009D411D">
          <w:rPr>
            <w:rFonts w:ascii="Arial" w:hAnsi="Arial" w:cs="Arial"/>
          </w:rPr>
          <w:t>junho</w:t>
        </w:r>
      </w:ins>
      <w:del w:id="347" w:author="WESLEY DOS SANTOS GATINHO" w:date="2025-06-12T22:44:00Z" w16du:dateUtc="2025-06-13T01:44:00Z">
        <w:r w:rsidRPr="001E6501" w:rsidDel="009D411D">
          <w:rPr>
            <w:rFonts w:ascii="Arial" w:hAnsi="Arial" w:cs="Arial"/>
          </w:rPr>
          <w:delText xml:space="preserve">                   </w:delText>
        </w:r>
      </w:del>
      <w:r w:rsidRPr="001E6501">
        <w:rPr>
          <w:rFonts w:ascii="Arial" w:hAnsi="Arial" w:cs="Arial"/>
        </w:rPr>
        <w:t xml:space="preserve"> de</w:t>
      </w:r>
      <w:ins w:id="348" w:author="WESLEY DOS SANTOS GATINHO" w:date="2025-06-12T22:44:00Z" w16du:dateUtc="2025-06-13T01:44:00Z">
        <w:r w:rsidR="009D411D">
          <w:rPr>
            <w:rFonts w:ascii="Arial" w:hAnsi="Arial" w:cs="Arial"/>
          </w:rPr>
          <w:t xml:space="preserve"> </w:t>
        </w:r>
      </w:ins>
      <w:del w:id="349" w:author="WESLEY DOS SANTOS GATINHO" w:date="2025-06-12T22:44:00Z" w16du:dateUtc="2025-06-13T01:44:00Z">
        <w:r w:rsidRPr="001E6501" w:rsidDel="009D411D">
          <w:rPr>
            <w:rFonts w:ascii="Arial" w:hAnsi="Arial" w:cs="Arial"/>
          </w:rPr>
          <w:delText xml:space="preserve">    </w:delText>
        </w:r>
      </w:del>
      <w:r w:rsidRPr="001E6501">
        <w:rPr>
          <w:rFonts w:ascii="Arial" w:hAnsi="Arial" w:cs="Arial"/>
        </w:rPr>
        <w:t>20</w:t>
      </w:r>
      <w:ins w:id="350" w:author="WESLEY DOS SANTOS GATINHO" w:date="2025-06-12T22:44:00Z" w16du:dateUtc="2025-06-13T01:44:00Z">
        <w:r w:rsidR="009D411D">
          <w:rPr>
            <w:rFonts w:ascii="Arial" w:hAnsi="Arial" w:cs="Arial"/>
          </w:rPr>
          <w:t>25.</w:t>
        </w:r>
      </w:ins>
    </w:p>
    <w:p w14:paraId="49855D7D" w14:textId="77777777" w:rsidR="00777B29" w:rsidRPr="001E6501" w:rsidRDefault="00777B29" w:rsidP="00777B29">
      <w:pPr>
        <w:jc w:val="center"/>
        <w:rPr>
          <w:rFonts w:ascii="Arial" w:hAnsi="Arial" w:cs="Arial"/>
        </w:rPr>
      </w:pPr>
    </w:p>
    <w:p w14:paraId="1C6058DB" w14:textId="77777777" w:rsidR="00A67E63" w:rsidRDefault="00A67E63" w:rsidP="00A67E63">
      <w:pPr>
        <w:jc w:val="both"/>
        <w:rPr>
          <w:rFonts w:ascii="Arial" w:hAnsi="Arial" w:cs="Arial"/>
          <w:color w:val="C00000"/>
        </w:rPr>
      </w:pPr>
    </w:p>
    <w:p w14:paraId="373D983C" w14:textId="70866773" w:rsidR="00A67E63" w:rsidRPr="00A67E63" w:rsidDel="009D411D" w:rsidRDefault="00A67E63" w:rsidP="00A67E63">
      <w:pPr>
        <w:jc w:val="both"/>
        <w:rPr>
          <w:del w:id="351" w:author="WESLEY DOS SANTOS GATINHO" w:date="2025-06-12T22:44:00Z" w16du:dateUtc="2025-06-13T01:44:00Z"/>
          <w:rFonts w:ascii="Arial" w:hAnsi="Arial" w:cs="Arial"/>
          <w:color w:val="FF0000"/>
        </w:rPr>
      </w:pPr>
      <w:del w:id="352" w:author="WESLEY DOS SANTOS GATINHO" w:date="2025-06-12T22:44:00Z" w16du:dateUtc="2025-06-13T01:44:00Z">
        <w:r w:rsidRPr="00A67E63" w:rsidDel="009D411D">
          <w:rPr>
            <w:rFonts w:ascii="Arial" w:hAnsi="Arial" w:cs="Arial"/>
            <w:color w:val="FF0000"/>
          </w:rPr>
          <w:delText xml:space="preserve">Observação: Encaminhar junto a este formulário o </w:delText>
        </w:r>
        <w:r w:rsidRPr="00A67E63" w:rsidDel="009D411D">
          <w:rPr>
            <w:rFonts w:ascii="Arial" w:hAnsi="Arial" w:cs="Arial"/>
            <w:b/>
            <w:bCs/>
            <w:color w:val="FF0000"/>
          </w:rPr>
          <w:delText>código-fonte do programa de computador</w:delText>
        </w:r>
        <w:r w:rsidRPr="00A67E63" w:rsidDel="009D411D">
          <w:rPr>
            <w:rFonts w:ascii="Arial" w:hAnsi="Arial" w:cs="Arial"/>
            <w:color w:val="FF0000"/>
          </w:rPr>
          <w:delText xml:space="preserve"> em arquivo</w:delText>
        </w:r>
        <w:r w:rsidRPr="00A67E63" w:rsidDel="009D411D">
          <w:rPr>
            <w:rFonts w:ascii="Arial" w:hAnsi="Arial" w:cs="Arial"/>
            <w:i/>
            <w:iCs/>
            <w:color w:val="FF0000"/>
          </w:rPr>
          <w:delText xml:space="preserve"> pdf</w:delText>
        </w:r>
        <w:r w:rsidRPr="00A67E63" w:rsidDel="009D411D">
          <w:rPr>
            <w:rFonts w:ascii="Arial" w:hAnsi="Arial" w:cs="Arial"/>
            <w:color w:val="FF0000"/>
          </w:rPr>
          <w:delText xml:space="preserve"> e demais documentos que possam descrever o seu funcionamento de forma mais detalhada possível. </w:delText>
        </w:r>
      </w:del>
    </w:p>
    <w:p w14:paraId="510604FF" w14:textId="77777777" w:rsidR="00A67E63" w:rsidRPr="001E6501" w:rsidRDefault="00A67E63" w:rsidP="00A67E63">
      <w:pPr>
        <w:jc w:val="both"/>
        <w:rPr>
          <w:rFonts w:ascii="Arial" w:hAnsi="Arial" w:cs="Arial"/>
          <w:color w:val="C00000"/>
        </w:rPr>
      </w:pPr>
    </w:p>
    <w:p w14:paraId="6EFA8440" w14:textId="77777777" w:rsidR="004E7BD7" w:rsidRPr="001E6501" w:rsidRDefault="004E7BD7" w:rsidP="00777B29">
      <w:pPr>
        <w:rPr>
          <w:rFonts w:ascii="Arial" w:hAnsi="Arial" w:cs="Arial"/>
        </w:rPr>
      </w:pPr>
    </w:p>
    <w:sectPr w:rsidR="004E7BD7" w:rsidRPr="001E6501" w:rsidSect="001E6501">
      <w:headerReference w:type="default" r:id="rId8"/>
      <w:footerReference w:type="default" r:id="rId9"/>
      <w:pgSz w:w="11906" w:h="16838"/>
      <w:pgMar w:top="2268" w:right="1134" w:bottom="1134" w:left="1701" w:header="192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B1AF11" w14:textId="77777777" w:rsidR="00B476AC" w:rsidRDefault="00B476AC" w:rsidP="003C1008">
      <w:r>
        <w:separator/>
      </w:r>
    </w:p>
  </w:endnote>
  <w:endnote w:type="continuationSeparator" w:id="0">
    <w:p w14:paraId="1FC713EA" w14:textId="77777777" w:rsidR="00B476AC" w:rsidRDefault="00B476AC" w:rsidP="003C1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193" w:csb1="00000000"/>
  </w:font>
  <w:font w:name="Montserrat Ligh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DC069" w14:textId="77777777" w:rsidR="00351498" w:rsidRPr="00351498" w:rsidRDefault="00351498" w:rsidP="00351498">
    <w:pPr>
      <w:pStyle w:val="Rodap"/>
      <w:spacing w:line="160" w:lineRule="exact"/>
      <w:jc w:val="right"/>
      <w:rPr>
        <w:rFonts w:ascii="Montserrat Light" w:hAnsi="Montserrat Light"/>
        <w:sz w:val="14"/>
        <w:szCs w:val="14"/>
      </w:rPr>
    </w:pPr>
    <w:r w:rsidRPr="00351498">
      <w:rPr>
        <w:rFonts w:ascii="Montserrat Light" w:hAnsi="Montserrat Light"/>
        <w:sz w:val="14"/>
        <w:szCs w:val="14"/>
      </w:rPr>
      <w:t xml:space="preserve">Cidade Universitária Dom Delgado ∙ </w:t>
    </w:r>
    <w:r w:rsidR="00A92F16">
      <w:rPr>
        <w:rFonts w:ascii="Montserrat Light" w:hAnsi="Montserrat Light"/>
        <w:sz w:val="14"/>
        <w:szCs w:val="14"/>
      </w:rPr>
      <w:t>Nome do Prédio</w:t>
    </w:r>
  </w:p>
  <w:p w14:paraId="616B2906" w14:textId="77777777" w:rsidR="00351498" w:rsidRPr="00351498" w:rsidRDefault="00351498" w:rsidP="00351498">
    <w:pPr>
      <w:pStyle w:val="Rodap"/>
      <w:spacing w:line="160" w:lineRule="exact"/>
      <w:jc w:val="right"/>
      <w:rPr>
        <w:rFonts w:ascii="Montserrat Light" w:hAnsi="Montserrat Light"/>
        <w:sz w:val="14"/>
        <w:szCs w:val="14"/>
      </w:rPr>
    </w:pPr>
    <w:r w:rsidRPr="00351498">
      <w:rPr>
        <w:rFonts w:ascii="Montserrat Light" w:hAnsi="Montserrat Light"/>
        <w:sz w:val="14"/>
        <w:szCs w:val="14"/>
      </w:rPr>
      <w:t>Av. dos Portugueses, 1996 ∙ São Luís ∙ Maranhão ∙ CEP 65080-805</w:t>
    </w:r>
  </w:p>
  <w:p w14:paraId="6711C3D0" w14:textId="77777777" w:rsidR="00351498" w:rsidRPr="00351498" w:rsidRDefault="00351498" w:rsidP="00351498">
    <w:pPr>
      <w:pStyle w:val="Rodap"/>
      <w:spacing w:line="160" w:lineRule="exact"/>
      <w:jc w:val="right"/>
      <w:rPr>
        <w:rFonts w:ascii="Montserrat Light" w:hAnsi="Montserrat Light"/>
        <w:sz w:val="14"/>
        <w:szCs w:val="14"/>
      </w:rPr>
    </w:pPr>
    <w:r w:rsidRPr="00351498">
      <w:rPr>
        <w:rFonts w:ascii="Montserrat Light" w:hAnsi="Montserrat Light"/>
        <w:sz w:val="14"/>
        <w:szCs w:val="14"/>
      </w:rPr>
      <w:t xml:space="preserve">(98) 3272 </w:t>
    </w:r>
    <w:r w:rsidR="00A92F16">
      <w:rPr>
        <w:rFonts w:ascii="Montserrat Light" w:hAnsi="Montserrat Light"/>
        <w:sz w:val="14"/>
        <w:szCs w:val="14"/>
      </w:rPr>
      <w:t>RAMAL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876511" w14:textId="77777777" w:rsidR="00B476AC" w:rsidRDefault="00B476AC" w:rsidP="003C1008">
      <w:r>
        <w:separator/>
      </w:r>
    </w:p>
  </w:footnote>
  <w:footnote w:type="continuationSeparator" w:id="0">
    <w:p w14:paraId="1CCB7016" w14:textId="77777777" w:rsidR="00B476AC" w:rsidRDefault="00B476AC" w:rsidP="003C10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92987" w14:textId="77777777" w:rsidR="0074154E" w:rsidRPr="00DF4584" w:rsidRDefault="00351498" w:rsidP="007F3113">
    <w:pPr>
      <w:pStyle w:val="Cabealho"/>
      <w:spacing w:line="140" w:lineRule="exact"/>
      <w:ind w:left="4167"/>
      <w:rPr>
        <w:rFonts w:ascii="Montserrat Light" w:hAnsi="Montserrat Light"/>
        <w:b/>
        <w:sz w:val="14"/>
        <w:szCs w:val="14"/>
      </w:rPr>
    </w:pPr>
    <w:r w:rsidRPr="00DF4584">
      <w:rPr>
        <w:rFonts w:ascii="Montserrat" w:hAnsi="Montserrat"/>
        <w:b/>
        <w:noProof/>
        <w:lang w:eastAsia="pt-BR"/>
      </w:rPr>
      <w:drawing>
        <wp:anchor distT="0" distB="0" distL="114300" distR="114300" simplePos="0" relativeHeight="251658240" behindDoc="1" locked="0" layoutInCell="1" allowOverlap="1" wp14:anchorId="2D152009" wp14:editId="1E7ACF7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243" cy="10684057"/>
          <wp:effectExtent l="0" t="0" r="3810" b="317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BRADO UFMA 202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243" cy="106840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523B2" w:rsidRPr="00DF4584">
      <w:rPr>
        <w:rFonts w:ascii="Montserrat Light" w:hAnsi="Montserrat Light"/>
        <w:b/>
        <w:sz w:val="14"/>
        <w:szCs w:val="14"/>
      </w:rPr>
      <w:t>AGÊNCIA DE INOVAÇÃO, EMPREENDEDORISMO, PESQUISA, PÓS-GRADUAÇÃO E INTERNACIONALIZAÇÃO</w:t>
    </w:r>
  </w:p>
  <w:p w14:paraId="2D9AE966" w14:textId="77777777" w:rsidR="003C1008" w:rsidRDefault="00323D0B" w:rsidP="007F3113">
    <w:pPr>
      <w:pStyle w:val="Cabealho"/>
      <w:spacing w:line="140" w:lineRule="exact"/>
      <w:ind w:left="4167"/>
      <w:rPr>
        <w:rFonts w:ascii="Montserrat Light" w:hAnsi="Montserrat Light"/>
        <w:sz w:val="14"/>
        <w:szCs w:val="14"/>
      </w:rPr>
    </w:pPr>
    <w:r>
      <w:rPr>
        <w:rFonts w:ascii="Montserrat Light" w:hAnsi="Montserrat Light"/>
        <w:sz w:val="14"/>
        <w:szCs w:val="14"/>
      </w:rPr>
      <w:t>Diretoria de</w:t>
    </w:r>
    <w:r w:rsidR="00161F9A">
      <w:rPr>
        <w:rFonts w:ascii="Montserrat Light" w:hAnsi="Montserrat Light"/>
        <w:sz w:val="14"/>
        <w:szCs w:val="14"/>
      </w:rPr>
      <w:t xml:space="preserve"> </w:t>
    </w:r>
    <w:r w:rsidR="00D10BBC" w:rsidRPr="00D10BBC">
      <w:rPr>
        <w:rFonts w:ascii="Montserrat Light" w:hAnsi="Montserrat Light"/>
        <w:sz w:val="14"/>
        <w:szCs w:val="14"/>
      </w:rPr>
      <w:t>Pesquisa e Inovação Tecnológica</w:t>
    </w:r>
  </w:p>
  <w:p w14:paraId="2AF8C13A" w14:textId="77777777" w:rsidR="00D10BBC" w:rsidRPr="00323D0B" w:rsidRDefault="00D10BBC" w:rsidP="007F3113">
    <w:pPr>
      <w:pStyle w:val="Cabealho"/>
      <w:spacing w:line="140" w:lineRule="exact"/>
      <w:ind w:left="4167"/>
      <w:rPr>
        <w:rFonts w:ascii="Montserrat Light" w:hAnsi="Montserrat Light"/>
        <w:sz w:val="14"/>
        <w:szCs w:val="14"/>
      </w:rP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WESLEY DOS SANTOS GATINHO">
    <w15:presenceInfo w15:providerId="AD" w15:userId="S::wesley.gatinho@discente.ufma.br::4931198c-fe5c-4bad-91c2-1f0b3f204a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08"/>
    <w:rsid w:val="00007230"/>
    <w:rsid w:val="000250B4"/>
    <w:rsid w:val="000A4DEB"/>
    <w:rsid w:val="00120EB2"/>
    <w:rsid w:val="00131F23"/>
    <w:rsid w:val="0013207B"/>
    <w:rsid w:val="00161F9A"/>
    <w:rsid w:val="00180131"/>
    <w:rsid w:val="001A17BB"/>
    <w:rsid w:val="001E6501"/>
    <w:rsid w:val="00206C01"/>
    <w:rsid w:val="0022332B"/>
    <w:rsid w:val="0024174F"/>
    <w:rsid w:val="002532E5"/>
    <w:rsid w:val="002A7C87"/>
    <w:rsid w:val="002B262C"/>
    <w:rsid w:val="002C6B5C"/>
    <w:rsid w:val="002F5262"/>
    <w:rsid w:val="00323D0B"/>
    <w:rsid w:val="00351498"/>
    <w:rsid w:val="0037620E"/>
    <w:rsid w:val="00380CC0"/>
    <w:rsid w:val="003A73C2"/>
    <w:rsid w:val="003B3826"/>
    <w:rsid w:val="003C1008"/>
    <w:rsid w:val="003C1E0B"/>
    <w:rsid w:val="004256D3"/>
    <w:rsid w:val="00451360"/>
    <w:rsid w:val="004708B0"/>
    <w:rsid w:val="004D0AFF"/>
    <w:rsid w:val="004E7BD7"/>
    <w:rsid w:val="00536AC4"/>
    <w:rsid w:val="005878F6"/>
    <w:rsid w:val="005A6BF4"/>
    <w:rsid w:val="00673518"/>
    <w:rsid w:val="0068043A"/>
    <w:rsid w:val="0072001D"/>
    <w:rsid w:val="0074154E"/>
    <w:rsid w:val="00777925"/>
    <w:rsid w:val="00777B29"/>
    <w:rsid w:val="007C75DD"/>
    <w:rsid w:val="007F3113"/>
    <w:rsid w:val="008B5B02"/>
    <w:rsid w:val="008B62BD"/>
    <w:rsid w:val="00971526"/>
    <w:rsid w:val="009861B5"/>
    <w:rsid w:val="009D411D"/>
    <w:rsid w:val="00A05230"/>
    <w:rsid w:val="00A22A53"/>
    <w:rsid w:val="00A4759E"/>
    <w:rsid w:val="00A523B2"/>
    <w:rsid w:val="00A67E63"/>
    <w:rsid w:val="00A92F16"/>
    <w:rsid w:val="00AA21CF"/>
    <w:rsid w:val="00AB1513"/>
    <w:rsid w:val="00B15D1A"/>
    <w:rsid w:val="00B22F07"/>
    <w:rsid w:val="00B45A96"/>
    <w:rsid w:val="00B476AC"/>
    <w:rsid w:val="00B51F21"/>
    <w:rsid w:val="00C43550"/>
    <w:rsid w:val="00C578C6"/>
    <w:rsid w:val="00D10BBC"/>
    <w:rsid w:val="00D57346"/>
    <w:rsid w:val="00D9664F"/>
    <w:rsid w:val="00DB5003"/>
    <w:rsid w:val="00DF4584"/>
    <w:rsid w:val="00E11485"/>
    <w:rsid w:val="00E52140"/>
    <w:rsid w:val="00EC6473"/>
    <w:rsid w:val="00FA7006"/>
    <w:rsid w:val="00FB68F5"/>
    <w:rsid w:val="2155D1D6"/>
    <w:rsid w:val="599523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6489B537"/>
  <w15:docId w15:val="{7F768B68-E888-4480-B5DF-D89B0EAC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4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C1008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3C1008"/>
  </w:style>
  <w:style w:type="paragraph" w:styleId="Rodap">
    <w:name w:val="footer"/>
    <w:basedOn w:val="Normal"/>
    <w:link w:val="RodapChar"/>
    <w:uiPriority w:val="99"/>
    <w:unhideWhenUsed/>
    <w:rsid w:val="003C1008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3C1008"/>
  </w:style>
  <w:style w:type="paragraph" w:styleId="Textodebalo">
    <w:name w:val="Balloon Text"/>
    <w:basedOn w:val="Normal"/>
    <w:link w:val="TextodebaloChar"/>
    <w:uiPriority w:val="99"/>
    <w:semiHidden/>
    <w:unhideWhenUsed/>
    <w:rsid w:val="00E1148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1485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E11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D57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5734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777B29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43550"/>
    <w:rPr>
      <w:color w:val="954F72" w:themeColor="followedHyperlink"/>
      <w:u w:val="single"/>
    </w:rPr>
  </w:style>
  <w:style w:type="paragraph" w:styleId="Reviso">
    <w:name w:val="Revision"/>
    <w:hidden/>
    <w:uiPriority w:val="99"/>
    <w:semiHidden/>
    <w:rsid w:val="00C435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85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geufma.cprp@ufma.b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42A56-913E-4A50-A0E0-0533274EB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1459</Words>
  <Characters>7880</Characters>
  <Application>Microsoft Office Word</Application>
  <DocSecurity>0</DocSecurity>
  <Lines>65</Lines>
  <Paragraphs>18</Paragraphs>
  <ScaleCrop>false</ScaleCrop>
  <Company/>
  <LinksUpToDate>false</LinksUpToDate>
  <CharactersWithSpaces>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ascom2</dc:creator>
  <cp:lastModifiedBy>WESLEY DOS SANTOS GATINHO</cp:lastModifiedBy>
  <cp:revision>2</cp:revision>
  <cp:lastPrinted>2025-06-13T01:15:00Z</cp:lastPrinted>
  <dcterms:created xsi:type="dcterms:W3CDTF">2025-06-14T01:43:00Z</dcterms:created>
  <dcterms:modified xsi:type="dcterms:W3CDTF">2025-06-14T01:43:00Z</dcterms:modified>
</cp:coreProperties>
</file>